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2347" w14:textId="2CAB038B" w:rsidR="00026EAD" w:rsidRPr="0008458C" w:rsidRDefault="00A32DC1" w:rsidP="00FB728B">
      <w:pPr>
        <w:jc w:val="both"/>
      </w:pPr>
      <w:r w:rsidRPr="0008458C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1F1D53F" wp14:editId="0DDA1CA0">
            <wp:simplePos x="0" y="0"/>
            <wp:positionH relativeFrom="column">
              <wp:posOffset>-4150</wp:posOffset>
            </wp:positionH>
            <wp:positionV relativeFrom="paragraph">
              <wp:posOffset>1905</wp:posOffset>
            </wp:positionV>
            <wp:extent cx="2137410" cy="664845"/>
            <wp:effectExtent l="0" t="0" r="0" b="0"/>
            <wp:wrapNone/>
            <wp:docPr id="3" name="Imagen 3" descr="http://www.financieracoincidir.com.mx/archivos/image/logo_cn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nancieracoincidir.com.mx/archivos/image/logo_cn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58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4D56518" wp14:editId="37B3B886">
            <wp:simplePos x="0" y="0"/>
            <wp:positionH relativeFrom="column">
              <wp:posOffset>4116705</wp:posOffset>
            </wp:positionH>
            <wp:positionV relativeFrom="paragraph">
              <wp:posOffset>44</wp:posOffset>
            </wp:positionV>
            <wp:extent cx="2038350" cy="542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527CA" w14:textId="77777777" w:rsidR="00B2432F" w:rsidRPr="0008458C" w:rsidRDefault="00B2432F" w:rsidP="00FB728B">
      <w:pPr>
        <w:jc w:val="both"/>
      </w:pPr>
    </w:p>
    <w:p w14:paraId="15C8E85C" w14:textId="77777777" w:rsidR="00B2432F" w:rsidRPr="0008458C" w:rsidRDefault="00B2432F" w:rsidP="00FB728B">
      <w:pPr>
        <w:jc w:val="both"/>
      </w:pPr>
    </w:p>
    <w:p w14:paraId="5810890C" w14:textId="77777777" w:rsidR="00B2432F" w:rsidRPr="0008458C" w:rsidRDefault="00B2432F" w:rsidP="00FB728B">
      <w:pPr>
        <w:jc w:val="both"/>
      </w:pPr>
    </w:p>
    <w:p w14:paraId="272868A5" w14:textId="77777777" w:rsidR="00A224F6" w:rsidRPr="0008458C" w:rsidRDefault="00A224F6" w:rsidP="00FB728B">
      <w:pPr>
        <w:jc w:val="both"/>
      </w:pPr>
    </w:p>
    <w:p w14:paraId="68B19720" w14:textId="77777777" w:rsidR="0057278C" w:rsidRPr="0008458C" w:rsidRDefault="0057278C" w:rsidP="00FB728B">
      <w:pPr>
        <w:jc w:val="both"/>
      </w:pPr>
    </w:p>
    <w:p w14:paraId="672777AF" w14:textId="23B03A87" w:rsidR="0057278C" w:rsidRPr="0008458C" w:rsidRDefault="0057278C" w:rsidP="00FB728B">
      <w:pPr>
        <w:jc w:val="both"/>
        <w:rPr>
          <w:b/>
          <w:color w:val="244061" w:themeColor="accent1" w:themeShade="80"/>
          <w:sz w:val="72"/>
          <w:szCs w:val="72"/>
        </w:rPr>
      </w:pPr>
      <w:r w:rsidRPr="0008458C">
        <w:rPr>
          <w:b/>
          <w:color w:val="244061" w:themeColor="accent1" w:themeShade="80"/>
          <w:sz w:val="72"/>
          <w:szCs w:val="72"/>
        </w:rPr>
        <w:t>PAKAL AUDITORIA INTERNA</w:t>
      </w:r>
    </w:p>
    <w:p w14:paraId="70274FD6" w14:textId="176F4B80" w:rsidR="0057278C" w:rsidRPr="0008458C" w:rsidRDefault="0057278C" w:rsidP="00FB728B">
      <w:pPr>
        <w:jc w:val="both"/>
        <w:rPr>
          <w:b/>
          <w:color w:val="244061" w:themeColor="accent1" w:themeShade="80"/>
          <w:sz w:val="56"/>
          <w:szCs w:val="56"/>
        </w:rPr>
      </w:pPr>
      <w:r w:rsidRPr="0008458C">
        <w:rPr>
          <w:color w:val="244061" w:themeColor="accent1" w:themeShade="80"/>
          <w:sz w:val="56"/>
          <w:szCs w:val="56"/>
        </w:rPr>
        <w:t>CASO DE USO</w:t>
      </w:r>
    </w:p>
    <w:p w14:paraId="2F2EA7B9" w14:textId="2BE773F2" w:rsidR="0057278C" w:rsidRPr="0008458C" w:rsidRDefault="00444C87" w:rsidP="00FB728B">
      <w:pPr>
        <w:jc w:val="both"/>
        <w:rPr>
          <w:b/>
          <w:color w:val="244061" w:themeColor="accent1" w:themeShade="80"/>
          <w:sz w:val="56"/>
          <w:szCs w:val="56"/>
        </w:rPr>
      </w:pPr>
      <w:r>
        <w:rPr>
          <w:b/>
          <w:color w:val="244061" w:themeColor="accent1" w:themeShade="80"/>
          <w:sz w:val="56"/>
          <w:szCs w:val="56"/>
        </w:rPr>
        <w:t xml:space="preserve">15 </w:t>
      </w:r>
      <w:r w:rsidR="004921B9">
        <w:rPr>
          <w:b/>
          <w:color w:val="244061" w:themeColor="accent1" w:themeShade="80"/>
          <w:sz w:val="56"/>
          <w:szCs w:val="56"/>
        </w:rPr>
        <w:t>CONFIGURACIÓN</w:t>
      </w:r>
    </w:p>
    <w:p w14:paraId="143F6766" w14:textId="77777777" w:rsidR="0057278C" w:rsidRPr="0008458C" w:rsidRDefault="0057278C" w:rsidP="00FB728B">
      <w:pPr>
        <w:jc w:val="both"/>
      </w:pPr>
    </w:p>
    <w:p w14:paraId="5F6E5F23" w14:textId="77777777" w:rsidR="0057278C" w:rsidRPr="0008458C" w:rsidRDefault="0057278C" w:rsidP="00FB728B">
      <w:pPr>
        <w:jc w:val="both"/>
      </w:pPr>
    </w:p>
    <w:p w14:paraId="2844AC90" w14:textId="77777777" w:rsidR="0057278C" w:rsidRPr="0008458C" w:rsidRDefault="0057278C" w:rsidP="00FB728B">
      <w:pPr>
        <w:jc w:val="both"/>
      </w:pPr>
    </w:p>
    <w:p w14:paraId="6D9CEAE6" w14:textId="77777777" w:rsidR="0057278C" w:rsidRPr="0008458C" w:rsidRDefault="0057278C" w:rsidP="00FB728B">
      <w:pPr>
        <w:jc w:val="both"/>
      </w:pPr>
    </w:p>
    <w:p w14:paraId="37EC6A8C" w14:textId="77777777" w:rsidR="0057278C" w:rsidRPr="0008458C" w:rsidRDefault="0057278C" w:rsidP="00FB728B">
      <w:pPr>
        <w:jc w:val="both"/>
      </w:pPr>
    </w:p>
    <w:p w14:paraId="03C05368" w14:textId="77777777" w:rsidR="0057278C" w:rsidRPr="0008458C" w:rsidRDefault="0057278C" w:rsidP="00FB728B">
      <w:pPr>
        <w:jc w:val="both"/>
      </w:pPr>
    </w:p>
    <w:p w14:paraId="044C6865" w14:textId="594E6D44" w:rsidR="0057278C" w:rsidRPr="0008458C" w:rsidRDefault="00891B37" w:rsidP="00AE6E04">
      <w:pPr>
        <w:pStyle w:val="Citadestacada"/>
      </w:pPr>
      <w:r w:rsidRPr="0008458C">
        <w:t>A</w:t>
      </w:r>
      <w:r w:rsidR="0057278C" w:rsidRPr="0008458C">
        <w:t xml:space="preserve">utomatización del proceso de </w:t>
      </w:r>
      <w:r w:rsidR="00D06FBF" w:rsidRPr="0008458C">
        <w:t>auditorías</w:t>
      </w:r>
      <w:r w:rsidRPr="0008458C">
        <w:t xml:space="preserve"> OIC</w:t>
      </w:r>
      <w:r w:rsidR="009239F3" w:rsidRPr="0008458C">
        <w:t xml:space="preserve"> CNBV</w:t>
      </w:r>
    </w:p>
    <w:p w14:paraId="092FFD7B" w14:textId="77777777" w:rsidR="00F329A4" w:rsidRPr="0008458C" w:rsidRDefault="00F329A4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5081F152" w14:textId="77777777" w:rsidR="002D09C1" w:rsidRPr="0008458C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769B66C9" w14:textId="77777777" w:rsidR="002D09C1" w:rsidRPr="0008458C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72998985"/>
        <w:docPartObj>
          <w:docPartGallery w:val="Table of Contents"/>
          <w:docPartUnique/>
        </w:docPartObj>
      </w:sdtPr>
      <w:sdtEndPr/>
      <w:sdtContent>
        <w:p w14:paraId="170AC5CC" w14:textId="77777777" w:rsidR="00D330FB" w:rsidRPr="0008458C" w:rsidRDefault="00D330FB" w:rsidP="00FB728B">
          <w:pPr>
            <w:pStyle w:val="TtulodeTDC"/>
            <w:jc w:val="both"/>
            <w:rPr>
              <w:rFonts w:asciiTheme="minorHAnsi" w:hAnsiTheme="minorHAnsi"/>
              <w:color w:val="31849B" w:themeColor="accent5" w:themeShade="BF"/>
              <w:lang w:val="es-ES"/>
            </w:rPr>
          </w:pPr>
          <w:r w:rsidRPr="0008458C">
            <w:rPr>
              <w:rFonts w:asciiTheme="minorHAnsi" w:hAnsiTheme="minorHAnsi"/>
              <w:color w:val="31849B" w:themeColor="accent5" w:themeShade="BF"/>
              <w:lang w:val="es-ES"/>
            </w:rPr>
            <w:t xml:space="preserve">Índice </w:t>
          </w:r>
        </w:p>
        <w:p w14:paraId="20DF47DE" w14:textId="77777777" w:rsidR="00D330FB" w:rsidRPr="0008458C" w:rsidRDefault="00D330FB" w:rsidP="00FB728B">
          <w:pPr>
            <w:jc w:val="both"/>
            <w:rPr>
              <w:color w:val="31849B" w:themeColor="accent5" w:themeShade="BF"/>
              <w:lang w:val="es-ES" w:eastAsia="es-MX"/>
            </w:rPr>
          </w:pPr>
        </w:p>
        <w:p w14:paraId="03231A37" w14:textId="77777777" w:rsidR="00351652" w:rsidRDefault="00D330F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r w:rsidRPr="0008458C">
            <w:rPr>
              <w:b w:val="0"/>
              <w:color w:val="0070C0"/>
            </w:rPr>
            <w:fldChar w:fldCharType="begin"/>
          </w:r>
          <w:r w:rsidRPr="0008458C">
            <w:rPr>
              <w:color w:val="0070C0"/>
            </w:rPr>
            <w:instrText xml:space="preserve"> TOC \o "1-3" \h \z \u </w:instrText>
          </w:r>
          <w:r w:rsidRPr="0008458C">
            <w:rPr>
              <w:b w:val="0"/>
              <w:color w:val="0070C0"/>
            </w:rPr>
            <w:fldChar w:fldCharType="separate"/>
          </w:r>
          <w:bookmarkStart w:id="0" w:name="_GoBack"/>
          <w:bookmarkEnd w:id="0"/>
          <w:r w:rsidR="00351652" w:rsidRPr="009E64FD">
            <w:rPr>
              <w:rStyle w:val="Hipervnculo"/>
              <w:noProof/>
            </w:rPr>
            <w:fldChar w:fldCharType="begin"/>
          </w:r>
          <w:r w:rsidR="00351652" w:rsidRPr="009E64FD">
            <w:rPr>
              <w:rStyle w:val="Hipervnculo"/>
              <w:noProof/>
            </w:rPr>
            <w:instrText xml:space="preserve"> </w:instrText>
          </w:r>
          <w:r w:rsidR="00351652">
            <w:rPr>
              <w:noProof/>
            </w:rPr>
            <w:instrText>HYPERLINK \l "_Toc454795493"</w:instrText>
          </w:r>
          <w:r w:rsidR="00351652" w:rsidRPr="009E64FD">
            <w:rPr>
              <w:rStyle w:val="Hipervnculo"/>
              <w:noProof/>
            </w:rPr>
            <w:instrText xml:space="preserve"> </w:instrText>
          </w:r>
          <w:r w:rsidR="00351652" w:rsidRPr="009E64FD">
            <w:rPr>
              <w:rStyle w:val="Hipervnculo"/>
              <w:noProof/>
            </w:rPr>
          </w:r>
          <w:r w:rsidR="00351652" w:rsidRPr="009E64FD">
            <w:rPr>
              <w:rStyle w:val="Hipervnculo"/>
              <w:noProof/>
            </w:rPr>
            <w:fldChar w:fldCharType="separate"/>
          </w:r>
          <w:r w:rsidR="00351652" w:rsidRPr="009E64FD">
            <w:rPr>
              <w:rStyle w:val="Hipervnculo"/>
              <w:noProof/>
            </w:rPr>
            <w:t>1.</w:t>
          </w:r>
          <w:r w:rsidR="00351652"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  <w:tab/>
          </w:r>
          <w:r w:rsidR="00351652" w:rsidRPr="009E64FD">
            <w:rPr>
              <w:rStyle w:val="Hipervnculo"/>
              <w:noProof/>
            </w:rPr>
            <w:t>Prefacio</w:t>
          </w:r>
          <w:r w:rsidR="00351652">
            <w:rPr>
              <w:noProof/>
              <w:webHidden/>
            </w:rPr>
            <w:tab/>
          </w:r>
          <w:r w:rsidR="00351652">
            <w:rPr>
              <w:noProof/>
              <w:webHidden/>
            </w:rPr>
            <w:fldChar w:fldCharType="begin"/>
          </w:r>
          <w:r w:rsidR="00351652">
            <w:rPr>
              <w:noProof/>
              <w:webHidden/>
            </w:rPr>
            <w:instrText xml:space="preserve"> PAGEREF _Toc454795493 \h </w:instrText>
          </w:r>
          <w:r w:rsidR="00351652">
            <w:rPr>
              <w:noProof/>
              <w:webHidden/>
            </w:rPr>
          </w:r>
          <w:r w:rsidR="00351652">
            <w:rPr>
              <w:noProof/>
              <w:webHidden/>
            </w:rPr>
            <w:fldChar w:fldCharType="separate"/>
          </w:r>
          <w:r w:rsidR="00351652">
            <w:rPr>
              <w:noProof/>
              <w:webHidden/>
            </w:rPr>
            <w:t>3</w:t>
          </w:r>
          <w:r w:rsidR="00351652">
            <w:rPr>
              <w:noProof/>
              <w:webHidden/>
            </w:rPr>
            <w:fldChar w:fldCharType="end"/>
          </w:r>
          <w:r w:rsidR="00351652" w:rsidRPr="009E64FD">
            <w:rPr>
              <w:rStyle w:val="Hipervnculo"/>
              <w:noProof/>
            </w:rPr>
            <w:fldChar w:fldCharType="end"/>
          </w:r>
        </w:p>
        <w:p w14:paraId="74B15478" w14:textId="77777777" w:rsidR="00351652" w:rsidRDefault="0035165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5494" w:history="1">
            <w:r w:rsidRPr="009E64FD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6B0B" w14:textId="77777777" w:rsidR="00351652" w:rsidRDefault="00351652">
          <w:pPr>
            <w:pStyle w:val="TDC2"/>
            <w:tabs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5495" w:history="1">
            <w:r w:rsidRPr="009E64FD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61AF" w14:textId="77777777" w:rsidR="00351652" w:rsidRDefault="0035165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5496" w:history="1">
            <w:r w:rsidRPr="009E64F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4481" w14:textId="77777777" w:rsidR="00351652" w:rsidRDefault="0035165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5497" w:history="1">
            <w:r w:rsidRPr="009E64FD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B8BE" w14:textId="77777777" w:rsidR="00351652" w:rsidRDefault="0035165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5498" w:history="1">
            <w:r w:rsidRPr="009E64FD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2D7C" w14:textId="77777777" w:rsidR="00351652" w:rsidRDefault="0035165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5499" w:history="1">
            <w:r w:rsidRPr="009E64F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Caso de uso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CD6E" w14:textId="77777777" w:rsidR="00351652" w:rsidRDefault="0035165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5500" w:history="1">
            <w:r w:rsidRPr="009E64FD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D792" w14:textId="77777777" w:rsidR="00351652" w:rsidRDefault="0035165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5501" w:history="1">
            <w:r w:rsidRPr="009E64FD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B103" w14:textId="77777777" w:rsidR="00351652" w:rsidRDefault="0035165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5502" w:history="1">
            <w:r w:rsidRPr="009E64FD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AA0A" w14:textId="77777777" w:rsidR="00351652" w:rsidRDefault="0035165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5503" w:history="1">
            <w:r w:rsidRPr="009E64FD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1553" w14:textId="77777777" w:rsidR="00351652" w:rsidRDefault="0035165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5504" w:history="1">
            <w:r w:rsidRPr="009E64FD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0D3C" w14:textId="77777777" w:rsidR="00351652" w:rsidRDefault="0035165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5505" w:history="1">
            <w:r w:rsidRPr="009E64FD">
              <w:rPr>
                <w:rStyle w:val="Hipervnculo"/>
                <w:noProof/>
              </w:rPr>
              <w:t>3.4.2.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Flujos alternos “Modificar” y “Eliminar”: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88D8" w14:textId="77777777" w:rsidR="00351652" w:rsidRDefault="0035165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5506" w:history="1">
            <w:r w:rsidRPr="009E64FD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9C55" w14:textId="77777777" w:rsidR="00351652" w:rsidRDefault="0035165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5507" w:history="1">
            <w:r w:rsidRPr="009E64FD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6F39" w14:textId="77777777" w:rsidR="00351652" w:rsidRDefault="0035165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5508" w:history="1">
            <w:r w:rsidRPr="009E64FD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Secuencia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D1C5" w14:textId="77777777" w:rsidR="00351652" w:rsidRDefault="0035165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5509" w:history="1">
            <w:r w:rsidRPr="009E64FD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5A44" w14:textId="77777777" w:rsidR="00351652" w:rsidRDefault="0035165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5510" w:history="1">
            <w:r w:rsidRPr="009E64FD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CB87" w14:textId="77777777" w:rsidR="00351652" w:rsidRDefault="0035165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5511" w:history="1">
            <w:r w:rsidRPr="009E64FD">
              <w:rPr>
                <w:rStyle w:val="Hipervnculo"/>
                <w:noProof/>
              </w:rPr>
              <w:t>3.6.1.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D84D" w14:textId="77777777" w:rsidR="00351652" w:rsidRDefault="0035165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5512" w:history="1">
            <w:r w:rsidRPr="009E64FD">
              <w:rPr>
                <w:rStyle w:val="Hipervnculo"/>
                <w:noProof/>
              </w:rPr>
              <w:t>3.6.2.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EF25" w14:textId="77777777" w:rsidR="00351652" w:rsidRDefault="0035165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5513" w:history="1">
            <w:r w:rsidRPr="009E64FD">
              <w:rPr>
                <w:rStyle w:val="Hipervnculo"/>
                <w:noProof/>
              </w:rPr>
              <w:t>3.6.3.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Flujos de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2ADE" w14:textId="77777777" w:rsidR="00351652" w:rsidRDefault="0035165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5514" w:history="1">
            <w:r w:rsidRPr="009E64F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6AFB" w14:textId="77777777" w:rsidR="00351652" w:rsidRDefault="0035165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5517" w:history="1">
            <w:r w:rsidRPr="009E64FD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E64FD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8E4" w14:textId="77777777" w:rsidR="00D330FB" w:rsidRPr="0008458C" w:rsidRDefault="00D330FB" w:rsidP="00FB728B">
          <w:pPr>
            <w:jc w:val="both"/>
          </w:pPr>
          <w:r w:rsidRPr="0008458C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5DE52599" w14:textId="77777777" w:rsidR="006A53A5" w:rsidRPr="0008458C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</w:p>
    <w:p w14:paraId="57421EBC" w14:textId="77777777" w:rsidR="006A53A5" w:rsidRPr="0008458C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  <w:r w:rsidRPr="0008458C">
        <w:rPr>
          <w:rFonts w:cs="Arial"/>
          <w:color w:val="808080" w:themeColor="background1" w:themeShade="80"/>
          <w:sz w:val="20"/>
          <w:szCs w:val="20"/>
        </w:rPr>
        <w:br w:type="page"/>
      </w:r>
    </w:p>
    <w:p w14:paraId="5898F8D5" w14:textId="21320B71" w:rsidR="000B38FE" w:rsidRPr="0008458C" w:rsidRDefault="000B38FE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" w:name="_Toc454795493"/>
      <w:r w:rsidRPr="0008458C">
        <w:rPr>
          <w:rFonts w:asciiTheme="minorHAnsi" w:hAnsiTheme="minorHAnsi"/>
        </w:rPr>
        <w:lastRenderedPageBreak/>
        <w:t>Prefacio</w:t>
      </w:r>
      <w:bookmarkEnd w:id="1"/>
    </w:p>
    <w:p w14:paraId="26CF3EC2" w14:textId="02DA9602" w:rsidR="000B38FE" w:rsidRPr="0008458C" w:rsidRDefault="008C353E" w:rsidP="00FB728B">
      <w:pPr>
        <w:ind w:left="360"/>
        <w:jc w:val="both"/>
        <w:rPr>
          <w:rFonts w:cs="Arial"/>
        </w:rPr>
      </w:pPr>
      <w:r w:rsidRPr="0008458C">
        <w:rPr>
          <w:rFonts w:cs="Arial"/>
        </w:rPr>
        <w:t>Este documento describe el caso de</w:t>
      </w:r>
      <w:r w:rsidR="00743750" w:rsidRPr="0008458C">
        <w:rPr>
          <w:rFonts w:cs="Arial"/>
        </w:rPr>
        <w:t xml:space="preserve"> uso “</w:t>
      </w:r>
      <w:r w:rsidR="00347188">
        <w:rPr>
          <w:rFonts w:cs="Arial"/>
          <w:b/>
        </w:rPr>
        <w:t>Configuración</w:t>
      </w:r>
      <w:r w:rsidR="00743750" w:rsidRPr="0008458C">
        <w:rPr>
          <w:rFonts w:cs="Arial"/>
        </w:rPr>
        <w:t xml:space="preserve">” del proyecto PAKAL </w:t>
      </w:r>
      <w:r w:rsidR="0086389B" w:rsidRPr="0008458C">
        <w:rPr>
          <w:rFonts w:cs="Arial"/>
        </w:rPr>
        <w:t>Auditoría</w:t>
      </w:r>
      <w:r w:rsidR="00743750" w:rsidRPr="0008458C">
        <w:rPr>
          <w:rFonts w:cs="Arial"/>
        </w:rPr>
        <w:t xml:space="preserve"> Interna</w:t>
      </w:r>
      <w:r w:rsidRPr="0008458C">
        <w:rPr>
          <w:rFonts w:cs="Arial"/>
        </w:rPr>
        <w:t>, cuyo objetivo principal es “Generar una solución basada en tecnología web que automatice el registro, seguimiento y consulta de todas las et</w:t>
      </w:r>
      <w:r w:rsidR="00743750" w:rsidRPr="0008458C">
        <w:rPr>
          <w:rFonts w:cs="Arial"/>
        </w:rPr>
        <w:t xml:space="preserve">apas del proceso de auditoría </w:t>
      </w:r>
      <w:ins w:id="2" w:author="Lopez Guzman Susana Carolina" w:date="2016-06-21T13:14:00Z">
        <w:r w:rsidR="00B75A98" w:rsidRPr="007A62B4">
          <w:rPr>
            <w:rFonts w:cs="Arial"/>
          </w:rPr>
          <w:t>de</w:t>
        </w:r>
        <w:r w:rsidR="00B75A98">
          <w:rPr>
            <w:rFonts w:cs="Arial"/>
          </w:rPr>
          <w:t>l Órgano Interno de Control en</w:t>
        </w:r>
        <w:r w:rsidR="00B75A98" w:rsidRPr="007A62B4">
          <w:rPr>
            <w:rFonts w:cs="Arial"/>
          </w:rPr>
          <w:t xml:space="preserve"> la CNBV</w:t>
        </w:r>
      </w:ins>
      <w:del w:id="3" w:author="Lopez Guzman Susana Carolina" w:date="2016-06-21T13:14:00Z">
        <w:r w:rsidR="00743750" w:rsidRPr="0008458C" w:rsidDel="00B75A98">
          <w:rPr>
            <w:rFonts w:cs="Arial"/>
          </w:rPr>
          <w:delText>de la CNBV</w:delText>
        </w:r>
      </w:del>
      <w:r w:rsidRPr="0008458C">
        <w:rPr>
          <w:rFonts w:cs="Arial"/>
        </w:rPr>
        <w:t>”.</w:t>
      </w:r>
    </w:p>
    <w:p w14:paraId="03F6277B" w14:textId="77777777" w:rsidR="000B38FE" w:rsidRPr="0008458C" w:rsidRDefault="000B38FE" w:rsidP="00FB728B">
      <w:pPr>
        <w:ind w:left="708"/>
        <w:jc w:val="both"/>
        <w:rPr>
          <w:rFonts w:cs="Arial"/>
        </w:rPr>
      </w:pPr>
    </w:p>
    <w:p w14:paraId="05EAFF25" w14:textId="408113BD" w:rsidR="000B38FE" w:rsidRPr="0008458C" w:rsidRDefault="00AC7B14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4" w:name="_Toc454795494"/>
      <w:r w:rsidRPr="0008458C">
        <w:rPr>
          <w:rFonts w:asciiTheme="minorHAnsi" w:hAnsiTheme="minorHAnsi"/>
        </w:rPr>
        <w:t>Alcance</w:t>
      </w:r>
      <w:bookmarkEnd w:id="4"/>
    </w:p>
    <w:p w14:paraId="529657F5" w14:textId="19505C42" w:rsidR="00AC7B14" w:rsidRPr="0008458C" w:rsidRDefault="00AC7B14" w:rsidP="00FB728B">
      <w:pPr>
        <w:ind w:left="360"/>
        <w:jc w:val="both"/>
        <w:rPr>
          <w:rFonts w:cs="Arial"/>
        </w:rPr>
      </w:pPr>
      <w:r w:rsidRPr="0008458C">
        <w:rPr>
          <w:rFonts w:cs="Arial"/>
        </w:rPr>
        <w:t xml:space="preserve">Este documento de caso de uso es la  base del desarrollo de </w:t>
      </w:r>
      <w:del w:id="5" w:author="Lopez Guzman Susana Carolina" w:date="2016-06-21T13:14:00Z">
        <w:r w:rsidRPr="0008458C" w:rsidDel="00B75A98">
          <w:rPr>
            <w:rFonts w:cs="Arial"/>
          </w:rPr>
          <w:delText xml:space="preserve">software </w:delText>
        </w:r>
      </w:del>
      <w:ins w:id="6" w:author="Lopez Guzman Susana Carolina" w:date="2016-06-21T13:14:00Z">
        <w:r w:rsidR="00B75A98">
          <w:rPr>
            <w:rFonts w:cs="Arial"/>
          </w:rPr>
          <w:t>la solución</w:t>
        </w:r>
        <w:r w:rsidR="00B75A98" w:rsidRPr="0008458C">
          <w:rPr>
            <w:rFonts w:cs="Arial"/>
          </w:rPr>
          <w:t xml:space="preserve"> </w:t>
        </w:r>
      </w:ins>
      <w:r w:rsidRPr="0008458C">
        <w:rPr>
          <w:rFonts w:cs="Arial"/>
        </w:rPr>
        <w:t>del proyecto.</w:t>
      </w:r>
      <w:r w:rsidR="00E033BD" w:rsidRPr="0008458C">
        <w:rPr>
          <w:rFonts w:cs="Arial"/>
        </w:rPr>
        <w:t xml:space="preserve"> Describe los siguientes tópicos:</w:t>
      </w:r>
    </w:p>
    <w:p w14:paraId="37F322F9" w14:textId="5CB66E9B" w:rsidR="00E033BD" w:rsidRPr="0008458C" w:rsidRDefault="005A427D" w:rsidP="00FB728B">
      <w:pPr>
        <w:pStyle w:val="Prrafodelista"/>
        <w:numPr>
          <w:ilvl w:val="0"/>
          <w:numId w:val="8"/>
        </w:numPr>
        <w:ind w:left="1080"/>
        <w:rPr>
          <w:rFonts w:asciiTheme="minorHAnsi" w:hAnsiTheme="minorHAnsi" w:cs="Arial"/>
        </w:rPr>
      </w:pPr>
      <w:r w:rsidRPr="0008458C">
        <w:rPr>
          <w:rFonts w:asciiTheme="minorHAnsi" w:hAnsiTheme="minorHAnsi" w:cs="Arial"/>
        </w:rPr>
        <w:t>Acciones</w:t>
      </w:r>
      <w:r w:rsidR="00E9321D" w:rsidRPr="0008458C">
        <w:rPr>
          <w:rFonts w:asciiTheme="minorHAnsi" w:hAnsiTheme="minorHAnsi" w:cs="Arial"/>
        </w:rPr>
        <w:t xml:space="preserve"> del C</w:t>
      </w:r>
      <w:ins w:id="7" w:author="Lopez Guzman Susana Carolina" w:date="2016-06-21T09:27:00Z">
        <w:r w:rsidR="00833C7D">
          <w:rPr>
            <w:rFonts w:asciiTheme="minorHAnsi" w:hAnsiTheme="minorHAnsi" w:cs="Arial"/>
          </w:rPr>
          <w:t xml:space="preserve">aso de </w:t>
        </w:r>
      </w:ins>
      <w:r w:rsidR="00E9321D" w:rsidRPr="0008458C">
        <w:rPr>
          <w:rFonts w:asciiTheme="minorHAnsi" w:hAnsiTheme="minorHAnsi" w:cs="Arial"/>
        </w:rPr>
        <w:t>U</w:t>
      </w:r>
      <w:ins w:id="8" w:author="Lopez Guzman Susana Carolina" w:date="2016-06-21T09:28:00Z">
        <w:r w:rsidR="00833C7D">
          <w:rPr>
            <w:rFonts w:asciiTheme="minorHAnsi" w:hAnsiTheme="minorHAnsi" w:cs="Arial"/>
          </w:rPr>
          <w:t>so</w:t>
        </w:r>
      </w:ins>
      <w:ins w:id="9" w:author="Lopez Guzman Susana Carolina" w:date="2016-06-21T11:26:00Z">
        <w:r w:rsidR="0084262D">
          <w:rPr>
            <w:rFonts w:asciiTheme="minorHAnsi" w:hAnsiTheme="minorHAnsi" w:cs="Arial"/>
          </w:rPr>
          <w:t xml:space="preserve"> (CU)</w:t>
        </w:r>
      </w:ins>
    </w:p>
    <w:p w14:paraId="609DA50E" w14:textId="4BACF49E" w:rsidR="00E033BD" w:rsidRPr="0008458C" w:rsidRDefault="00E033BD" w:rsidP="00FB728B">
      <w:pPr>
        <w:pStyle w:val="Prrafodelista"/>
        <w:ind w:left="1080"/>
        <w:rPr>
          <w:rFonts w:asciiTheme="minorHAnsi" w:hAnsiTheme="minorHAnsi" w:cs="Arial"/>
        </w:rPr>
      </w:pPr>
    </w:p>
    <w:p w14:paraId="6CB931FC" w14:textId="77777777" w:rsidR="00AC7B14" w:rsidRPr="0008458C" w:rsidRDefault="00AC7B14" w:rsidP="00FB728B">
      <w:pPr>
        <w:ind w:left="360"/>
        <w:jc w:val="both"/>
        <w:rPr>
          <w:rFonts w:cs="Arial"/>
        </w:rPr>
      </w:pPr>
      <w:r w:rsidRPr="0008458C">
        <w:rPr>
          <w:rFonts w:cs="Arial"/>
        </w:rPr>
        <w:t>Este documento no describe:</w:t>
      </w:r>
    </w:p>
    <w:p w14:paraId="17BF848A" w14:textId="061AFABF" w:rsidR="00AC7B14" w:rsidRPr="0008458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Diseño de interfaces de usuario</w:t>
      </w:r>
    </w:p>
    <w:p w14:paraId="3F948A47" w14:textId="40899EF5" w:rsidR="009637FE" w:rsidRPr="0008458C" w:rsidRDefault="009637FE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Diccionario de datos</w:t>
      </w:r>
    </w:p>
    <w:p w14:paraId="294C5C81" w14:textId="541216C6" w:rsidR="00AC7B14" w:rsidRPr="0008458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Diseño de base de datos para soportar la funcionalidad requerida</w:t>
      </w:r>
    </w:p>
    <w:p w14:paraId="71858771" w14:textId="55009C45" w:rsidR="00AC7B14" w:rsidRPr="0008458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Diseño de funcionalidad para la administración de usuarios</w:t>
      </w:r>
    </w:p>
    <w:p w14:paraId="4FB28FF8" w14:textId="77777777" w:rsidR="00AC7B14" w:rsidRPr="0008458C" w:rsidRDefault="00AC7B14" w:rsidP="00FB728B">
      <w:pPr>
        <w:jc w:val="both"/>
        <w:rPr>
          <w:rFonts w:cs="Arial"/>
        </w:rPr>
      </w:pPr>
    </w:p>
    <w:p w14:paraId="104A0C97" w14:textId="5F3D4A21" w:rsidR="00AC7B14" w:rsidRPr="0008458C" w:rsidRDefault="00AC7B14" w:rsidP="00FB728B">
      <w:pPr>
        <w:pStyle w:val="Ttulo2"/>
        <w:jc w:val="both"/>
        <w:rPr>
          <w:rFonts w:asciiTheme="minorHAnsi" w:hAnsiTheme="minorHAnsi"/>
        </w:rPr>
      </w:pPr>
      <w:bookmarkStart w:id="10" w:name="_Toc454795495"/>
      <w:r w:rsidRPr="0008458C">
        <w:rPr>
          <w:rFonts w:asciiTheme="minorHAnsi" w:hAnsiTheme="minorHAnsi"/>
        </w:rPr>
        <w:t>Historia de revisiones</w:t>
      </w:r>
      <w:bookmarkEnd w:id="10"/>
    </w:p>
    <w:p w14:paraId="03D1BB20" w14:textId="77777777" w:rsidR="00AC7B14" w:rsidRPr="0008458C" w:rsidRDefault="00AC7B14" w:rsidP="00FB728B">
      <w:pPr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B14" w:rsidRPr="0008458C" w14:paraId="5E1DA2FA" w14:textId="77777777" w:rsidTr="00E762AC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0C66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74DB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BA30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D253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Autor</w:t>
            </w:r>
          </w:p>
        </w:tc>
      </w:tr>
      <w:tr w:rsidR="00AC7B14" w:rsidRPr="0008458C" w14:paraId="5BF4C471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2F15" w14:textId="44D583CF" w:rsidR="00AC7B14" w:rsidRPr="0008458C" w:rsidRDefault="00240405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13/06</w:t>
            </w:r>
            <w:r w:rsidR="008151BE" w:rsidRPr="0008458C">
              <w:rPr>
                <w:rFonts w:asciiTheme="minorHAnsi" w:hAnsiTheme="minorHAnsi"/>
                <w:lang w:val="es-MX"/>
              </w:rPr>
              <w:t>/</w:t>
            </w:r>
            <w:r w:rsidRPr="0008458C">
              <w:rPr>
                <w:rFonts w:asciiTheme="minorHAnsi" w:hAnsiTheme="minorHAnsi"/>
                <w:lang w:val="es-MX"/>
              </w:rPr>
              <w:t>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F70" w14:textId="147564D6" w:rsidR="00AC7B14" w:rsidRPr="0008458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81D" w14:textId="1AFFAD1A" w:rsidR="00AC7B14" w:rsidRPr="0008458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Creación del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4DD" w14:textId="6ED81083" w:rsidR="00AC7B14" w:rsidRPr="0008458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CONSETI</w:t>
            </w:r>
          </w:p>
        </w:tc>
      </w:tr>
      <w:tr w:rsidR="00AC7B14" w:rsidRPr="0008458C" w14:paraId="1B2CA13F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FAF1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CBDE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AEBB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26C9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  <w:tr w:rsidR="00AC7B14" w:rsidRPr="0008458C" w14:paraId="74DA6BA4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885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767F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B81C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D912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</w:tbl>
    <w:p w14:paraId="20046BEE" w14:textId="77777777" w:rsidR="00AC7B14" w:rsidRPr="0008458C" w:rsidRDefault="00AC7B14" w:rsidP="00FB728B">
      <w:pPr>
        <w:jc w:val="both"/>
        <w:rPr>
          <w:rFonts w:cs="Arial"/>
        </w:rPr>
      </w:pPr>
    </w:p>
    <w:p w14:paraId="64AD50DE" w14:textId="77777777" w:rsidR="00AC7B14" w:rsidRPr="0008458C" w:rsidRDefault="00AC7B14" w:rsidP="00FB728B">
      <w:pPr>
        <w:jc w:val="both"/>
        <w:rPr>
          <w:rFonts w:cs="Arial"/>
        </w:rPr>
      </w:pPr>
    </w:p>
    <w:p w14:paraId="68043275" w14:textId="77777777" w:rsidR="00AC7B14" w:rsidRPr="0008458C" w:rsidRDefault="00AC7B14" w:rsidP="00FB728B">
      <w:pPr>
        <w:jc w:val="both"/>
        <w:rPr>
          <w:rFonts w:cs="Arial"/>
        </w:rPr>
      </w:pPr>
    </w:p>
    <w:p w14:paraId="04109C3B" w14:textId="77777777" w:rsidR="00AC7B14" w:rsidRPr="0008458C" w:rsidRDefault="00AC7B14" w:rsidP="00FB728B">
      <w:pPr>
        <w:jc w:val="both"/>
        <w:rPr>
          <w:rFonts w:cs="Arial"/>
        </w:rPr>
      </w:pPr>
    </w:p>
    <w:p w14:paraId="0C46423A" w14:textId="77777777" w:rsidR="00AC7B14" w:rsidRPr="0008458C" w:rsidRDefault="00AC7B14" w:rsidP="00FB728B">
      <w:pPr>
        <w:jc w:val="both"/>
        <w:rPr>
          <w:rFonts w:cs="Arial"/>
        </w:rPr>
      </w:pPr>
    </w:p>
    <w:p w14:paraId="0E224F94" w14:textId="77777777" w:rsidR="008A4765" w:rsidRPr="0008458C" w:rsidRDefault="008A4765" w:rsidP="00FB728B">
      <w:pPr>
        <w:jc w:val="both"/>
        <w:rPr>
          <w:rFonts w:cs="Arial"/>
        </w:rPr>
      </w:pPr>
    </w:p>
    <w:p w14:paraId="59F78DD1" w14:textId="001E87AA" w:rsidR="003D178D" w:rsidRPr="0008458C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1" w:name="_Toc454795496"/>
      <w:r w:rsidRPr="0008458C">
        <w:rPr>
          <w:rFonts w:asciiTheme="minorHAnsi" w:hAnsiTheme="minorHAnsi"/>
        </w:rPr>
        <w:lastRenderedPageBreak/>
        <w:t>Introducción</w:t>
      </w:r>
      <w:bookmarkEnd w:id="11"/>
    </w:p>
    <w:p w14:paraId="5E61C41A" w14:textId="57E546AA" w:rsidR="00281FD1" w:rsidRPr="0008458C" w:rsidRDefault="00281FD1" w:rsidP="00FB728B">
      <w:pPr>
        <w:ind w:left="360"/>
        <w:jc w:val="both"/>
      </w:pPr>
      <w:r w:rsidRPr="0008458C">
        <w:t>Este documento contiene la descripción de una secuencia de interacciones entre un actor y el sistema de la forma que se pueda obtener un resultado con valor particular para el actor. También incluye el listado de las precondiciones y postcondiciones que se deben de cumplir al inicio y final del flujo básico además de los posibles flujos alternos y excepciones.</w:t>
      </w:r>
    </w:p>
    <w:p w14:paraId="7976A6AD" w14:textId="77777777" w:rsidR="00281FD1" w:rsidRPr="0008458C" w:rsidRDefault="00281FD1" w:rsidP="00FB728B">
      <w:pPr>
        <w:ind w:left="360"/>
        <w:jc w:val="both"/>
      </w:pPr>
    </w:p>
    <w:p w14:paraId="56141095" w14:textId="75512B32" w:rsidR="006E70ED" w:rsidRPr="0008458C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2" w:name="_Toc454795497"/>
      <w:r w:rsidRPr="0008458C">
        <w:rPr>
          <w:rFonts w:asciiTheme="minorHAnsi" w:hAnsiTheme="minorHAnsi"/>
        </w:rPr>
        <w:t>Definición, Acrónimos y</w:t>
      </w:r>
      <w:r w:rsidR="004C5B3C" w:rsidRPr="0008458C">
        <w:rPr>
          <w:rFonts w:asciiTheme="minorHAnsi" w:hAnsiTheme="minorHAnsi"/>
        </w:rPr>
        <w:t xml:space="preserve"> Abreviaturas</w:t>
      </w:r>
      <w:bookmarkEnd w:id="12"/>
    </w:p>
    <w:p w14:paraId="2786DAD0" w14:textId="41466440" w:rsidR="00F17433" w:rsidRPr="0008458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Definición</w:t>
      </w:r>
    </w:p>
    <w:p w14:paraId="3F9D6112" w14:textId="13A1CF00" w:rsidR="006C4E99" w:rsidRPr="0008458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0093CDAF" w14:textId="06FDF2BB" w:rsidR="00226F36" w:rsidRPr="0008458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Acrónimo</w:t>
      </w:r>
    </w:p>
    <w:p w14:paraId="418EF636" w14:textId="24884CD6" w:rsidR="006C4E99" w:rsidRPr="0008458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078EA934" w14:textId="5755A44F" w:rsidR="00226F36" w:rsidRPr="0008458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Abreviaturas</w:t>
      </w:r>
    </w:p>
    <w:p w14:paraId="1BF871B4" w14:textId="252ED691" w:rsidR="006C4E99" w:rsidRPr="0008458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1B81C720" w14:textId="2608306C" w:rsidR="003D1BB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3" w:name="_Toc454795498"/>
      <w:r w:rsidRPr="0008458C">
        <w:rPr>
          <w:rFonts w:asciiTheme="minorHAnsi" w:hAnsiTheme="minorHAnsi"/>
        </w:rPr>
        <w:t>Referencias</w:t>
      </w:r>
      <w:bookmarkEnd w:id="13"/>
    </w:p>
    <w:p w14:paraId="21A9E967" w14:textId="39182C3A" w:rsidR="003D178D" w:rsidRPr="0008458C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Referencia a documentos de ayuda</w:t>
      </w:r>
    </w:p>
    <w:p w14:paraId="20EA7739" w14:textId="4F52156D" w:rsidR="0028468C" w:rsidRPr="0008458C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1DB875FC" w14:textId="77777777" w:rsidR="00E279E7" w:rsidRPr="0008458C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Referencia a otro caso de uso</w:t>
      </w:r>
    </w:p>
    <w:p w14:paraId="6296CAE7" w14:textId="06C1CFA9" w:rsidR="00E279E7" w:rsidRPr="0008458C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1AFF73B1" w14:textId="641C7D3B" w:rsidR="008A4765" w:rsidRPr="0008458C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4" w:name="_Toc454795499"/>
      <w:r w:rsidRPr="0008458C">
        <w:rPr>
          <w:rFonts w:asciiTheme="minorHAnsi" w:hAnsiTheme="minorHAnsi"/>
        </w:rPr>
        <w:t xml:space="preserve">Caso de </w:t>
      </w:r>
      <w:r w:rsidR="004C5B3C" w:rsidRPr="0008458C">
        <w:rPr>
          <w:rFonts w:asciiTheme="minorHAnsi" w:hAnsiTheme="minorHAnsi"/>
        </w:rPr>
        <w:t xml:space="preserve">uso </w:t>
      </w:r>
      <w:r w:rsidR="00794BF8">
        <w:rPr>
          <w:rFonts w:asciiTheme="minorHAnsi" w:hAnsiTheme="minorHAnsi"/>
        </w:rPr>
        <w:t>Configuración</w:t>
      </w:r>
      <w:bookmarkEnd w:id="14"/>
    </w:p>
    <w:p w14:paraId="10B052F4" w14:textId="77777777" w:rsidR="000315A2" w:rsidRPr="0008458C" w:rsidRDefault="000315A2" w:rsidP="00FB728B">
      <w:pPr>
        <w:jc w:val="both"/>
      </w:pPr>
    </w:p>
    <w:p w14:paraId="39C958AC" w14:textId="6EDFFBD7" w:rsidR="00FC521F" w:rsidRPr="0008458C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5" w:name="_Toc454795500"/>
      <w:r w:rsidRPr="0008458C">
        <w:rPr>
          <w:rFonts w:asciiTheme="minorHAnsi" w:hAnsiTheme="minorHAnsi"/>
        </w:rPr>
        <w:t>Descripción</w:t>
      </w:r>
      <w:bookmarkEnd w:id="15"/>
    </w:p>
    <w:p w14:paraId="09D0B7BD" w14:textId="4673E8F8" w:rsidR="00FC521F" w:rsidRPr="0008458C" w:rsidRDefault="00FF11A2" w:rsidP="00BB051D">
      <w:pPr>
        <w:pStyle w:val="Prrafodelista"/>
        <w:ind w:left="360"/>
        <w:rPr>
          <w:rFonts w:asciiTheme="minorHAnsi" w:hAnsiTheme="minorHAnsi"/>
        </w:rPr>
      </w:pPr>
      <w:r w:rsidRPr="0008458C">
        <w:rPr>
          <w:rFonts w:asciiTheme="minorHAnsi" w:hAnsiTheme="minorHAnsi"/>
        </w:rPr>
        <w:t xml:space="preserve">El presente caso de uso mostrará la funcionalidad requerida para poder realizar </w:t>
      </w:r>
      <w:del w:id="16" w:author="Lopez Guzman Susana Carolina" w:date="2016-06-21T09:29:00Z">
        <w:r w:rsidR="00782FEE" w:rsidRPr="0008458C" w:rsidDel="00833C7D">
          <w:rPr>
            <w:rFonts w:asciiTheme="minorHAnsi" w:hAnsiTheme="minorHAnsi"/>
          </w:rPr>
          <w:delText>e</w:delText>
        </w:r>
        <w:r w:rsidR="002437A8" w:rsidRPr="0008458C" w:rsidDel="00833C7D">
          <w:rPr>
            <w:rFonts w:asciiTheme="minorHAnsi" w:hAnsiTheme="minorHAnsi"/>
          </w:rPr>
          <w:delText>l</w:delText>
        </w:r>
        <w:r w:rsidRPr="0008458C" w:rsidDel="00833C7D">
          <w:rPr>
            <w:rFonts w:asciiTheme="minorHAnsi" w:hAnsiTheme="minorHAnsi"/>
          </w:rPr>
          <w:delText xml:space="preserve"> </w:delText>
        </w:r>
        <w:r w:rsidR="002A57E8" w:rsidDel="00833C7D">
          <w:rPr>
            <w:rFonts w:asciiTheme="minorHAnsi" w:hAnsiTheme="minorHAnsi"/>
          </w:rPr>
          <w:delText>Registro</w:delText>
        </w:r>
        <w:r w:rsidR="00571275" w:rsidDel="00833C7D">
          <w:rPr>
            <w:rFonts w:asciiTheme="minorHAnsi" w:hAnsiTheme="minorHAnsi"/>
          </w:rPr>
          <w:delText xml:space="preserve"> de</w:delText>
        </w:r>
      </w:del>
      <w:ins w:id="17" w:author="Lopez Guzman Susana Carolina" w:date="2016-06-21T09:29:00Z">
        <w:r w:rsidR="00833C7D">
          <w:rPr>
            <w:rFonts w:asciiTheme="minorHAnsi" w:hAnsiTheme="minorHAnsi"/>
          </w:rPr>
          <w:t>la</w:t>
        </w:r>
      </w:ins>
      <w:r w:rsidR="00571275">
        <w:rPr>
          <w:rFonts w:asciiTheme="minorHAnsi" w:hAnsiTheme="minorHAnsi"/>
        </w:rPr>
        <w:t xml:space="preserve"> Configuración</w:t>
      </w:r>
      <w:ins w:id="18" w:author="Lopez Guzman Susana Carolina" w:date="2016-06-21T09:29:00Z">
        <w:r w:rsidR="00833C7D">
          <w:rPr>
            <w:rFonts w:asciiTheme="minorHAnsi" w:hAnsiTheme="minorHAnsi"/>
          </w:rPr>
          <w:t xml:space="preserve"> de los rubros válidos para capturar tiempos reales de los auditores (catálogo)</w:t>
        </w:r>
      </w:ins>
      <w:r w:rsidRPr="0008458C">
        <w:rPr>
          <w:rFonts w:asciiTheme="minorHAnsi" w:hAnsiTheme="minorHAnsi"/>
        </w:rPr>
        <w:t>, detallando los actores, roles, actividades, reglas de negocio y datos que interactúan en la ejecución del caso.</w:t>
      </w:r>
    </w:p>
    <w:p w14:paraId="57945BBF" w14:textId="660D6AD1" w:rsidR="005C14F0" w:rsidRPr="0008458C" w:rsidRDefault="000315A2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9" w:name="_Toc454795501"/>
      <w:r w:rsidRPr="0008458C">
        <w:rPr>
          <w:rFonts w:asciiTheme="minorHAnsi" w:hAnsiTheme="minorHAnsi"/>
        </w:rPr>
        <w:t>Actores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5C14F0" w:rsidRPr="0008458C" w14:paraId="288D492B" w14:textId="77777777" w:rsidTr="002131A9">
        <w:trPr>
          <w:jc w:val="center"/>
        </w:trPr>
        <w:tc>
          <w:tcPr>
            <w:tcW w:w="460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A547" w14:textId="77777777" w:rsidR="005C14F0" w:rsidRPr="0008458C" w:rsidRDefault="005C14F0">
            <w:pPr>
              <w:pStyle w:val="MNormal"/>
              <w:jc w:val="center"/>
              <w:rPr>
                <w:rFonts w:asciiTheme="minorHAnsi" w:hAnsiTheme="minorHAnsi"/>
                <w:lang w:val="es-MX"/>
              </w:rPr>
              <w:pPrChange w:id="20" w:author="Salas López Marcos Alam (UPGM)" w:date="2016-06-23T08:45:00Z">
                <w:pPr>
                  <w:pStyle w:val="MNormal"/>
                </w:pPr>
              </w:pPrChange>
            </w:pPr>
            <w:r w:rsidRPr="0008458C">
              <w:rPr>
                <w:rFonts w:asciiTheme="minorHAnsi" w:hAnsiTheme="minorHAnsi"/>
                <w:color w:val="DBE5F1" w:themeColor="accent1" w:themeTint="33"/>
                <w:sz w:val="22"/>
                <w:lang w:val="es-MX"/>
              </w:rPr>
              <w:t>Actor</w:t>
            </w:r>
          </w:p>
        </w:tc>
      </w:tr>
      <w:tr w:rsidR="005C14F0" w:rsidRPr="0008458C" w14:paraId="6AE532BC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F30" w14:textId="1D859604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Titular</w:t>
            </w:r>
          </w:p>
        </w:tc>
      </w:tr>
      <w:tr w:rsidR="005C14F0" w:rsidRPr="0008458C" w14:paraId="066A2A76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F61" w14:textId="54A2717B" w:rsidR="005C14F0" w:rsidRPr="0008458C" w:rsidRDefault="00DF2542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Coordinador</w:t>
            </w:r>
          </w:p>
        </w:tc>
      </w:tr>
      <w:tr w:rsidR="005C14F0" w:rsidRPr="0008458C" w14:paraId="392C08B5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BD6" w14:textId="28D8CEAD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Jefe de Grupo</w:t>
            </w:r>
          </w:p>
        </w:tc>
      </w:tr>
      <w:tr w:rsidR="005C14F0" w:rsidRPr="0008458C" w14:paraId="46838598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EB08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Auditor</w:t>
            </w:r>
          </w:p>
        </w:tc>
      </w:tr>
      <w:tr w:rsidR="005C14F0" w:rsidRPr="0008458C" w14:paraId="74F5DD1D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0371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Contralor (Solo Lectura)</w:t>
            </w:r>
          </w:p>
        </w:tc>
      </w:tr>
      <w:tr w:rsidR="005C14F0" w:rsidRPr="0008458C" w14:paraId="401B5D0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A44A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Consulta ( Solo Lectura)</w:t>
            </w:r>
          </w:p>
        </w:tc>
      </w:tr>
      <w:tr w:rsidR="005C14F0" w:rsidRPr="0008458C" w14:paraId="51AC1D1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036B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Invitado (Solo Lectura )</w:t>
            </w:r>
          </w:p>
        </w:tc>
      </w:tr>
    </w:tbl>
    <w:p w14:paraId="046EF72E" w14:textId="0A7F4723" w:rsidR="003F1DD7" w:rsidRDefault="003F1DD7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1" w:name="_Toc454795502"/>
      <w:r>
        <w:rPr>
          <w:rFonts w:asciiTheme="minorHAnsi" w:hAnsiTheme="minorHAnsi"/>
        </w:rPr>
        <w:lastRenderedPageBreak/>
        <w:t>Diagrama</w:t>
      </w:r>
      <w:bookmarkEnd w:id="21"/>
    </w:p>
    <w:p w14:paraId="300D54E9" w14:textId="4BD89033" w:rsidR="003F1DD7" w:rsidRPr="003F1DD7" w:rsidRDefault="003F1DD7" w:rsidP="003F1DD7">
      <w:r>
        <w:rPr>
          <w:noProof/>
          <w:lang w:eastAsia="es-MX"/>
        </w:rPr>
        <w:drawing>
          <wp:inline distT="0" distB="0" distL="0" distR="0" wp14:anchorId="4E20E25F" wp14:editId="6E1C5992">
            <wp:extent cx="6210935" cy="320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_CU_Configura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CDF" w14:textId="09158AC2" w:rsidR="008A476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2" w:name="_Toc454795503"/>
      <w:r w:rsidRPr="0008458C">
        <w:rPr>
          <w:rFonts w:asciiTheme="minorHAnsi" w:hAnsiTheme="minorHAnsi"/>
        </w:rPr>
        <w:t>Precondiciones</w:t>
      </w:r>
      <w:bookmarkEnd w:id="22"/>
    </w:p>
    <w:p w14:paraId="1923E5C8" w14:textId="77777777" w:rsidR="00072827" w:rsidRPr="0008458C" w:rsidRDefault="00072827" w:rsidP="00FB728B">
      <w:pPr>
        <w:jc w:val="both"/>
      </w:pPr>
    </w:p>
    <w:p w14:paraId="3597B5FF" w14:textId="130F52EC" w:rsidR="0071700B" w:rsidRPr="0008458C" w:rsidRDefault="00934C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3" w:name="_Toc454795504"/>
      <w:r w:rsidRPr="0008458C">
        <w:rPr>
          <w:rFonts w:asciiTheme="minorHAnsi" w:hAnsiTheme="minorHAnsi"/>
        </w:rPr>
        <w:t>Flujo Básico:</w:t>
      </w:r>
      <w:bookmarkEnd w:id="23"/>
    </w:p>
    <w:p w14:paraId="4DECD8E3" w14:textId="29B5BD2A" w:rsidR="0071700B" w:rsidRDefault="0071700B" w:rsidP="00DD3E54">
      <w:pPr>
        <w:pStyle w:val="Prrafodelista"/>
        <w:ind w:left="1416"/>
        <w:rPr>
          <w:ins w:id="24" w:author="Salas López Marcos Alam (UPGM)" w:date="2016-06-23T10:43:00Z"/>
          <w:rFonts w:asciiTheme="minorHAnsi" w:hAnsiTheme="minorHAnsi"/>
        </w:rPr>
      </w:pPr>
      <w:r w:rsidRPr="0008458C">
        <w:rPr>
          <w:rFonts w:asciiTheme="minorHAnsi" w:hAnsiTheme="minorHAnsi"/>
        </w:rPr>
        <w:t>El actor ingresa al sistema con credenciales validas</w:t>
      </w:r>
    </w:p>
    <w:p w14:paraId="52A8B9CB" w14:textId="7C001E6B" w:rsidR="00384EDF" w:rsidRDefault="00384EDF" w:rsidP="00DD3E54">
      <w:pPr>
        <w:pStyle w:val="Prrafodelista"/>
        <w:ind w:left="1416"/>
        <w:rPr>
          <w:ins w:id="25" w:author="Salas López Marcos Alam (UPGM)" w:date="2016-06-23T10:43:00Z"/>
          <w:rFonts w:asciiTheme="minorHAnsi" w:hAnsiTheme="minorHAnsi"/>
        </w:rPr>
      </w:pPr>
      <w:ins w:id="26" w:author="Salas López Marcos Alam (UPGM)" w:date="2016-06-23T10:43:00Z">
        <w:r w:rsidRPr="0008458C">
          <w:t>El usuario debe estar dado de alta en el sistema</w:t>
        </w:r>
        <w:r>
          <w:t xml:space="preserve"> </w:t>
        </w:r>
      </w:ins>
      <w:ins w:id="27" w:author="Salas López Marcos Alam (UPGM)" w:date="2016-06-23T10:45:00Z">
        <w:r>
          <w:t xml:space="preserve">y </w:t>
        </w:r>
      </w:ins>
      <w:ins w:id="28" w:author="Salas López Marcos Alam (UPGM)" w:date="2016-06-23T10:49:00Z">
        <w:r w:rsidR="00013C92">
          <w:t>estar autorizado</w:t>
        </w:r>
      </w:ins>
    </w:p>
    <w:p w14:paraId="6CEB3A9F" w14:textId="77777777" w:rsidR="00384EDF" w:rsidRPr="0008458C" w:rsidRDefault="00384EDF" w:rsidP="00DD3E54">
      <w:pPr>
        <w:pStyle w:val="Prrafodelista"/>
        <w:ind w:left="1416"/>
        <w:rPr>
          <w:rFonts w:asciiTheme="minorHAnsi" w:hAnsiTheme="minorHAnsi"/>
        </w:rPr>
      </w:pPr>
    </w:p>
    <w:p w14:paraId="4EFD6EBA" w14:textId="3DD94C2C" w:rsidR="00A05CD4" w:rsidRPr="0008458C" w:rsidRDefault="00934C2C" w:rsidP="00A05CD4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9" w:name="_Toc454795505"/>
      <w:r w:rsidRPr="0008458C">
        <w:rPr>
          <w:rFonts w:asciiTheme="minorHAnsi" w:hAnsiTheme="minorHAnsi"/>
        </w:rPr>
        <w:t>Flujos alternos “Modificar” y “Eliminar</w:t>
      </w:r>
      <w:r w:rsidR="00555AED" w:rsidRPr="0008458C">
        <w:rPr>
          <w:rFonts w:asciiTheme="minorHAnsi" w:hAnsiTheme="minorHAnsi"/>
        </w:rPr>
        <w:t>”</w:t>
      </w:r>
      <w:r w:rsidR="0071700B" w:rsidRPr="0008458C">
        <w:rPr>
          <w:rFonts w:asciiTheme="minorHAnsi" w:hAnsiTheme="minorHAnsi"/>
        </w:rPr>
        <w:t>:</w:t>
      </w:r>
      <w:bookmarkEnd w:id="29"/>
    </w:p>
    <w:p w14:paraId="544C0BB9" w14:textId="3B3A82DE" w:rsidR="00A05CD4" w:rsidRPr="0008458C" w:rsidRDefault="00A05CD4" w:rsidP="00A05CD4">
      <w:pPr>
        <w:pStyle w:val="Sinespaciado"/>
        <w:ind w:left="1416"/>
      </w:pPr>
      <w:r w:rsidRPr="0008458C">
        <w:t>El actor ingresa al sistema con credenciales validas</w:t>
      </w:r>
    </w:p>
    <w:p w14:paraId="50E03DAD" w14:textId="2DFD9655" w:rsidR="000315A2" w:rsidRPr="0008458C" w:rsidDel="00384EDF" w:rsidRDefault="000B24D5" w:rsidP="00A05CD4">
      <w:pPr>
        <w:pStyle w:val="Sinespaciado"/>
        <w:ind w:left="1416"/>
        <w:rPr>
          <w:del w:id="30" w:author="Salas López Marcos Alam (UPGM)" w:date="2016-06-23T10:44:00Z"/>
        </w:rPr>
      </w:pPr>
      <w:r w:rsidRPr="0008458C">
        <w:t>El usuario debe estar dado de alta en el sistema</w:t>
      </w:r>
      <w:ins w:id="31" w:author="Salas López Marcos Alam (UPGM)" w:date="2016-06-23T10:44:00Z">
        <w:r w:rsidR="00384EDF">
          <w:t xml:space="preserve"> </w:t>
        </w:r>
      </w:ins>
      <w:ins w:id="32" w:author="Salas López Marcos Alam (UPGM)" w:date="2016-06-23T10:46:00Z">
        <w:r w:rsidR="00384EDF">
          <w:t xml:space="preserve">y </w:t>
        </w:r>
      </w:ins>
      <w:ins w:id="33" w:author="Salas López Marcos Alam (UPGM)" w:date="2016-06-23T10:49:00Z">
        <w:r w:rsidR="00013C92">
          <w:t>estar autorizado</w:t>
        </w:r>
      </w:ins>
    </w:p>
    <w:p w14:paraId="3D208C85" w14:textId="77777777" w:rsidR="009549D6" w:rsidRPr="0008458C" w:rsidRDefault="009549D6">
      <w:pPr>
        <w:pStyle w:val="Sinespaciado"/>
        <w:ind w:left="1416"/>
        <w:pPrChange w:id="34" w:author="Salas López Marcos Alam (UPGM)" w:date="2016-06-23T10:44:00Z">
          <w:pPr>
            <w:jc w:val="both"/>
          </w:pPr>
        </w:pPrChange>
      </w:pPr>
    </w:p>
    <w:p w14:paraId="2012A745" w14:textId="2EFBCBF1" w:rsidR="008A476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35" w:name="_Toc454795506"/>
      <w:r w:rsidRPr="0008458C">
        <w:rPr>
          <w:rFonts w:asciiTheme="minorHAnsi" w:hAnsiTheme="minorHAnsi"/>
        </w:rPr>
        <w:t>Flujo básico</w:t>
      </w:r>
      <w:bookmarkEnd w:id="35"/>
    </w:p>
    <w:p w14:paraId="45AAE546" w14:textId="77777777" w:rsidR="000315A2" w:rsidRPr="0008458C" w:rsidRDefault="000315A2" w:rsidP="00FB728B">
      <w:pPr>
        <w:ind w:left="708"/>
        <w:jc w:val="both"/>
      </w:pPr>
    </w:p>
    <w:p w14:paraId="51A15A6C" w14:textId="53FBDDAC" w:rsidR="009549D6" w:rsidRPr="0008458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36" w:name="_Toc454795507"/>
      <w:r w:rsidRPr="0008458C">
        <w:rPr>
          <w:rFonts w:asciiTheme="minorHAnsi" w:hAnsiTheme="minorHAnsi"/>
        </w:rPr>
        <w:t>Entradas</w:t>
      </w:r>
      <w:bookmarkEnd w:id="36"/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37" w:author="Lopez Guzman Susana Carolina" w:date="2016-06-21T09:28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38">
          <w:tblGrid>
            <w:gridCol w:w="3157"/>
            <w:gridCol w:w="2045"/>
            <w:gridCol w:w="2292"/>
          </w:tblGrid>
        </w:tblGridChange>
      </w:tblGrid>
      <w:tr w:rsidR="00D71331" w:rsidRPr="0008458C" w14:paraId="487061B8" w14:textId="77777777" w:rsidTr="00833C7D">
        <w:trPr>
          <w:jc w:val="center"/>
          <w:trPrChange w:id="39" w:author="Lopez Guzman Susana Carolina" w:date="2016-06-21T09:28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40" w:author="Lopez Guzman Susana Carolina" w:date="2016-06-21T09:28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7B042770" w14:textId="77777777" w:rsidR="00D71331" w:rsidRPr="0008458C" w:rsidRDefault="00D71331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1" w:author="Lopez Guzman Susana Carolina" w:date="2016-06-21T09:28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Campo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42" w:author="Lopez Guzman Susana Carolina" w:date="2016-06-21T09:28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6969E427" w14:textId="77777777" w:rsidR="00D71331" w:rsidRPr="0008458C" w:rsidRDefault="00D71331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3" w:author="Lopez Guzman Susana Carolina" w:date="2016-06-21T09:28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44" w:author="Lopez Guzman Susana Carolina" w:date="2016-06-21T09:28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E629EBC" w14:textId="77777777" w:rsidR="00D71331" w:rsidRPr="0008458C" w:rsidRDefault="00D71331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5" w:author="Lopez Guzman Susana Carolina" w:date="2016-06-21T09:28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D71331" w:rsidRPr="0008458C" w14:paraId="72B68889" w14:textId="77777777" w:rsidTr="00542178">
        <w:trPr>
          <w:trHeight w:val="408"/>
          <w:jc w:val="center"/>
        </w:trPr>
        <w:tc>
          <w:tcPr>
            <w:tcW w:w="3157" w:type="dxa"/>
          </w:tcPr>
          <w:p w14:paraId="101D716A" w14:textId="77777777" w:rsidR="00D71331" w:rsidRPr="0008458C" w:rsidRDefault="00D71331" w:rsidP="00542178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Actividad</w:t>
            </w:r>
          </w:p>
        </w:tc>
        <w:tc>
          <w:tcPr>
            <w:tcW w:w="2045" w:type="dxa"/>
          </w:tcPr>
          <w:p w14:paraId="5494B231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784F4F7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D71331" w:rsidRPr="0008458C" w14:paraId="376A7C1A" w14:textId="77777777" w:rsidTr="00542178">
        <w:trPr>
          <w:trHeight w:val="408"/>
          <w:jc w:val="center"/>
        </w:trPr>
        <w:tc>
          <w:tcPr>
            <w:tcW w:w="3157" w:type="dxa"/>
          </w:tcPr>
          <w:p w14:paraId="5FA0E3AF" w14:textId="2840A2B8" w:rsidR="00D71331" w:rsidRPr="0008458C" w:rsidRDefault="00A7411D" w:rsidP="00542178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Descripción</w:t>
            </w:r>
          </w:p>
        </w:tc>
        <w:tc>
          <w:tcPr>
            <w:tcW w:w="2045" w:type="dxa"/>
          </w:tcPr>
          <w:p w14:paraId="3A4B8A6A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7F09D62D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D71331" w:rsidRPr="0008458C" w14:paraId="2207FCCD" w14:textId="77777777" w:rsidTr="00542178">
        <w:trPr>
          <w:trHeight w:val="408"/>
          <w:jc w:val="center"/>
        </w:trPr>
        <w:tc>
          <w:tcPr>
            <w:tcW w:w="3157" w:type="dxa"/>
          </w:tcPr>
          <w:p w14:paraId="0B27BFC0" w14:textId="281AE60D" w:rsidR="00D71331" w:rsidRPr="0008458C" w:rsidRDefault="00A7411D" w:rsidP="00542178">
            <w:pPr>
              <w:jc w:val="both"/>
              <w:rPr>
                <w:color w:val="31849B" w:themeColor="accent5" w:themeShade="BF"/>
              </w:rPr>
            </w:pPr>
            <w:r w:rsidRPr="0084262D">
              <w:rPr>
                <w:color w:val="31849B" w:themeColor="accent5" w:themeShade="BF"/>
              </w:rPr>
              <w:t>Horas</w:t>
            </w:r>
          </w:p>
        </w:tc>
        <w:tc>
          <w:tcPr>
            <w:tcW w:w="2045" w:type="dxa"/>
          </w:tcPr>
          <w:p w14:paraId="0EF3D51C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3B435B07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</w:tbl>
    <w:p w14:paraId="378AB1E7" w14:textId="77777777" w:rsidR="009A608C" w:rsidRPr="0008458C" w:rsidRDefault="009A608C" w:rsidP="00FB728B">
      <w:pPr>
        <w:jc w:val="both"/>
      </w:pPr>
    </w:p>
    <w:p w14:paraId="11CDF4FD" w14:textId="39C50C37" w:rsidR="005C14F0" w:rsidRPr="0008458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6" w:name="_Toc454795508"/>
      <w:r w:rsidRPr="0008458C">
        <w:rPr>
          <w:rFonts w:asciiTheme="minorHAnsi" w:hAnsiTheme="minorHAnsi"/>
        </w:rPr>
        <w:t>Secuencia de actividades</w:t>
      </w:r>
      <w:bookmarkEnd w:id="46"/>
    </w:p>
    <w:p w14:paraId="253C3B9E" w14:textId="48E3F999" w:rsidR="005C14F0" w:rsidRPr="0008458C" w:rsidRDefault="005C14F0" w:rsidP="00AB68C4">
      <w:pPr>
        <w:pStyle w:val="Prrafodelista"/>
        <w:ind w:left="1416"/>
        <w:rPr>
          <w:rFonts w:asciiTheme="minorHAnsi" w:hAnsiTheme="minorHAnsi"/>
        </w:rPr>
      </w:pPr>
      <w:r w:rsidRPr="0008458C">
        <w:rPr>
          <w:rFonts w:asciiTheme="minorHAnsi" w:hAnsiTheme="minorHAnsi"/>
        </w:rPr>
        <w:t xml:space="preserve">El sistema muestra una </w:t>
      </w:r>
      <w:r w:rsidR="006A03AC" w:rsidRPr="0008458C">
        <w:rPr>
          <w:rFonts w:asciiTheme="minorHAnsi" w:hAnsiTheme="minorHAnsi"/>
        </w:rPr>
        <w:t xml:space="preserve">pantalla de captura que contiene un formulario con la información requerida para </w:t>
      </w:r>
      <w:r w:rsidR="00A754FE" w:rsidRPr="0008458C">
        <w:rPr>
          <w:rFonts w:asciiTheme="minorHAnsi" w:hAnsiTheme="minorHAnsi"/>
        </w:rPr>
        <w:t>“</w:t>
      </w:r>
      <w:r w:rsidR="00E92D4A">
        <w:rPr>
          <w:rFonts w:asciiTheme="minorHAnsi" w:hAnsiTheme="minorHAnsi"/>
        </w:rPr>
        <w:t>Configurar</w:t>
      </w:r>
      <w:r w:rsidR="00A754FE" w:rsidRPr="0008458C">
        <w:rPr>
          <w:rFonts w:asciiTheme="minorHAnsi" w:hAnsiTheme="minorHAnsi"/>
        </w:rPr>
        <w:t xml:space="preserve">” </w:t>
      </w:r>
      <w:ins w:id="47" w:author="Lopez Guzman Susana Carolina" w:date="2016-06-21T09:32:00Z">
        <w:r w:rsidR="00833C7D">
          <w:rPr>
            <w:rFonts w:asciiTheme="minorHAnsi" w:hAnsiTheme="minorHAnsi"/>
          </w:rPr>
          <w:t>los rubros válidos para capturar tiempos reales de los auditores (catálogo)</w:t>
        </w:r>
      </w:ins>
      <w:ins w:id="48" w:author="Salas López Marcos Alam (UPGM)" w:date="2016-06-23T10:40:00Z">
        <w:r w:rsidR="00384EDF">
          <w:rPr>
            <w:rFonts w:asciiTheme="minorHAnsi" w:hAnsiTheme="minorHAnsi"/>
          </w:rPr>
          <w:t xml:space="preserve"> </w:t>
        </w:r>
      </w:ins>
      <w:r w:rsidR="00A754FE" w:rsidRPr="0008458C">
        <w:rPr>
          <w:rFonts w:asciiTheme="minorHAnsi" w:hAnsiTheme="minorHAnsi"/>
        </w:rPr>
        <w:t>&lt;Ver tabla “Entradas”&gt;</w:t>
      </w:r>
    </w:p>
    <w:p w14:paraId="5E2B0171" w14:textId="77777777" w:rsidR="00AB68C4" w:rsidRPr="0008458C" w:rsidRDefault="00AB68C4" w:rsidP="00AB68C4">
      <w:pPr>
        <w:pStyle w:val="Prrafodelista"/>
        <w:ind w:left="1440"/>
        <w:rPr>
          <w:rFonts w:asciiTheme="minorHAnsi" w:hAnsiTheme="minorHAnsi"/>
        </w:rPr>
      </w:pPr>
    </w:p>
    <w:p w14:paraId="50E0E8B3" w14:textId="7F821FE1" w:rsidR="007908F2" w:rsidRPr="0008458C" w:rsidRDefault="007908F2" w:rsidP="00AB68C4">
      <w:pPr>
        <w:pStyle w:val="Prrafodelista"/>
        <w:ind w:left="1440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las opciones:</w:t>
      </w:r>
    </w:p>
    <w:p w14:paraId="32E329A3" w14:textId="1C4C833D" w:rsidR="00AB68C4" w:rsidRPr="0008458C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Guardar</w:t>
      </w:r>
    </w:p>
    <w:p w14:paraId="126A8A68" w14:textId="2146DAB5" w:rsidR="00AB68C4" w:rsidRPr="0008458C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Cancelar</w:t>
      </w:r>
    </w:p>
    <w:p w14:paraId="3E536B44" w14:textId="1927743C" w:rsidR="00AB68C4" w:rsidRPr="0008458C" w:rsidRDefault="00AB68C4" w:rsidP="00AB68C4">
      <w:pPr>
        <w:ind w:left="1416"/>
      </w:pPr>
      <w:r w:rsidRPr="0008458C">
        <w:t>El actor captura la información necesaria</w:t>
      </w:r>
    </w:p>
    <w:p w14:paraId="7E658EE2" w14:textId="029D2F6F" w:rsidR="00AB68C4" w:rsidRPr="0008458C" w:rsidRDefault="00AB68C4" w:rsidP="00AB68C4">
      <w:pPr>
        <w:ind w:left="1416"/>
      </w:pPr>
      <w:r w:rsidRPr="0008458C">
        <w:t>El actor selecciona la opción “Guardar”</w:t>
      </w:r>
    </w:p>
    <w:p w14:paraId="63316846" w14:textId="268A313D" w:rsidR="00AB68C4" w:rsidRPr="0008458C" w:rsidRDefault="00A23102" w:rsidP="00AB68C4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el mensaje “¿Desea guardar la información?”</w:t>
      </w:r>
      <w:r w:rsidR="003064DF" w:rsidRPr="0008458C">
        <w:rPr>
          <w:rFonts w:asciiTheme="minorHAnsi" w:hAnsiTheme="minorHAnsi"/>
        </w:rPr>
        <w:t xml:space="preserve"> (Si/No)</w:t>
      </w:r>
    </w:p>
    <w:p w14:paraId="1E8FBDAA" w14:textId="0A7A9819" w:rsidR="003064DF" w:rsidRPr="0008458C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“Si”</w:t>
      </w:r>
    </w:p>
    <w:p w14:paraId="1C29A76A" w14:textId="4CF4C0F2" w:rsidR="003064DF" w:rsidRPr="0008458C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guarda la información</w:t>
      </w:r>
    </w:p>
    <w:p w14:paraId="2D951FE1" w14:textId="061B623C" w:rsidR="003064DF" w:rsidRPr="0008458C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“No”</w:t>
      </w:r>
    </w:p>
    <w:p w14:paraId="63944FB1" w14:textId="3829DFEE" w:rsidR="003064DF" w:rsidRPr="0008458C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actor sigue capturando la información necesaria</w:t>
      </w:r>
    </w:p>
    <w:p w14:paraId="5ED7B758" w14:textId="697DC5DB" w:rsidR="009A608C" w:rsidRPr="0008458C" w:rsidRDefault="003064DF" w:rsidP="00BD05C6">
      <w:pPr>
        <w:ind w:left="1416"/>
      </w:pPr>
      <w:r w:rsidRPr="0008458C">
        <w:t xml:space="preserve">Termina el flujo básico </w:t>
      </w:r>
      <w:r w:rsidR="00EF622D">
        <w:t xml:space="preserve">de </w:t>
      </w:r>
      <w:r w:rsidRPr="0008458C">
        <w:t>“</w:t>
      </w:r>
      <w:r w:rsidR="00EF622D">
        <w:t>Configuración</w:t>
      </w:r>
      <w:r w:rsidRPr="0008458C">
        <w:t>”</w:t>
      </w:r>
    </w:p>
    <w:p w14:paraId="58763FD2" w14:textId="76FB79A8" w:rsidR="00831346" w:rsidRPr="0008458C" w:rsidRDefault="004C5B3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9" w:name="_Toc454795509"/>
      <w:r w:rsidRPr="0008458C">
        <w:rPr>
          <w:rFonts w:asciiTheme="minorHAnsi" w:hAnsiTheme="minorHAnsi"/>
        </w:rPr>
        <w:t>Salidas</w:t>
      </w:r>
      <w:bookmarkEnd w:id="49"/>
    </w:p>
    <w:p w14:paraId="0F730981" w14:textId="5B86D3FC" w:rsidR="00AE58CB" w:rsidRPr="0008458C" w:rsidRDefault="00B01DD2" w:rsidP="00AE58CB">
      <w:pPr>
        <w:ind w:left="1416"/>
      </w:pPr>
      <w:r w:rsidRPr="0008458C">
        <w:t>Documento</w:t>
      </w:r>
      <w:r w:rsidR="00AE58CB" w:rsidRPr="0008458C">
        <w:t xml:space="preserve"> almacenado en el sistema</w:t>
      </w:r>
    </w:p>
    <w:p w14:paraId="7B459CF4" w14:textId="1F9E094C" w:rsidR="008A476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50" w:name="_Toc454795510"/>
      <w:r w:rsidRPr="0008458C">
        <w:rPr>
          <w:rFonts w:asciiTheme="minorHAnsi" w:hAnsiTheme="minorHAnsi"/>
        </w:rPr>
        <w:t>Flujos alternos</w:t>
      </w:r>
      <w:bookmarkEnd w:id="50"/>
    </w:p>
    <w:p w14:paraId="2E65463C" w14:textId="77777777" w:rsidR="009A608C" w:rsidRPr="0008458C" w:rsidRDefault="009A608C" w:rsidP="00FB728B">
      <w:pPr>
        <w:ind w:left="1416"/>
        <w:jc w:val="both"/>
      </w:pPr>
    </w:p>
    <w:p w14:paraId="36CCABFF" w14:textId="4F8770B0" w:rsidR="008A4765" w:rsidRPr="0008458C" w:rsidRDefault="00163239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51" w:name="_Toc454795511"/>
      <w:r w:rsidRPr="0008458C">
        <w:rPr>
          <w:rFonts w:asciiTheme="minorHAnsi" w:hAnsiTheme="minorHAnsi"/>
        </w:rPr>
        <w:t>Modificar</w:t>
      </w:r>
      <w:bookmarkEnd w:id="51"/>
    </w:p>
    <w:p w14:paraId="6A191D76" w14:textId="270D5F7E" w:rsidR="00513CEC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Descripción</w:t>
      </w:r>
    </w:p>
    <w:p w14:paraId="43B9EC2F" w14:textId="3764FE7C" w:rsidR="00513CEC" w:rsidRPr="0008458C" w:rsidRDefault="00513CEC" w:rsidP="001A248A">
      <w:pPr>
        <w:ind w:left="1080"/>
        <w:jc w:val="both"/>
      </w:pPr>
      <w:r w:rsidRPr="0008458C">
        <w:t>En este flujo se describe la secuencia de las activi</w:t>
      </w:r>
      <w:r w:rsidR="00267A15" w:rsidRPr="0008458C">
        <w:t>dades necesa</w:t>
      </w:r>
      <w:r w:rsidR="00917791" w:rsidRPr="0008458C">
        <w:t>rias para el flujo modificar</w:t>
      </w:r>
    </w:p>
    <w:p w14:paraId="0E4031DF" w14:textId="547CF103" w:rsidR="009F78A0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Entradas</w:t>
      </w:r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</w:tblPr>
      <w:tblGrid>
        <w:gridCol w:w="3157"/>
        <w:gridCol w:w="2045"/>
        <w:gridCol w:w="2292"/>
      </w:tblGrid>
      <w:tr w:rsidR="00AE0535" w:rsidRPr="0008458C" w14:paraId="25EB13FC" w14:textId="77777777" w:rsidTr="0093421B">
        <w:trPr>
          <w:jc w:val="center"/>
        </w:trPr>
        <w:tc>
          <w:tcPr>
            <w:tcW w:w="3157" w:type="dxa"/>
            <w:shd w:val="clear" w:color="auto" w:fill="365F91" w:themeFill="accent1" w:themeFillShade="BF"/>
            <w:vAlign w:val="center"/>
          </w:tcPr>
          <w:p w14:paraId="0F94426C" w14:textId="77777777" w:rsidR="00AE0535" w:rsidRPr="0008458C" w:rsidRDefault="00AE0535" w:rsidP="0093421B">
            <w:pPr>
              <w:jc w:val="both"/>
              <w:rPr>
                <w:rFonts w:cs="Arial"/>
                <w:b/>
                <w:bCs/>
                <w:color w:val="DBE5F1" w:themeColor="accent1" w:themeTint="33"/>
              </w:rPr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Campo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45C4EA46" w14:textId="77777777" w:rsidR="00AE0535" w:rsidRPr="0008458C" w:rsidRDefault="00AE0535" w:rsidP="0093421B">
            <w:pPr>
              <w:jc w:val="both"/>
              <w:rPr>
                <w:rFonts w:cs="Arial"/>
                <w:b/>
                <w:bCs/>
                <w:color w:val="DBE5F1" w:themeColor="accent1" w:themeTint="33"/>
              </w:rPr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</w:tcPr>
          <w:p w14:paraId="2E5C4C62" w14:textId="77777777" w:rsidR="00AE0535" w:rsidRPr="0008458C" w:rsidRDefault="00AE0535" w:rsidP="0093421B">
            <w:pPr>
              <w:jc w:val="both"/>
              <w:rPr>
                <w:rFonts w:cs="Arial"/>
                <w:b/>
                <w:bCs/>
                <w:color w:val="DBE5F1" w:themeColor="accent1" w:themeTint="33"/>
              </w:rPr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AE0535" w:rsidRPr="0008458C" w14:paraId="279A520D" w14:textId="77777777" w:rsidTr="0093421B">
        <w:trPr>
          <w:trHeight w:val="408"/>
          <w:jc w:val="center"/>
        </w:trPr>
        <w:tc>
          <w:tcPr>
            <w:tcW w:w="3157" w:type="dxa"/>
          </w:tcPr>
          <w:p w14:paraId="466A6FDB" w14:textId="77777777" w:rsidR="00AE0535" w:rsidRPr="0008458C" w:rsidRDefault="00AE0535" w:rsidP="0093421B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Actividad</w:t>
            </w:r>
          </w:p>
        </w:tc>
        <w:tc>
          <w:tcPr>
            <w:tcW w:w="2045" w:type="dxa"/>
          </w:tcPr>
          <w:p w14:paraId="7C51FF12" w14:textId="77777777" w:rsidR="00AE0535" w:rsidRPr="0008458C" w:rsidRDefault="00AE0535" w:rsidP="0093421B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70B33F8F" w14:textId="77777777" w:rsidR="00AE0535" w:rsidRPr="0008458C" w:rsidRDefault="00AE0535" w:rsidP="0093421B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AE0535" w:rsidRPr="0008458C" w14:paraId="3F2DA92B" w14:textId="77777777" w:rsidTr="0093421B">
        <w:trPr>
          <w:trHeight w:val="408"/>
          <w:jc w:val="center"/>
        </w:trPr>
        <w:tc>
          <w:tcPr>
            <w:tcW w:w="3157" w:type="dxa"/>
          </w:tcPr>
          <w:p w14:paraId="664A955C" w14:textId="77777777" w:rsidR="00AE0535" w:rsidRPr="0008458C" w:rsidRDefault="00AE0535" w:rsidP="0093421B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Descripción</w:t>
            </w:r>
          </w:p>
        </w:tc>
        <w:tc>
          <w:tcPr>
            <w:tcW w:w="2045" w:type="dxa"/>
          </w:tcPr>
          <w:p w14:paraId="5650E60D" w14:textId="77777777" w:rsidR="00AE0535" w:rsidRPr="0008458C" w:rsidRDefault="00AE0535" w:rsidP="0093421B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789675AF" w14:textId="77777777" w:rsidR="00AE0535" w:rsidRPr="0008458C" w:rsidRDefault="00AE0535" w:rsidP="0093421B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AE0535" w:rsidRPr="0008458C" w14:paraId="698A2872" w14:textId="77777777" w:rsidTr="0093421B">
        <w:trPr>
          <w:trHeight w:val="408"/>
          <w:jc w:val="center"/>
        </w:trPr>
        <w:tc>
          <w:tcPr>
            <w:tcW w:w="3157" w:type="dxa"/>
          </w:tcPr>
          <w:p w14:paraId="55BFB45B" w14:textId="77777777" w:rsidR="00AE0535" w:rsidRPr="0008458C" w:rsidRDefault="00AE0535" w:rsidP="0093421B">
            <w:pPr>
              <w:jc w:val="both"/>
              <w:rPr>
                <w:color w:val="31849B" w:themeColor="accent5" w:themeShade="BF"/>
              </w:rPr>
            </w:pPr>
            <w:r w:rsidRPr="0084262D">
              <w:rPr>
                <w:color w:val="31849B" w:themeColor="accent5" w:themeShade="BF"/>
              </w:rPr>
              <w:t>Horas</w:t>
            </w:r>
          </w:p>
        </w:tc>
        <w:tc>
          <w:tcPr>
            <w:tcW w:w="2045" w:type="dxa"/>
          </w:tcPr>
          <w:p w14:paraId="3676E9D1" w14:textId="77777777" w:rsidR="00AE0535" w:rsidRPr="0008458C" w:rsidRDefault="00AE0535" w:rsidP="0093421B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AF4B9D7" w14:textId="77777777" w:rsidR="00AE0535" w:rsidRPr="0008458C" w:rsidRDefault="00AE0535" w:rsidP="0093421B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</w:tbl>
    <w:p w14:paraId="5DCD60C4" w14:textId="77777777" w:rsidR="00B139B4" w:rsidRPr="0008458C" w:rsidRDefault="00B139B4" w:rsidP="00FB728B">
      <w:pPr>
        <w:jc w:val="both"/>
      </w:pPr>
    </w:p>
    <w:p w14:paraId="6EF01760" w14:textId="2D91F4DB" w:rsidR="00B139B4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lastRenderedPageBreak/>
        <w:t>Flujo de actividades</w:t>
      </w:r>
    </w:p>
    <w:p w14:paraId="2B0626C1" w14:textId="527F8D71" w:rsidR="00B139B4" w:rsidRPr="0008458C" w:rsidRDefault="00B139B4" w:rsidP="00156347">
      <w:pPr>
        <w:ind w:left="2124"/>
        <w:jc w:val="both"/>
      </w:pPr>
      <w:r w:rsidRPr="0008458C">
        <w:t>El flujo in</w:t>
      </w:r>
      <w:r w:rsidR="00507543" w:rsidRPr="0008458C">
        <w:t>i</w:t>
      </w:r>
      <w:r w:rsidRPr="0008458C">
        <w:t>cia cuando el actor selecciona la opción “</w:t>
      </w:r>
      <w:r w:rsidR="00C43C9B" w:rsidRPr="0008458C">
        <w:t>Modificar</w:t>
      </w:r>
      <w:r w:rsidR="00820A3D" w:rsidRPr="0008458C">
        <w:t>”</w:t>
      </w:r>
    </w:p>
    <w:p w14:paraId="3AC635E2" w14:textId="308E0F75" w:rsidR="00156347" w:rsidRPr="0008458C" w:rsidRDefault="00156347" w:rsidP="00156347">
      <w:pPr>
        <w:pStyle w:val="Prrafodelista"/>
        <w:ind w:left="2112"/>
        <w:rPr>
          <w:rFonts w:asciiTheme="minorHAnsi" w:hAnsiTheme="minorHAnsi"/>
        </w:rPr>
      </w:pPr>
      <w:r w:rsidRPr="0008458C">
        <w:rPr>
          <w:rFonts w:asciiTheme="minorHAnsi" w:hAnsiTheme="minorHAnsi"/>
        </w:rPr>
        <w:t xml:space="preserve">El sistema muestra una pantalla de captura que contiene un formulario con la información requerida para </w:t>
      </w:r>
      <w:r w:rsidR="00627469" w:rsidRPr="0008458C">
        <w:rPr>
          <w:rFonts w:asciiTheme="minorHAnsi" w:hAnsiTheme="minorHAnsi"/>
        </w:rPr>
        <w:t xml:space="preserve">modificar </w:t>
      </w:r>
      <w:del w:id="52" w:author="Salas López Marcos Alam (UPGM)" w:date="2016-06-23T09:26:00Z">
        <w:r w:rsidR="00A52FEA" w:rsidDel="001155C7">
          <w:rPr>
            <w:rFonts w:asciiTheme="minorHAnsi" w:hAnsiTheme="minorHAnsi"/>
          </w:rPr>
          <w:delText xml:space="preserve"> </w:delText>
        </w:r>
      </w:del>
      <w:r w:rsidR="00A52FEA">
        <w:rPr>
          <w:rFonts w:asciiTheme="minorHAnsi" w:hAnsiTheme="minorHAnsi"/>
        </w:rPr>
        <w:t xml:space="preserve">la </w:t>
      </w:r>
      <w:r w:rsidRPr="0008458C">
        <w:rPr>
          <w:rFonts w:asciiTheme="minorHAnsi" w:hAnsiTheme="minorHAnsi"/>
        </w:rPr>
        <w:t>“</w:t>
      </w:r>
      <w:r w:rsidR="00A52FEA">
        <w:rPr>
          <w:rFonts w:asciiTheme="minorHAnsi" w:hAnsiTheme="minorHAnsi"/>
        </w:rPr>
        <w:t>Configuración</w:t>
      </w:r>
      <w:r w:rsidRPr="0008458C">
        <w:rPr>
          <w:rFonts w:asciiTheme="minorHAnsi" w:hAnsiTheme="minorHAnsi"/>
        </w:rPr>
        <w:t>”</w:t>
      </w:r>
      <w:ins w:id="53" w:author="Salas López Marcos Alam (UPGM)" w:date="2016-06-23T09:26:00Z">
        <w:r w:rsidR="001155C7" w:rsidRPr="001155C7">
          <w:rPr>
            <w:rFonts w:asciiTheme="minorHAnsi" w:hAnsiTheme="minorHAnsi"/>
          </w:rPr>
          <w:t xml:space="preserve"> </w:t>
        </w:r>
        <w:r w:rsidR="001155C7">
          <w:rPr>
            <w:rFonts w:asciiTheme="minorHAnsi" w:hAnsiTheme="minorHAnsi"/>
          </w:rPr>
          <w:t>de los rubros válidos para capturar tiempos reales de los auditores (catálogo</w:t>
        </w:r>
      </w:ins>
      <w:ins w:id="54" w:author="Salas López Marcos Alam (UPGM)" w:date="2016-06-23T09:31:00Z">
        <w:r w:rsidR="001155C7">
          <w:rPr>
            <w:rFonts w:asciiTheme="minorHAnsi" w:hAnsiTheme="minorHAnsi"/>
          </w:rPr>
          <w:t xml:space="preserve"> de actividades</w:t>
        </w:r>
      </w:ins>
      <w:ins w:id="55" w:author="Salas López Marcos Alam (UPGM)" w:date="2016-06-23T09:26:00Z">
        <w:r w:rsidR="001155C7">
          <w:rPr>
            <w:rFonts w:asciiTheme="minorHAnsi" w:hAnsiTheme="minorHAnsi"/>
          </w:rPr>
          <w:t>)</w:t>
        </w:r>
      </w:ins>
      <w:r w:rsidRPr="0008458C">
        <w:rPr>
          <w:rFonts w:asciiTheme="minorHAnsi" w:hAnsiTheme="minorHAnsi"/>
        </w:rPr>
        <w:t xml:space="preserve"> &lt;Ver tabla “Entradas”&gt;</w:t>
      </w:r>
    </w:p>
    <w:p w14:paraId="610E03E1" w14:textId="77777777" w:rsidR="00156347" w:rsidRPr="0008458C" w:rsidRDefault="00156347" w:rsidP="00156347">
      <w:pPr>
        <w:pStyle w:val="Prrafodelista"/>
        <w:ind w:left="2136"/>
        <w:rPr>
          <w:rFonts w:asciiTheme="minorHAnsi" w:hAnsiTheme="minorHAnsi"/>
        </w:rPr>
      </w:pPr>
    </w:p>
    <w:p w14:paraId="71B7B457" w14:textId="77777777" w:rsidR="00156347" w:rsidRPr="0008458C" w:rsidRDefault="00156347" w:rsidP="00156347">
      <w:pPr>
        <w:pStyle w:val="Prrafodelista"/>
        <w:ind w:left="2136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las opciones:</w:t>
      </w:r>
    </w:p>
    <w:p w14:paraId="2F8E5322" w14:textId="77777777" w:rsidR="00156347" w:rsidRPr="0008458C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08458C">
        <w:rPr>
          <w:rFonts w:asciiTheme="minorHAnsi" w:hAnsiTheme="minorHAnsi"/>
        </w:rPr>
        <w:t>Guardar</w:t>
      </w:r>
    </w:p>
    <w:p w14:paraId="02181DFD" w14:textId="77777777" w:rsidR="00156347" w:rsidRPr="0008458C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08458C">
        <w:rPr>
          <w:rFonts w:asciiTheme="minorHAnsi" w:hAnsiTheme="minorHAnsi"/>
        </w:rPr>
        <w:t>Cancelar</w:t>
      </w:r>
    </w:p>
    <w:p w14:paraId="72433631" w14:textId="0FE8B67D" w:rsidR="00156347" w:rsidRPr="0008458C" w:rsidRDefault="00156347" w:rsidP="00156347">
      <w:pPr>
        <w:ind w:left="2112"/>
      </w:pPr>
      <w:r w:rsidRPr="0008458C">
        <w:t xml:space="preserve">El actor </w:t>
      </w:r>
      <w:r w:rsidR="00470357" w:rsidRPr="0008458C">
        <w:t>modifica</w:t>
      </w:r>
      <w:r w:rsidRPr="0008458C">
        <w:t xml:space="preserve"> la información necesaria</w:t>
      </w:r>
    </w:p>
    <w:p w14:paraId="1782FA5B" w14:textId="77777777" w:rsidR="00156347" w:rsidRPr="0008458C" w:rsidRDefault="00156347" w:rsidP="00156347">
      <w:pPr>
        <w:ind w:left="2112"/>
      </w:pPr>
      <w:r w:rsidRPr="0008458C">
        <w:t>El actor selecciona la opción “Guardar”</w:t>
      </w:r>
    </w:p>
    <w:p w14:paraId="16CB258A" w14:textId="77777777" w:rsidR="00156347" w:rsidRPr="0008458C" w:rsidRDefault="00156347" w:rsidP="00156347">
      <w:pPr>
        <w:pStyle w:val="Prrafodelista"/>
        <w:numPr>
          <w:ilvl w:val="0"/>
          <w:numId w:val="16"/>
        </w:numPr>
        <w:ind w:left="283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el mensaje “¿Desea guardar la información?” (Si/No)</w:t>
      </w:r>
    </w:p>
    <w:p w14:paraId="0A6BE69E" w14:textId="77777777" w:rsidR="00156347" w:rsidRPr="0008458C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“Si”</w:t>
      </w:r>
    </w:p>
    <w:p w14:paraId="687AF9D0" w14:textId="77777777" w:rsidR="00156347" w:rsidRPr="0008458C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guarda la información</w:t>
      </w:r>
    </w:p>
    <w:p w14:paraId="50CE862A" w14:textId="77777777" w:rsidR="00156347" w:rsidRPr="0008458C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“No”</w:t>
      </w:r>
    </w:p>
    <w:p w14:paraId="1DFDDECA" w14:textId="77777777" w:rsidR="00156347" w:rsidRPr="0008458C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actor sigue capturando la información necesaria</w:t>
      </w:r>
    </w:p>
    <w:p w14:paraId="2F58A395" w14:textId="74A1E047" w:rsidR="00156347" w:rsidRPr="0008458C" w:rsidRDefault="00156347" w:rsidP="00156347">
      <w:pPr>
        <w:ind w:left="2112"/>
      </w:pPr>
      <w:r w:rsidRPr="0008458C">
        <w:t xml:space="preserve">Termina el flujo </w:t>
      </w:r>
      <w:r w:rsidR="00524F67" w:rsidRPr="0008458C">
        <w:t>modificar</w:t>
      </w:r>
    </w:p>
    <w:p w14:paraId="5E4C9392" w14:textId="77777777" w:rsidR="00156347" w:rsidRPr="0008458C" w:rsidRDefault="00156347" w:rsidP="00FB728B">
      <w:pPr>
        <w:ind w:left="1080"/>
        <w:jc w:val="both"/>
      </w:pPr>
    </w:p>
    <w:p w14:paraId="1DF2274A" w14:textId="327DB896" w:rsidR="00B139B4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Salidas</w:t>
      </w:r>
    </w:p>
    <w:p w14:paraId="6DD9F44F" w14:textId="27615E39" w:rsidR="00B139B4" w:rsidRPr="0008458C" w:rsidRDefault="00507543" w:rsidP="00741B88">
      <w:pPr>
        <w:ind w:left="2124"/>
        <w:jc w:val="both"/>
      </w:pPr>
      <w:r w:rsidRPr="0008458C">
        <w:t>Documento</w:t>
      </w:r>
      <w:r w:rsidR="008C4A05" w:rsidRPr="0008458C">
        <w:t xml:space="preserve"> modificado en el sistema</w:t>
      </w:r>
    </w:p>
    <w:p w14:paraId="7CF8543D" w14:textId="4AE15DB7" w:rsidR="008A4765" w:rsidRPr="0008458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56" w:name="_Toc454795512"/>
      <w:r w:rsidRPr="0008458C">
        <w:rPr>
          <w:rFonts w:asciiTheme="minorHAnsi" w:hAnsiTheme="minorHAnsi"/>
        </w:rPr>
        <w:t>Elimin</w:t>
      </w:r>
      <w:r w:rsidR="00163239" w:rsidRPr="0008458C">
        <w:rPr>
          <w:rFonts w:asciiTheme="minorHAnsi" w:hAnsiTheme="minorHAnsi"/>
        </w:rPr>
        <w:t>ar</w:t>
      </w:r>
      <w:bookmarkEnd w:id="56"/>
    </w:p>
    <w:p w14:paraId="5DC49DCC" w14:textId="0A51E6CD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Descripción</w:t>
      </w:r>
    </w:p>
    <w:p w14:paraId="2E179C4A" w14:textId="33709E8A" w:rsidR="00F22D0E" w:rsidRPr="0008458C" w:rsidRDefault="00F22D0E" w:rsidP="00F22D0E">
      <w:pPr>
        <w:ind w:left="2124"/>
      </w:pPr>
      <w:r w:rsidRPr="0008458C">
        <w:t>En este flujo se describe la secuencia de las actividades ne</w:t>
      </w:r>
      <w:r w:rsidR="005E2D26" w:rsidRPr="0008458C">
        <w:t>cesarias para el flujo eliminar</w:t>
      </w:r>
    </w:p>
    <w:p w14:paraId="5AE67BD7" w14:textId="1AF18D2E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Entradas</w:t>
      </w:r>
    </w:p>
    <w:p w14:paraId="4342F606" w14:textId="7AE52595" w:rsidR="00870CD4" w:rsidRPr="0008458C" w:rsidRDefault="00870CD4" w:rsidP="00870CD4">
      <w:pPr>
        <w:ind w:left="2124"/>
      </w:pPr>
      <w:r w:rsidRPr="0008458C">
        <w:t>N/A</w:t>
      </w:r>
    </w:p>
    <w:p w14:paraId="5729D40D" w14:textId="6A14903C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Flujo de actividades</w:t>
      </w:r>
    </w:p>
    <w:p w14:paraId="4FB175EB" w14:textId="31130FE9" w:rsidR="00820A3D" w:rsidRPr="0008458C" w:rsidRDefault="00820A3D" w:rsidP="00820A3D">
      <w:pPr>
        <w:ind w:left="2124"/>
      </w:pPr>
      <w:r w:rsidRPr="0008458C">
        <w:t xml:space="preserve">El flujo </w:t>
      </w:r>
      <w:r w:rsidR="00F5519B" w:rsidRPr="0008458C">
        <w:t>inicia</w:t>
      </w:r>
      <w:r w:rsidRPr="0008458C">
        <w:t xml:space="preserve"> cuando el actor selecciona la opción “Eliminar”</w:t>
      </w:r>
    </w:p>
    <w:p w14:paraId="2C42C952" w14:textId="19321154" w:rsidR="00C938B0" w:rsidRPr="0008458C" w:rsidRDefault="00C938B0" w:rsidP="00820A3D">
      <w:pPr>
        <w:ind w:left="2124"/>
      </w:pPr>
      <w:r w:rsidRPr="0008458C">
        <w:t>El actor selecciona el elemento a borrar</w:t>
      </w:r>
    </w:p>
    <w:p w14:paraId="048E9CF8" w14:textId="346C2AB9" w:rsidR="00C938B0" w:rsidRPr="0008458C" w:rsidRDefault="00C938B0" w:rsidP="00820A3D">
      <w:pPr>
        <w:ind w:left="2124"/>
      </w:pPr>
      <w:r w:rsidRPr="0008458C">
        <w:t>El sistema muestra el mensaje “¿Desea borrar el elemento seleccionado?”</w:t>
      </w:r>
      <w:r w:rsidR="00A82807" w:rsidRPr="0008458C">
        <w:t xml:space="preserve"> (SI/No)</w:t>
      </w:r>
    </w:p>
    <w:p w14:paraId="325B4D54" w14:textId="30F83D07" w:rsidR="00544EBB" w:rsidRPr="0008458C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lastRenderedPageBreak/>
        <w:t>Si el actor selecciona la opción “Si”</w:t>
      </w:r>
    </w:p>
    <w:p w14:paraId="3E4A0A23" w14:textId="28330679" w:rsidR="00544EBB" w:rsidRPr="0008458C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borra el elemento seleccionado</w:t>
      </w:r>
    </w:p>
    <w:p w14:paraId="3973BD54" w14:textId="278CB785" w:rsidR="00544EBB" w:rsidRPr="0008458C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“No”</w:t>
      </w:r>
    </w:p>
    <w:p w14:paraId="4D30E7FB" w14:textId="2B645893" w:rsidR="00544EBB" w:rsidRPr="0008458C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actor continua en el formulario</w:t>
      </w:r>
    </w:p>
    <w:p w14:paraId="4C4540EF" w14:textId="442F02F3" w:rsidR="00D54BFF" w:rsidRPr="0008458C" w:rsidRDefault="00544EBB" w:rsidP="00DE2763">
      <w:pPr>
        <w:ind w:left="2136"/>
      </w:pPr>
      <w:r w:rsidRPr="0008458C">
        <w:t xml:space="preserve">Termina el flujo </w:t>
      </w:r>
      <w:r w:rsidR="00B36EAD" w:rsidRPr="0008458C">
        <w:t>eliminar</w:t>
      </w:r>
    </w:p>
    <w:p w14:paraId="7AB8D49B" w14:textId="5B4DB99B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Salidas</w:t>
      </w:r>
    </w:p>
    <w:p w14:paraId="493845A7" w14:textId="0ED5043E" w:rsidR="00E12D41" w:rsidRPr="0008458C" w:rsidRDefault="00E12D41" w:rsidP="00E12D41">
      <w:pPr>
        <w:ind w:left="2124"/>
      </w:pPr>
      <w:r w:rsidRPr="0008458C">
        <w:t>El sistema realiza el borrado del elemento en la base de datos</w:t>
      </w:r>
    </w:p>
    <w:p w14:paraId="26780EDD" w14:textId="5DB894D4" w:rsidR="00570D90" w:rsidRPr="0008458C" w:rsidRDefault="00644A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57" w:name="_Toc454795513"/>
      <w:r w:rsidRPr="0008458C">
        <w:rPr>
          <w:rFonts w:asciiTheme="minorHAnsi" w:hAnsiTheme="minorHAnsi"/>
        </w:rPr>
        <w:t>Flujos de Excepción</w:t>
      </w:r>
      <w:bookmarkEnd w:id="57"/>
    </w:p>
    <w:p w14:paraId="5E08EFA2" w14:textId="17DE0800" w:rsidR="00BD06DA" w:rsidRPr="0008458C" w:rsidRDefault="00BD06DA" w:rsidP="00BD06DA">
      <w:pPr>
        <w:ind w:left="1416"/>
      </w:pPr>
      <w:r w:rsidRPr="0008458C">
        <w:t>N/A</w:t>
      </w:r>
    </w:p>
    <w:p w14:paraId="0F0D7CD5" w14:textId="50591B9A" w:rsidR="008A4765" w:rsidRPr="0008458C" w:rsidRDefault="00644A2C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58" w:name="_Toc454795514"/>
      <w:r w:rsidRPr="0008458C">
        <w:rPr>
          <w:rFonts w:asciiTheme="minorHAnsi" w:hAnsiTheme="minorHAnsi"/>
        </w:rPr>
        <w:t>Reglas de negocio</w:t>
      </w:r>
      <w:bookmarkEnd w:id="58"/>
    </w:p>
    <w:p w14:paraId="766FEFB6" w14:textId="3AA11F08" w:rsidR="00570D90" w:rsidRPr="0008458C" w:rsidRDefault="00833C7D">
      <w:pPr>
        <w:ind w:left="284"/>
        <w:jc w:val="both"/>
        <w:pPrChange w:id="59" w:author="Lopez Guzman Susana Carolina" w:date="2016-06-21T09:35:00Z">
          <w:pPr>
            <w:jc w:val="both"/>
          </w:pPr>
        </w:pPrChange>
      </w:pPr>
      <w:ins w:id="60" w:author="Lopez Guzman Susana Carolina" w:date="2016-06-21T09:35:00Z">
        <w:r w:rsidRPr="0008458C">
          <w:t>N/A</w:t>
        </w:r>
      </w:ins>
    </w:p>
    <w:p w14:paraId="3F4C162C" w14:textId="243C0F5E" w:rsidR="00570D90" w:rsidRPr="0008458C" w:rsidDel="00833C7D" w:rsidRDefault="00570D90" w:rsidP="00FB728B">
      <w:pPr>
        <w:pStyle w:val="Prrafodelista"/>
        <w:numPr>
          <w:ilvl w:val="1"/>
          <w:numId w:val="10"/>
        </w:numPr>
        <w:rPr>
          <w:del w:id="61" w:author="Lopez Guzman Susana Carolina" w:date="2016-06-21T09:35:00Z"/>
          <w:rFonts w:asciiTheme="minorHAnsi" w:hAnsiTheme="minorHAnsi"/>
        </w:rPr>
      </w:pPr>
      <w:del w:id="62" w:author="Lopez Guzman Susana Carolina" w:date="2016-06-21T09:35:00Z">
        <w:r w:rsidRPr="0008458C" w:rsidDel="00833C7D">
          <w:rPr>
            <w:rFonts w:asciiTheme="minorHAnsi" w:hAnsiTheme="minorHAnsi"/>
          </w:rPr>
          <w:delText>Regla de negocio</w:delText>
        </w:r>
        <w:bookmarkStart w:id="63" w:name="_Toc454795515"/>
        <w:bookmarkEnd w:id="63"/>
      </w:del>
    </w:p>
    <w:p w14:paraId="7C80F083" w14:textId="6D8B22C5" w:rsidR="00570D90" w:rsidRPr="0008458C" w:rsidDel="00833C7D" w:rsidRDefault="00570D90" w:rsidP="00FB728B">
      <w:pPr>
        <w:pStyle w:val="Prrafodelista"/>
        <w:numPr>
          <w:ilvl w:val="1"/>
          <w:numId w:val="10"/>
        </w:numPr>
        <w:rPr>
          <w:del w:id="64" w:author="Lopez Guzman Susana Carolina" w:date="2016-06-21T09:35:00Z"/>
          <w:rFonts w:asciiTheme="minorHAnsi" w:hAnsiTheme="minorHAnsi"/>
        </w:rPr>
      </w:pPr>
      <w:del w:id="65" w:author="Lopez Guzman Susana Carolina" w:date="2016-06-21T09:35:00Z">
        <w:r w:rsidRPr="0008458C" w:rsidDel="00833C7D">
          <w:rPr>
            <w:rFonts w:asciiTheme="minorHAnsi" w:hAnsiTheme="minorHAnsi"/>
          </w:rPr>
          <w:delText>Regla de negocio</w:delText>
        </w:r>
        <w:bookmarkStart w:id="66" w:name="_Toc454795516"/>
        <w:bookmarkEnd w:id="66"/>
      </w:del>
    </w:p>
    <w:p w14:paraId="5C4DF4C5" w14:textId="4A41C6CF" w:rsidR="008A4765" w:rsidRPr="0008458C" w:rsidRDefault="00A66530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67" w:name="_Toc454795517"/>
      <w:r w:rsidRPr="0008458C">
        <w:rPr>
          <w:rFonts w:asciiTheme="minorHAnsi" w:hAnsiTheme="minorHAnsi"/>
        </w:rPr>
        <w:t>Requerimientos Especiales</w:t>
      </w:r>
      <w:bookmarkEnd w:id="67"/>
    </w:p>
    <w:p w14:paraId="5FDF244E" w14:textId="697CC4A5" w:rsidR="00AC7B14" w:rsidRPr="0008458C" w:rsidDel="001155C7" w:rsidRDefault="006D3B12" w:rsidP="007A62B4">
      <w:pPr>
        <w:ind w:left="360"/>
        <w:rPr>
          <w:del w:id="68" w:author="Salas López Marcos Alam (UPGM)" w:date="2016-06-23T09:32:00Z"/>
          <w:rFonts w:cs="Arial"/>
        </w:rPr>
      </w:pPr>
      <w:r w:rsidRPr="0008458C">
        <w:t>N/A</w:t>
      </w:r>
    </w:p>
    <w:p w14:paraId="0E80A4C6" w14:textId="77777777" w:rsidR="00AC7B14" w:rsidRPr="0008458C" w:rsidRDefault="00AC7B14">
      <w:pPr>
        <w:ind w:left="360"/>
        <w:rPr>
          <w:rFonts w:cs="Arial"/>
        </w:rPr>
        <w:pPrChange w:id="69" w:author="Salas López Marcos Alam (UPGM)" w:date="2016-06-23T09:32:00Z">
          <w:pPr>
            <w:jc w:val="both"/>
          </w:pPr>
        </w:pPrChange>
      </w:pPr>
    </w:p>
    <w:sectPr w:rsidR="00AC7B14" w:rsidRPr="0008458C" w:rsidSect="005529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74" w:right="1183" w:bottom="1417" w:left="1276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9BAC4" w14:textId="77777777" w:rsidR="00E5256B" w:rsidRDefault="00E5256B" w:rsidP="0070080D">
      <w:pPr>
        <w:spacing w:after="0" w:line="240" w:lineRule="auto"/>
      </w:pPr>
      <w:r>
        <w:separator/>
      </w:r>
    </w:p>
  </w:endnote>
  <w:endnote w:type="continuationSeparator" w:id="0">
    <w:p w14:paraId="38F6AAE4" w14:textId="77777777" w:rsidR="00E5256B" w:rsidRDefault="00E5256B" w:rsidP="007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EE605" w14:textId="77777777" w:rsidR="00304EC7" w:rsidRDefault="00304EC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12"/>
      <w:gridCol w:w="4999"/>
    </w:tblGrid>
    <w:tr w:rsidR="0057278C" w14:paraId="09BCD02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C5ECF2" w14:textId="77777777" w:rsidR="0057278C" w:rsidRDefault="0057278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20006A" w14:textId="77777777" w:rsidR="0057278C" w:rsidRDefault="0057278C">
          <w:pPr>
            <w:pStyle w:val="Encabezado"/>
            <w:jc w:val="right"/>
            <w:rPr>
              <w:caps/>
              <w:sz w:val="18"/>
            </w:rPr>
          </w:pPr>
        </w:p>
      </w:tc>
    </w:tr>
    <w:tr w:rsidR="0057278C" w14:paraId="385690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B8951F0" w14:textId="7A8C6496" w:rsidR="0057278C" w:rsidRDefault="0057278C" w:rsidP="00304EC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 xml:space="preserve">CU -  </w:t>
              </w:r>
              <w:r w:rsidR="00304EC7">
                <w:rPr>
                  <w:color w:val="808080" w:themeColor="background1" w:themeShade="80"/>
                  <w:sz w:val="18"/>
                  <w:szCs w:val="18"/>
                  <w:lang w:val="es-ES_tradnl"/>
                </w:rPr>
                <w:t>CONFIGURACIÓN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1936C2" w14:textId="77777777" w:rsidR="0057278C" w:rsidRDefault="0057278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51652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4DFE58" w14:textId="77777777" w:rsidR="00A224F6" w:rsidRDefault="00A224F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6BDB9" w14:textId="77777777" w:rsidR="00304EC7" w:rsidRDefault="00304E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94C41" w14:textId="77777777" w:rsidR="00E5256B" w:rsidRDefault="00E5256B" w:rsidP="0070080D">
      <w:pPr>
        <w:spacing w:after="0" w:line="240" w:lineRule="auto"/>
      </w:pPr>
      <w:r>
        <w:separator/>
      </w:r>
    </w:p>
  </w:footnote>
  <w:footnote w:type="continuationSeparator" w:id="0">
    <w:p w14:paraId="1DACA4FA" w14:textId="77777777" w:rsidR="00E5256B" w:rsidRDefault="00E5256B" w:rsidP="007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3E52E" w14:textId="77777777" w:rsidR="00304EC7" w:rsidRDefault="00304E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EC38F" w14:textId="45925CD2" w:rsidR="0070080D" w:rsidRDefault="0057278C" w:rsidP="0070080D">
    <w:pPr>
      <w:pStyle w:val="Encabezado"/>
      <w:tabs>
        <w:tab w:val="clear" w:pos="4419"/>
        <w:tab w:val="clear" w:pos="8838"/>
        <w:tab w:val="left" w:pos="2113"/>
      </w:tabs>
      <w:ind w:left="-142" w:right="-518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D9AE9B" wp14:editId="2F9B4636">
          <wp:simplePos x="0" y="0"/>
          <wp:positionH relativeFrom="column">
            <wp:posOffset>4135209</wp:posOffset>
          </wp:positionH>
          <wp:positionV relativeFrom="paragraph">
            <wp:posOffset>0</wp:posOffset>
          </wp:positionV>
          <wp:extent cx="2038350" cy="5429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80D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BE4D088" wp14:editId="3A1D163A">
          <wp:simplePos x="0" y="0"/>
          <wp:positionH relativeFrom="column">
            <wp:posOffset>-87630</wp:posOffset>
          </wp:positionH>
          <wp:positionV relativeFrom="paragraph">
            <wp:posOffset>0</wp:posOffset>
          </wp:positionV>
          <wp:extent cx="2137410" cy="664845"/>
          <wp:effectExtent l="0" t="0" r="0" b="0"/>
          <wp:wrapNone/>
          <wp:docPr id="2" name="Imagen 2" descr="http://www.financieracoincidir.com.mx/archivos/image/logo_cn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inancieracoincidir.com.mx/archivos/image/logo_cnb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CA118" w14:textId="77777777" w:rsidR="00304EC7" w:rsidRDefault="00304E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C2E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0571C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7796F"/>
    <w:multiLevelType w:val="hybridMultilevel"/>
    <w:tmpl w:val="E7F40AA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ED52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7058BF"/>
    <w:multiLevelType w:val="hybridMultilevel"/>
    <w:tmpl w:val="9FF05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C04002"/>
    <w:multiLevelType w:val="hybridMultilevel"/>
    <w:tmpl w:val="B414D3D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66117E8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1EA20FE"/>
    <w:multiLevelType w:val="hybridMultilevel"/>
    <w:tmpl w:val="BDA4C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940CB"/>
    <w:multiLevelType w:val="multilevel"/>
    <w:tmpl w:val="8BCEFE64"/>
    <w:lvl w:ilvl="0">
      <w:start w:val="1"/>
      <w:numFmt w:val="decimal"/>
      <w:pStyle w:val="TituloConseti1"/>
      <w:lvlText w:val="%1."/>
      <w:lvlJc w:val="left"/>
      <w:pPr>
        <w:ind w:left="360" w:hanging="360"/>
      </w:pPr>
    </w:lvl>
    <w:lvl w:ilvl="1">
      <w:start w:val="1"/>
      <w:numFmt w:val="decimal"/>
      <w:pStyle w:val="TituloConseti2"/>
      <w:lvlText w:val="%1.%2."/>
      <w:lvlJc w:val="left"/>
      <w:pPr>
        <w:ind w:left="792" w:hanging="432"/>
      </w:pPr>
    </w:lvl>
    <w:lvl w:ilvl="2">
      <w:start w:val="1"/>
      <w:numFmt w:val="decimal"/>
      <w:pStyle w:val="TituloConseti3"/>
      <w:lvlText w:val="%1.%2.%3."/>
      <w:lvlJc w:val="left"/>
      <w:pPr>
        <w:ind w:left="1224" w:hanging="504"/>
      </w:pPr>
    </w:lvl>
    <w:lvl w:ilvl="3">
      <w:start w:val="1"/>
      <w:numFmt w:val="decimal"/>
      <w:pStyle w:val="TituloConseti4"/>
      <w:lvlText w:val="%1.%2.%3.%4."/>
      <w:lvlJc w:val="left"/>
      <w:pPr>
        <w:ind w:left="1728" w:hanging="648"/>
      </w:pPr>
      <w:rPr>
        <w:color w:val="215868" w:themeColor="accent5" w:themeShade="80"/>
      </w:rPr>
    </w:lvl>
    <w:lvl w:ilvl="4">
      <w:start w:val="1"/>
      <w:numFmt w:val="decimal"/>
      <w:pStyle w:val="TituloConseti5"/>
      <w:lvlText w:val="%1.%2.%3.%4.%5."/>
      <w:lvlJc w:val="left"/>
      <w:pPr>
        <w:ind w:left="2232" w:hanging="792"/>
      </w:pPr>
    </w:lvl>
    <w:lvl w:ilvl="5">
      <w:start w:val="1"/>
      <w:numFmt w:val="decimal"/>
      <w:pStyle w:val="TituloConseti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457F86"/>
    <w:multiLevelType w:val="hybridMultilevel"/>
    <w:tmpl w:val="3CE2094C"/>
    <w:lvl w:ilvl="0" w:tplc="2F040C24"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674F0F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E613B7"/>
    <w:multiLevelType w:val="hybridMultilevel"/>
    <w:tmpl w:val="E22AE16A"/>
    <w:lvl w:ilvl="0" w:tplc="BBE83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3">
    <w:nsid w:val="781E652E"/>
    <w:multiLevelType w:val="multilevel"/>
    <w:tmpl w:val="0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785C41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96004"/>
    <w:multiLevelType w:val="hybridMultilevel"/>
    <w:tmpl w:val="E7623F16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0D"/>
    <w:rsid w:val="00013C92"/>
    <w:rsid w:val="000315A2"/>
    <w:rsid w:val="00064B4B"/>
    <w:rsid w:val="00072827"/>
    <w:rsid w:val="0008458C"/>
    <w:rsid w:val="000852B5"/>
    <w:rsid w:val="000A1031"/>
    <w:rsid w:val="000A64C7"/>
    <w:rsid w:val="000A7097"/>
    <w:rsid w:val="000B24D5"/>
    <w:rsid w:val="000B38FE"/>
    <w:rsid w:val="000C393B"/>
    <w:rsid w:val="000D104F"/>
    <w:rsid w:val="000D6D5E"/>
    <w:rsid w:val="000E2B47"/>
    <w:rsid w:val="000E5EE2"/>
    <w:rsid w:val="001155C7"/>
    <w:rsid w:val="00125848"/>
    <w:rsid w:val="00135195"/>
    <w:rsid w:val="00151D7B"/>
    <w:rsid w:val="0015464F"/>
    <w:rsid w:val="00156347"/>
    <w:rsid w:val="00156AC9"/>
    <w:rsid w:val="00163239"/>
    <w:rsid w:val="00175C9B"/>
    <w:rsid w:val="001A248A"/>
    <w:rsid w:val="001E630B"/>
    <w:rsid w:val="002008D8"/>
    <w:rsid w:val="00206EAC"/>
    <w:rsid w:val="00220AB7"/>
    <w:rsid w:val="002243FC"/>
    <w:rsid w:val="00225E18"/>
    <w:rsid w:val="00226F36"/>
    <w:rsid w:val="00240405"/>
    <w:rsid w:val="002407BB"/>
    <w:rsid w:val="002437A8"/>
    <w:rsid w:val="00251578"/>
    <w:rsid w:val="00267A15"/>
    <w:rsid w:val="00276B72"/>
    <w:rsid w:val="00281FD1"/>
    <w:rsid w:val="0028468C"/>
    <w:rsid w:val="002933E8"/>
    <w:rsid w:val="00294AFA"/>
    <w:rsid w:val="0029597F"/>
    <w:rsid w:val="002A57E8"/>
    <w:rsid w:val="002C04DF"/>
    <w:rsid w:val="002C379D"/>
    <w:rsid w:val="002D09C1"/>
    <w:rsid w:val="002E2CE1"/>
    <w:rsid w:val="00304EC7"/>
    <w:rsid w:val="003064DF"/>
    <w:rsid w:val="00311787"/>
    <w:rsid w:val="00314043"/>
    <w:rsid w:val="0031581B"/>
    <w:rsid w:val="00333AC7"/>
    <w:rsid w:val="00347188"/>
    <w:rsid w:val="00351652"/>
    <w:rsid w:val="0035689C"/>
    <w:rsid w:val="00384EDF"/>
    <w:rsid w:val="003866D9"/>
    <w:rsid w:val="0039387B"/>
    <w:rsid w:val="003B5E75"/>
    <w:rsid w:val="003C53AC"/>
    <w:rsid w:val="003C5EC2"/>
    <w:rsid w:val="003D178D"/>
    <w:rsid w:val="003D1BB5"/>
    <w:rsid w:val="003F1DD7"/>
    <w:rsid w:val="00413655"/>
    <w:rsid w:val="00420B86"/>
    <w:rsid w:val="0043323F"/>
    <w:rsid w:val="00441EB1"/>
    <w:rsid w:val="00444C87"/>
    <w:rsid w:val="00453260"/>
    <w:rsid w:val="00470357"/>
    <w:rsid w:val="004921B9"/>
    <w:rsid w:val="00492D0B"/>
    <w:rsid w:val="004B019B"/>
    <w:rsid w:val="004C5B3C"/>
    <w:rsid w:val="004E41C5"/>
    <w:rsid w:val="004E6314"/>
    <w:rsid w:val="004F3F62"/>
    <w:rsid w:val="00507543"/>
    <w:rsid w:val="00513CEC"/>
    <w:rsid w:val="00524F67"/>
    <w:rsid w:val="00525D54"/>
    <w:rsid w:val="00544EBB"/>
    <w:rsid w:val="005529DC"/>
    <w:rsid w:val="00555AED"/>
    <w:rsid w:val="00561D01"/>
    <w:rsid w:val="00566954"/>
    <w:rsid w:val="00570D18"/>
    <w:rsid w:val="00570D90"/>
    <w:rsid w:val="00570DBC"/>
    <w:rsid w:val="00571275"/>
    <w:rsid w:val="0057278C"/>
    <w:rsid w:val="005959D6"/>
    <w:rsid w:val="0059600F"/>
    <w:rsid w:val="005A427D"/>
    <w:rsid w:val="005C0D7A"/>
    <w:rsid w:val="005C14F0"/>
    <w:rsid w:val="005C64C2"/>
    <w:rsid w:val="005E1631"/>
    <w:rsid w:val="005E2D26"/>
    <w:rsid w:val="005F7F49"/>
    <w:rsid w:val="00624750"/>
    <w:rsid w:val="00626D22"/>
    <w:rsid w:val="00627469"/>
    <w:rsid w:val="00633B1A"/>
    <w:rsid w:val="00644A2C"/>
    <w:rsid w:val="0066760F"/>
    <w:rsid w:val="00672B0D"/>
    <w:rsid w:val="006800EF"/>
    <w:rsid w:val="0068014A"/>
    <w:rsid w:val="00690ED3"/>
    <w:rsid w:val="0069318A"/>
    <w:rsid w:val="00693483"/>
    <w:rsid w:val="006A03AC"/>
    <w:rsid w:val="006A53A5"/>
    <w:rsid w:val="006B006A"/>
    <w:rsid w:val="006B28DE"/>
    <w:rsid w:val="006C079C"/>
    <w:rsid w:val="006C3581"/>
    <w:rsid w:val="006C4E99"/>
    <w:rsid w:val="006D3568"/>
    <w:rsid w:val="006D3B12"/>
    <w:rsid w:val="006E70ED"/>
    <w:rsid w:val="0070080D"/>
    <w:rsid w:val="007126B7"/>
    <w:rsid w:val="007131EE"/>
    <w:rsid w:val="0071700B"/>
    <w:rsid w:val="007174E3"/>
    <w:rsid w:val="007249B6"/>
    <w:rsid w:val="007262FA"/>
    <w:rsid w:val="0072633B"/>
    <w:rsid w:val="00734BCC"/>
    <w:rsid w:val="00741B88"/>
    <w:rsid w:val="00743750"/>
    <w:rsid w:val="00782FEE"/>
    <w:rsid w:val="00783284"/>
    <w:rsid w:val="007908F2"/>
    <w:rsid w:val="00794BF8"/>
    <w:rsid w:val="007A62B4"/>
    <w:rsid w:val="007B16F3"/>
    <w:rsid w:val="007C1778"/>
    <w:rsid w:val="007E7B4B"/>
    <w:rsid w:val="008151BE"/>
    <w:rsid w:val="008179C1"/>
    <w:rsid w:val="00820A3D"/>
    <w:rsid w:val="00831346"/>
    <w:rsid w:val="00833C7D"/>
    <w:rsid w:val="0084175B"/>
    <w:rsid w:val="0084262D"/>
    <w:rsid w:val="00854BBC"/>
    <w:rsid w:val="0086120D"/>
    <w:rsid w:val="0086389B"/>
    <w:rsid w:val="00870CD4"/>
    <w:rsid w:val="00881CAA"/>
    <w:rsid w:val="00891B37"/>
    <w:rsid w:val="008A4765"/>
    <w:rsid w:val="008B1352"/>
    <w:rsid w:val="008C353E"/>
    <w:rsid w:val="008C4A05"/>
    <w:rsid w:val="008E3B23"/>
    <w:rsid w:val="008E41E2"/>
    <w:rsid w:val="008E646E"/>
    <w:rsid w:val="008F45F3"/>
    <w:rsid w:val="00901ED4"/>
    <w:rsid w:val="00917791"/>
    <w:rsid w:val="009239F3"/>
    <w:rsid w:val="00934C2C"/>
    <w:rsid w:val="009460C9"/>
    <w:rsid w:val="009549D6"/>
    <w:rsid w:val="009637FE"/>
    <w:rsid w:val="00967167"/>
    <w:rsid w:val="00992F87"/>
    <w:rsid w:val="009976D5"/>
    <w:rsid w:val="00997C5E"/>
    <w:rsid w:val="009A5B2A"/>
    <w:rsid w:val="009A608C"/>
    <w:rsid w:val="009C2611"/>
    <w:rsid w:val="009E1EFA"/>
    <w:rsid w:val="009F78A0"/>
    <w:rsid w:val="00A02B83"/>
    <w:rsid w:val="00A05CD4"/>
    <w:rsid w:val="00A224F6"/>
    <w:rsid w:val="00A23102"/>
    <w:rsid w:val="00A32DC1"/>
    <w:rsid w:val="00A406E7"/>
    <w:rsid w:val="00A51F08"/>
    <w:rsid w:val="00A52BA8"/>
    <w:rsid w:val="00A52FEA"/>
    <w:rsid w:val="00A66530"/>
    <w:rsid w:val="00A7411D"/>
    <w:rsid w:val="00A754FE"/>
    <w:rsid w:val="00A77E34"/>
    <w:rsid w:val="00A82807"/>
    <w:rsid w:val="00A95D5C"/>
    <w:rsid w:val="00AB68C4"/>
    <w:rsid w:val="00AC2E51"/>
    <w:rsid w:val="00AC7B14"/>
    <w:rsid w:val="00AE0535"/>
    <w:rsid w:val="00AE4B42"/>
    <w:rsid w:val="00AE58CB"/>
    <w:rsid w:val="00AE6E04"/>
    <w:rsid w:val="00AF26AF"/>
    <w:rsid w:val="00B0037C"/>
    <w:rsid w:val="00B01649"/>
    <w:rsid w:val="00B01DD2"/>
    <w:rsid w:val="00B139B4"/>
    <w:rsid w:val="00B2432F"/>
    <w:rsid w:val="00B31FF4"/>
    <w:rsid w:val="00B3392D"/>
    <w:rsid w:val="00B36EAD"/>
    <w:rsid w:val="00B56953"/>
    <w:rsid w:val="00B619ED"/>
    <w:rsid w:val="00B677FA"/>
    <w:rsid w:val="00B7174B"/>
    <w:rsid w:val="00B75A98"/>
    <w:rsid w:val="00B80458"/>
    <w:rsid w:val="00B813D7"/>
    <w:rsid w:val="00B825F5"/>
    <w:rsid w:val="00BB051D"/>
    <w:rsid w:val="00BB5FEF"/>
    <w:rsid w:val="00BD05C6"/>
    <w:rsid w:val="00BD06DA"/>
    <w:rsid w:val="00BD4907"/>
    <w:rsid w:val="00C0605B"/>
    <w:rsid w:val="00C15A37"/>
    <w:rsid w:val="00C43156"/>
    <w:rsid w:val="00C43C9B"/>
    <w:rsid w:val="00C4660B"/>
    <w:rsid w:val="00C523D8"/>
    <w:rsid w:val="00C70DF4"/>
    <w:rsid w:val="00C81FC2"/>
    <w:rsid w:val="00C938B0"/>
    <w:rsid w:val="00CC0983"/>
    <w:rsid w:val="00CD2050"/>
    <w:rsid w:val="00CD7F68"/>
    <w:rsid w:val="00D06FBF"/>
    <w:rsid w:val="00D148A7"/>
    <w:rsid w:val="00D14B60"/>
    <w:rsid w:val="00D157DA"/>
    <w:rsid w:val="00D330FB"/>
    <w:rsid w:val="00D33F7E"/>
    <w:rsid w:val="00D34721"/>
    <w:rsid w:val="00D54BFF"/>
    <w:rsid w:val="00D64DB6"/>
    <w:rsid w:val="00D7114B"/>
    <w:rsid w:val="00D71331"/>
    <w:rsid w:val="00D72961"/>
    <w:rsid w:val="00D7393B"/>
    <w:rsid w:val="00D80996"/>
    <w:rsid w:val="00D83FAB"/>
    <w:rsid w:val="00D84174"/>
    <w:rsid w:val="00DB5B30"/>
    <w:rsid w:val="00DD3E54"/>
    <w:rsid w:val="00DE2763"/>
    <w:rsid w:val="00DF2542"/>
    <w:rsid w:val="00DF38E2"/>
    <w:rsid w:val="00DF44E5"/>
    <w:rsid w:val="00DF53A2"/>
    <w:rsid w:val="00E00F5D"/>
    <w:rsid w:val="00E033BD"/>
    <w:rsid w:val="00E12D41"/>
    <w:rsid w:val="00E13FB6"/>
    <w:rsid w:val="00E202D4"/>
    <w:rsid w:val="00E279E7"/>
    <w:rsid w:val="00E34214"/>
    <w:rsid w:val="00E5256B"/>
    <w:rsid w:val="00E66AF7"/>
    <w:rsid w:val="00E92D4A"/>
    <w:rsid w:val="00E9321D"/>
    <w:rsid w:val="00E95AE4"/>
    <w:rsid w:val="00EA00D3"/>
    <w:rsid w:val="00EA0A59"/>
    <w:rsid w:val="00EA32BB"/>
    <w:rsid w:val="00EB47A0"/>
    <w:rsid w:val="00EB543C"/>
    <w:rsid w:val="00EF622D"/>
    <w:rsid w:val="00EF6689"/>
    <w:rsid w:val="00F03F03"/>
    <w:rsid w:val="00F12136"/>
    <w:rsid w:val="00F17433"/>
    <w:rsid w:val="00F22D0E"/>
    <w:rsid w:val="00F3261C"/>
    <w:rsid w:val="00F329A4"/>
    <w:rsid w:val="00F32B0B"/>
    <w:rsid w:val="00F360CA"/>
    <w:rsid w:val="00F5519B"/>
    <w:rsid w:val="00F8017F"/>
    <w:rsid w:val="00F8196D"/>
    <w:rsid w:val="00FB728B"/>
    <w:rsid w:val="00FC521F"/>
    <w:rsid w:val="00FC5BE8"/>
    <w:rsid w:val="00FF11A2"/>
    <w:rsid w:val="02BAD610"/>
    <w:rsid w:val="1E5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0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8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0D"/>
  </w:style>
  <w:style w:type="paragraph" w:styleId="Piedepgina">
    <w:name w:val="footer"/>
    <w:basedOn w:val="Normal"/>
    <w:link w:val="Piedepgina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0D"/>
  </w:style>
  <w:style w:type="character" w:customStyle="1" w:styleId="Ttulo1Car">
    <w:name w:val="Título 1 Car"/>
    <w:basedOn w:val="Fuentedeprrafopredeter"/>
    <w:link w:val="Ttulo1"/>
    <w:uiPriority w:val="9"/>
    <w:rsid w:val="00A22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24F6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rsid w:val="009E1EFA"/>
    <w:pPr>
      <w:spacing w:after="0" w:line="240" w:lineRule="auto"/>
      <w:ind w:left="480" w:hanging="480"/>
      <w:jc w:val="both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formtext">
    <w:name w:val="form text"/>
    <w:basedOn w:val="Normal"/>
    <w:rsid w:val="009E1EFA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9E1EFA"/>
    <w:pPr>
      <w:spacing w:after="160" w:line="259" w:lineRule="auto"/>
      <w:ind w:left="720"/>
      <w:contextualSpacing/>
      <w:jc w:val="both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1EFA"/>
    <w:rPr>
      <w:rFonts w:ascii="Arial" w:hAnsi="Arial"/>
    </w:rPr>
  </w:style>
  <w:style w:type="paragraph" w:customStyle="1" w:styleId="MNormal">
    <w:name w:val="MNormal"/>
    <w:basedOn w:val="Normal"/>
    <w:rsid w:val="009E1EF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ituloConseti1">
    <w:name w:val="Titulo Conseti 1"/>
    <w:basedOn w:val="Ttulo1"/>
    <w:next w:val="Normal"/>
    <w:link w:val="TituloConseti1Car"/>
    <w:qFormat/>
    <w:rsid w:val="006A53A5"/>
    <w:pPr>
      <w:numPr>
        <w:numId w:val="3"/>
      </w:numPr>
      <w:spacing w:line="259" w:lineRule="auto"/>
      <w:jc w:val="both"/>
    </w:pPr>
    <w:rPr>
      <w:rFonts w:ascii="Arial" w:hAnsi="Arial" w:cs="Arial"/>
      <w:color w:val="auto"/>
      <w:sz w:val="22"/>
    </w:rPr>
  </w:style>
  <w:style w:type="paragraph" w:customStyle="1" w:styleId="TituloConseti2">
    <w:name w:val="Titulo Conseti 2"/>
    <w:basedOn w:val="Ttulo2"/>
    <w:next w:val="NormalWeb"/>
    <w:link w:val="TituloConseti2Car"/>
    <w:qFormat/>
    <w:rsid w:val="006A53A5"/>
    <w:pPr>
      <w:keepLines w:val="0"/>
      <w:numPr>
        <w:ilvl w:val="1"/>
        <w:numId w:val="3"/>
      </w:numPr>
      <w:spacing w:before="240" w:after="240" w:line="240" w:lineRule="auto"/>
      <w:jc w:val="both"/>
    </w:pPr>
    <w:rPr>
      <w:rFonts w:ascii="Arial" w:eastAsia="Times New Roman" w:hAnsi="Arial" w:cs="Arial"/>
      <w:bCs w:val="0"/>
      <w:color w:val="auto"/>
      <w:sz w:val="22"/>
      <w:szCs w:val="2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A53A5"/>
    <w:pPr>
      <w:spacing w:after="16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Conseti1Car">
    <w:name w:val="Titulo Conseti 1 Car"/>
    <w:basedOn w:val="PrrafodelistaCar"/>
    <w:link w:val="TituloConseti1"/>
    <w:rsid w:val="006A53A5"/>
    <w:rPr>
      <w:rFonts w:ascii="Arial" w:eastAsiaTheme="majorEastAsia" w:hAnsi="Arial" w:cs="Arial"/>
      <w:b/>
      <w:bCs/>
      <w:szCs w:val="28"/>
    </w:rPr>
  </w:style>
  <w:style w:type="paragraph" w:customStyle="1" w:styleId="TituloConseti3">
    <w:name w:val="Titulo Conseti 3"/>
    <w:basedOn w:val="Ttulo3"/>
    <w:next w:val="NormalWeb"/>
    <w:link w:val="TituloConseti3Car"/>
    <w:qFormat/>
    <w:rsid w:val="006A53A5"/>
    <w:pPr>
      <w:numPr>
        <w:ilvl w:val="2"/>
        <w:numId w:val="3"/>
      </w:numPr>
      <w:spacing w:line="259" w:lineRule="auto"/>
      <w:jc w:val="both"/>
    </w:pPr>
    <w:rPr>
      <w:rFonts w:ascii="Arial" w:hAnsi="Arial" w:cs="Arial"/>
      <w:color w:val="auto"/>
    </w:rPr>
  </w:style>
  <w:style w:type="character" w:customStyle="1" w:styleId="TituloConseti2Car">
    <w:name w:val="Titulo Conseti 2 Car"/>
    <w:basedOn w:val="PrrafodelistaCar"/>
    <w:link w:val="TituloConseti2"/>
    <w:rsid w:val="006A53A5"/>
    <w:rPr>
      <w:rFonts w:ascii="Arial" w:eastAsia="Times New Roman" w:hAnsi="Arial" w:cs="Arial"/>
      <w:b/>
      <w:lang w:val="es-ES_tradnl" w:eastAsia="es-ES"/>
    </w:rPr>
  </w:style>
  <w:style w:type="paragraph" w:customStyle="1" w:styleId="TituloConseti4">
    <w:name w:val="Titulo Conseti 4"/>
    <w:basedOn w:val="Ttulo4"/>
    <w:next w:val="NormalWeb"/>
    <w:link w:val="TituloConseti4Car"/>
    <w:qFormat/>
    <w:rsid w:val="006A53A5"/>
    <w:pPr>
      <w:numPr>
        <w:ilvl w:val="3"/>
        <w:numId w:val="3"/>
      </w:numPr>
      <w:spacing w:line="259" w:lineRule="auto"/>
      <w:jc w:val="both"/>
    </w:pPr>
    <w:rPr>
      <w:rFonts w:ascii="Arial" w:hAnsi="Arial" w:cs="Arial"/>
      <w:i w:val="0"/>
      <w:color w:val="auto"/>
    </w:rPr>
  </w:style>
  <w:style w:type="character" w:customStyle="1" w:styleId="TituloConseti3Car">
    <w:name w:val="Titulo Conseti 3 Car"/>
    <w:basedOn w:val="PrrafodelistaCar"/>
    <w:link w:val="TituloConseti3"/>
    <w:rsid w:val="006A53A5"/>
    <w:rPr>
      <w:rFonts w:ascii="Arial" w:eastAsiaTheme="majorEastAsia" w:hAnsi="Arial" w:cs="Arial"/>
      <w:b/>
      <w:bCs/>
    </w:rPr>
  </w:style>
  <w:style w:type="paragraph" w:customStyle="1" w:styleId="TituloConseti5">
    <w:name w:val="Titulo Conseti 5"/>
    <w:basedOn w:val="Ttulo5"/>
    <w:next w:val="NormalWeb"/>
    <w:qFormat/>
    <w:rsid w:val="006A53A5"/>
    <w:pPr>
      <w:keepNext w:val="0"/>
      <w:keepLines w:val="0"/>
      <w:numPr>
        <w:ilvl w:val="4"/>
        <w:numId w:val="3"/>
      </w:numPr>
      <w:spacing w:before="240" w:after="60" w:line="240" w:lineRule="auto"/>
      <w:ind w:left="3600" w:hanging="360"/>
      <w:jc w:val="both"/>
    </w:pPr>
    <w:rPr>
      <w:rFonts w:ascii="Arial" w:eastAsia="Times New Roman" w:hAnsi="Arial" w:cs="Arial"/>
      <w:b/>
      <w:bCs/>
      <w:iCs/>
      <w:color w:val="auto"/>
      <w:szCs w:val="26"/>
      <w:lang w:val="es-ES" w:eastAsia="es-ES"/>
    </w:rPr>
  </w:style>
  <w:style w:type="character" w:customStyle="1" w:styleId="TituloConseti4Car">
    <w:name w:val="Titulo Conseti 4 Car"/>
    <w:basedOn w:val="PrrafodelistaCar"/>
    <w:link w:val="TituloConseti4"/>
    <w:rsid w:val="006A53A5"/>
    <w:rPr>
      <w:rFonts w:ascii="Arial" w:eastAsiaTheme="majorEastAsia" w:hAnsi="Arial" w:cs="Arial"/>
      <w:b/>
      <w:bCs/>
      <w:iCs/>
    </w:rPr>
  </w:style>
  <w:style w:type="paragraph" w:customStyle="1" w:styleId="TituloConseti6">
    <w:name w:val="Titulo Conseti 6"/>
    <w:basedOn w:val="Ttulo6"/>
    <w:next w:val="NormalWeb"/>
    <w:qFormat/>
    <w:rsid w:val="006A53A5"/>
    <w:pPr>
      <w:keepNext w:val="0"/>
      <w:keepLines w:val="0"/>
      <w:numPr>
        <w:ilvl w:val="5"/>
        <w:numId w:val="3"/>
      </w:numPr>
      <w:spacing w:before="240" w:after="60" w:line="240" w:lineRule="auto"/>
      <w:ind w:left="4320" w:hanging="360"/>
      <w:jc w:val="both"/>
    </w:pPr>
    <w:rPr>
      <w:rFonts w:ascii="Arial" w:eastAsia="Times New Roman" w:hAnsi="Arial" w:cs="Arial"/>
      <w:b/>
      <w:bCs/>
      <w:i w:val="0"/>
      <w:iCs w:val="0"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A5"/>
    <w:pPr>
      <w:spacing w:before="120" w:after="0"/>
    </w:pPr>
    <w:rPr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3A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53A5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6A53A5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A53A5"/>
    <w:pPr>
      <w:spacing w:after="0"/>
      <w:ind w:left="66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6A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78C"/>
    <w:rPr>
      <w:i/>
      <w:iCs/>
      <w:color w:val="4F81BD" w:themeColor="accent1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77FA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677FA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677FA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677FA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677FA"/>
    <w:pPr>
      <w:spacing w:after="0"/>
      <w:ind w:left="1760"/>
    </w:pPr>
    <w:rPr>
      <w:sz w:val="20"/>
      <w:szCs w:val="20"/>
    </w:rPr>
  </w:style>
  <w:style w:type="paragraph" w:styleId="Sinespaciado">
    <w:name w:val="No Spacing"/>
    <w:uiPriority w:val="1"/>
    <w:qFormat/>
    <w:rsid w:val="00AC7B14"/>
    <w:pPr>
      <w:spacing w:after="0" w:line="240" w:lineRule="auto"/>
    </w:pPr>
  </w:style>
  <w:style w:type="paragraph" w:customStyle="1" w:styleId="vietascapitulode2nivel">
    <w:name w:val="viñetas capitulo de 2º nivel"/>
    <w:basedOn w:val="Normal"/>
    <w:next w:val="Normal"/>
    <w:rsid w:val="00FC521F"/>
    <w:pPr>
      <w:numPr>
        <w:ilvl w:val="1"/>
        <w:numId w:val="12"/>
      </w:numPr>
      <w:tabs>
        <w:tab w:val="clear" w:pos="1928"/>
        <w:tab w:val="num" w:pos="2268"/>
      </w:tabs>
      <w:overflowPunct w:val="0"/>
      <w:autoSpaceDE w:val="0"/>
      <w:autoSpaceDN w:val="0"/>
      <w:adjustRightInd w:val="0"/>
      <w:spacing w:after="0" w:line="360" w:lineRule="atLeast"/>
      <w:ind w:left="2268" w:hanging="567"/>
      <w:jc w:val="both"/>
      <w:textAlignment w:val="baseline"/>
    </w:pPr>
    <w:rPr>
      <w:rFonts w:ascii="Times" w:eastAsia="Times New Roman" w:hAnsi="Times" w:cs="Times New Roman"/>
      <w:noProof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23B63A-10C7-4AE0-90B3-D9F7E4D4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1047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 -  CONFIGURACIÓN</dc:creator>
  <cp:lastModifiedBy>cuasi</cp:lastModifiedBy>
  <cp:revision>9</cp:revision>
  <dcterms:created xsi:type="dcterms:W3CDTF">2016-06-23T15:30:00Z</dcterms:created>
  <dcterms:modified xsi:type="dcterms:W3CDTF">2016-06-27T17:56:00Z</dcterms:modified>
</cp:coreProperties>
</file>
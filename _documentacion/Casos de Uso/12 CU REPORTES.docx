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9F5A70" w:rsidRDefault="00A32DC1" w:rsidP="00FB728B">
      <w:pPr>
        <w:jc w:val="both"/>
      </w:pPr>
      <w:r w:rsidRPr="009F5A70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A70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9F5A70" w:rsidRDefault="00B2432F" w:rsidP="00FB728B">
      <w:pPr>
        <w:jc w:val="both"/>
      </w:pPr>
    </w:p>
    <w:p w14:paraId="15C8E85C" w14:textId="77777777" w:rsidR="00B2432F" w:rsidRPr="009F5A70" w:rsidRDefault="00B2432F" w:rsidP="00FB728B">
      <w:pPr>
        <w:jc w:val="both"/>
      </w:pPr>
    </w:p>
    <w:p w14:paraId="5810890C" w14:textId="77777777" w:rsidR="00B2432F" w:rsidRPr="009F5A70" w:rsidRDefault="00B2432F" w:rsidP="00FB728B">
      <w:pPr>
        <w:jc w:val="both"/>
      </w:pPr>
    </w:p>
    <w:p w14:paraId="272868A5" w14:textId="77777777" w:rsidR="00A224F6" w:rsidRPr="009F5A70" w:rsidRDefault="00A224F6" w:rsidP="00FB728B">
      <w:pPr>
        <w:jc w:val="both"/>
      </w:pPr>
    </w:p>
    <w:p w14:paraId="68B19720" w14:textId="77777777" w:rsidR="0057278C" w:rsidRPr="009F5A70" w:rsidRDefault="0057278C" w:rsidP="00FB728B">
      <w:pPr>
        <w:jc w:val="both"/>
      </w:pPr>
    </w:p>
    <w:p w14:paraId="672777AF" w14:textId="23B03A87" w:rsidR="0057278C" w:rsidRPr="009F5A70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9F5A70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9F5A70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9F5A70">
        <w:rPr>
          <w:color w:val="244061" w:themeColor="accent1" w:themeShade="80"/>
          <w:sz w:val="56"/>
          <w:szCs w:val="56"/>
        </w:rPr>
        <w:t>CASO DE USO</w:t>
      </w:r>
    </w:p>
    <w:p w14:paraId="2F2EA7B9" w14:textId="132857D9" w:rsidR="0057278C" w:rsidRPr="009F5A70" w:rsidRDefault="004A4898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12 </w:t>
      </w:r>
      <w:r w:rsidR="00323FCB" w:rsidRPr="009F5A70">
        <w:rPr>
          <w:b/>
          <w:color w:val="244061" w:themeColor="accent1" w:themeShade="80"/>
          <w:sz w:val="56"/>
          <w:szCs w:val="56"/>
        </w:rPr>
        <w:t>REPORTES</w:t>
      </w:r>
    </w:p>
    <w:p w14:paraId="143F6766" w14:textId="77777777" w:rsidR="0057278C" w:rsidRPr="009F5A70" w:rsidRDefault="0057278C" w:rsidP="00FB728B">
      <w:pPr>
        <w:jc w:val="both"/>
      </w:pPr>
    </w:p>
    <w:p w14:paraId="5F6E5F23" w14:textId="77777777" w:rsidR="0057278C" w:rsidRPr="009F5A70" w:rsidRDefault="0057278C" w:rsidP="00FB728B">
      <w:pPr>
        <w:jc w:val="both"/>
      </w:pPr>
    </w:p>
    <w:p w14:paraId="2844AC90" w14:textId="77777777" w:rsidR="0057278C" w:rsidRPr="009F5A70" w:rsidRDefault="0057278C" w:rsidP="00FB728B">
      <w:pPr>
        <w:jc w:val="both"/>
      </w:pPr>
    </w:p>
    <w:p w14:paraId="6D9CEAE6" w14:textId="77777777" w:rsidR="0057278C" w:rsidRPr="009F5A70" w:rsidRDefault="0057278C" w:rsidP="00FB728B">
      <w:pPr>
        <w:jc w:val="both"/>
      </w:pPr>
    </w:p>
    <w:p w14:paraId="37EC6A8C" w14:textId="77777777" w:rsidR="0057278C" w:rsidRPr="009F5A70" w:rsidRDefault="0057278C" w:rsidP="00FB728B">
      <w:pPr>
        <w:jc w:val="both"/>
      </w:pPr>
    </w:p>
    <w:p w14:paraId="03C05368" w14:textId="77777777" w:rsidR="0057278C" w:rsidRPr="009F5A70" w:rsidRDefault="0057278C" w:rsidP="00FB728B">
      <w:pPr>
        <w:jc w:val="both"/>
      </w:pPr>
    </w:p>
    <w:p w14:paraId="044C6865" w14:textId="0481F6B9" w:rsidR="0057278C" w:rsidRPr="009F5A70" w:rsidRDefault="00891B37" w:rsidP="00AE6E04">
      <w:pPr>
        <w:pStyle w:val="Citadestacada"/>
      </w:pPr>
      <w:r w:rsidRPr="009F5A70">
        <w:t>A</w:t>
      </w:r>
      <w:r w:rsidR="0057278C" w:rsidRPr="009F5A70">
        <w:t xml:space="preserve">utomatización del proceso de </w:t>
      </w:r>
      <w:r w:rsidR="009B284E" w:rsidRPr="009F5A70">
        <w:t>auditorías</w:t>
      </w:r>
      <w:r w:rsidRPr="009F5A70">
        <w:t xml:space="preserve"> OIC</w:t>
      </w:r>
      <w:r w:rsidR="009239F3" w:rsidRPr="009F5A70">
        <w:t xml:space="preserve"> CNBV</w:t>
      </w:r>
    </w:p>
    <w:p w14:paraId="092FFD7B" w14:textId="77777777" w:rsidR="00F329A4" w:rsidRPr="009F5A70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9F5A70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9F5A70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9F5A70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9F5A70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9F5A70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bookmarkStart w:id="0" w:name="_GoBack"/>
        <w:bookmarkEnd w:id="0"/>
        <w:p w14:paraId="65E572A7" w14:textId="77777777" w:rsidR="00CC7C6B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9F5A70">
            <w:rPr>
              <w:b w:val="0"/>
              <w:color w:val="0070C0"/>
            </w:rPr>
            <w:fldChar w:fldCharType="begin"/>
          </w:r>
          <w:r w:rsidRPr="009F5A70">
            <w:rPr>
              <w:color w:val="0070C0"/>
            </w:rPr>
            <w:instrText xml:space="preserve"> TOC \o "1-3" \h \z \u </w:instrText>
          </w:r>
          <w:r w:rsidRPr="009F5A70">
            <w:rPr>
              <w:b w:val="0"/>
              <w:color w:val="0070C0"/>
            </w:rPr>
            <w:fldChar w:fldCharType="separate"/>
          </w:r>
          <w:hyperlink w:anchor="_Toc454790030" w:history="1">
            <w:r w:rsidR="00CC7C6B" w:rsidRPr="00F117D3">
              <w:rPr>
                <w:rStyle w:val="Hipervnculo"/>
                <w:noProof/>
              </w:rPr>
              <w:t>1.</w:t>
            </w:r>
            <w:r w:rsidR="00CC7C6B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CC7C6B" w:rsidRPr="00F117D3">
              <w:rPr>
                <w:rStyle w:val="Hipervnculo"/>
                <w:noProof/>
              </w:rPr>
              <w:t>Prefacio</w:t>
            </w:r>
            <w:r w:rsidR="00CC7C6B">
              <w:rPr>
                <w:noProof/>
                <w:webHidden/>
              </w:rPr>
              <w:tab/>
            </w:r>
            <w:r w:rsidR="00CC7C6B">
              <w:rPr>
                <w:noProof/>
                <w:webHidden/>
              </w:rPr>
              <w:fldChar w:fldCharType="begin"/>
            </w:r>
            <w:r w:rsidR="00CC7C6B">
              <w:rPr>
                <w:noProof/>
                <w:webHidden/>
              </w:rPr>
              <w:instrText xml:space="preserve"> PAGEREF _Toc454790030 \h </w:instrText>
            </w:r>
            <w:r w:rsidR="00CC7C6B">
              <w:rPr>
                <w:noProof/>
                <w:webHidden/>
              </w:rPr>
            </w:r>
            <w:r w:rsidR="00CC7C6B">
              <w:rPr>
                <w:noProof/>
                <w:webHidden/>
              </w:rPr>
              <w:fldChar w:fldCharType="separate"/>
            </w:r>
            <w:r w:rsidR="00CC7C6B">
              <w:rPr>
                <w:noProof/>
                <w:webHidden/>
              </w:rPr>
              <w:t>3</w:t>
            </w:r>
            <w:r w:rsidR="00CC7C6B">
              <w:rPr>
                <w:noProof/>
                <w:webHidden/>
              </w:rPr>
              <w:fldChar w:fldCharType="end"/>
            </w:r>
          </w:hyperlink>
        </w:p>
        <w:p w14:paraId="2E6C67A8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1" w:history="1">
            <w:r w:rsidRPr="00F117D3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5C98" w14:textId="77777777" w:rsidR="00CC7C6B" w:rsidRDefault="00CC7C6B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2" w:history="1">
            <w:r w:rsidRPr="00F117D3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EE69" w14:textId="77777777" w:rsidR="00CC7C6B" w:rsidRDefault="00CC7C6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033" w:history="1">
            <w:r w:rsidRPr="00F117D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1F04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4" w:history="1">
            <w:r w:rsidRPr="00F117D3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B371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5" w:history="1">
            <w:r w:rsidRPr="00F117D3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F1D6" w14:textId="77777777" w:rsidR="00CC7C6B" w:rsidRDefault="00CC7C6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036" w:history="1">
            <w:r w:rsidRPr="00F117D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Caso de uso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54EA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7" w:history="1">
            <w:r w:rsidRPr="00F117D3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7B5C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8" w:history="1">
            <w:r w:rsidRPr="00F117D3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570F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39" w:history="1">
            <w:r w:rsidRPr="00F117D3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9DBB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40" w:history="1">
            <w:r w:rsidRPr="00F117D3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137B" w14:textId="77777777" w:rsidR="00CC7C6B" w:rsidRDefault="00CC7C6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041" w:history="1">
            <w:r w:rsidRPr="00F117D3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3BF7" w14:textId="77777777" w:rsidR="00CC7C6B" w:rsidRDefault="00CC7C6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042" w:history="1">
            <w:r w:rsidRPr="00F117D3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23E2" w14:textId="77777777" w:rsidR="00CC7C6B" w:rsidRDefault="00CC7C6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043" w:history="1">
            <w:r w:rsidRPr="00F117D3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74F0" w14:textId="77777777" w:rsidR="00CC7C6B" w:rsidRDefault="00CC7C6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044" w:history="1">
            <w:r w:rsidRPr="00F117D3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F1E1" w14:textId="77777777" w:rsidR="00CC7C6B" w:rsidRDefault="00CC7C6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045" w:history="1">
            <w:r w:rsidRPr="00F117D3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24A6" w14:textId="77777777" w:rsidR="00CC7C6B" w:rsidRDefault="00CC7C6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046" w:history="1">
            <w:r w:rsidRPr="00F117D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BAF6" w14:textId="77777777" w:rsidR="00CC7C6B" w:rsidRDefault="00CC7C6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047" w:history="1">
            <w:r w:rsidRPr="00F117D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F117D3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9F5A70" w:rsidRDefault="00D330FB" w:rsidP="00FB728B">
          <w:pPr>
            <w:jc w:val="both"/>
          </w:pPr>
          <w:r w:rsidRPr="009F5A70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9F5A70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9F5A70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9F5A70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9F5A70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0030"/>
      <w:r w:rsidRPr="009F5A70">
        <w:rPr>
          <w:rFonts w:asciiTheme="minorHAnsi" w:hAnsiTheme="minorHAnsi"/>
        </w:rPr>
        <w:lastRenderedPageBreak/>
        <w:t>Prefacio</w:t>
      </w:r>
      <w:bookmarkEnd w:id="1"/>
    </w:p>
    <w:p w14:paraId="26CF3EC2" w14:textId="2DF71409" w:rsidR="000B38FE" w:rsidRPr="009F5A70" w:rsidRDefault="008C353E" w:rsidP="00FB728B">
      <w:pPr>
        <w:ind w:left="360"/>
        <w:jc w:val="both"/>
        <w:rPr>
          <w:rFonts w:cs="Arial"/>
        </w:rPr>
      </w:pPr>
      <w:r w:rsidRPr="009F5A70">
        <w:rPr>
          <w:rFonts w:cs="Arial"/>
        </w:rPr>
        <w:t>Este documento describe el caso de</w:t>
      </w:r>
      <w:r w:rsidR="00743750" w:rsidRPr="009F5A70">
        <w:rPr>
          <w:rFonts w:cs="Arial"/>
        </w:rPr>
        <w:t xml:space="preserve"> uso “</w:t>
      </w:r>
      <w:r w:rsidR="00A27FDE" w:rsidRPr="009F5A70">
        <w:rPr>
          <w:rFonts w:cs="Arial"/>
          <w:b/>
        </w:rPr>
        <w:t>Reportes</w:t>
      </w:r>
      <w:r w:rsidR="00743750" w:rsidRPr="009F5A70">
        <w:rPr>
          <w:rFonts w:cs="Arial"/>
        </w:rPr>
        <w:t xml:space="preserve">” del proyecto PAKAL </w:t>
      </w:r>
      <w:r w:rsidR="0086389B" w:rsidRPr="009F5A70">
        <w:rPr>
          <w:rFonts w:cs="Arial"/>
        </w:rPr>
        <w:t>Auditoría</w:t>
      </w:r>
      <w:r w:rsidR="00743750" w:rsidRPr="009F5A70">
        <w:rPr>
          <w:rFonts w:cs="Arial"/>
        </w:rPr>
        <w:t xml:space="preserve"> Interna</w:t>
      </w:r>
      <w:r w:rsidRPr="009F5A70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9F5A70">
        <w:rPr>
          <w:rFonts w:cs="Arial"/>
        </w:rPr>
        <w:t xml:space="preserve">apas del proceso de auditoría </w:t>
      </w:r>
      <w:ins w:id="2" w:author="Lopez Guzman Susana Carolina" w:date="2016-06-21T13:12:00Z">
        <w:r w:rsidR="00AD3A79" w:rsidRPr="007A62B4">
          <w:rPr>
            <w:rFonts w:cs="Arial"/>
          </w:rPr>
          <w:t>de</w:t>
        </w:r>
        <w:r w:rsidR="00AD3A79">
          <w:rPr>
            <w:rFonts w:cs="Arial"/>
          </w:rPr>
          <w:t>l Órgano Interno de Control en</w:t>
        </w:r>
        <w:r w:rsidR="00AD3A79" w:rsidRPr="007A62B4">
          <w:rPr>
            <w:rFonts w:cs="Arial"/>
          </w:rPr>
          <w:t xml:space="preserve"> la CNBV</w:t>
        </w:r>
      </w:ins>
      <w:del w:id="3" w:author="Lopez Guzman Susana Carolina" w:date="2016-06-21T13:12:00Z">
        <w:r w:rsidR="00743750" w:rsidRPr="009F5A70" w:rsidDel="00AD3A79">
          <w:rPr>
            <w:rFonts w:cs="Arial"/>
          </w:rPr>
          <w:delText>de la CNBV</w:delText>
        </w:r>
      </w:del>
      <w:r w:rsidRPr="009F5A70">
        <w:rPr>
          <w:rFonts w:cs="Arial"/>
        </w:rPr>
        <w:t>”.</w:t>
      </w:r>
    </w:p>
    <w:p w14:paraId="03F6277B" w14:textId="77777777" w:rsidR="000B38FE" w:rsidRPr="009F5A70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9F5A70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0031"/>
      <w:r w:rsidRPr="009F5A70">
        <w:rPr>
          <w:rFonts w:asciiTheme="minorHAnsi" w:hAnsiTheme="minorHAnsi"/>
        </w:rPr>
        <w:t>Alcance</w:t>
      </w:r>
      <w:bookmarkEnd w:id="4"/>
    </w:p>
    <w:p w14:paraId="529657F5" w14:textId="541E66D3" w:rsidR="00AC7B14" w:rsidRPr="009F5A70" w:rsidRDefault="00AC7B14" w:rsidP="00FB728B">
      <w:pPr>
        <w:ind w:left="360"/>
        <w:jc w:val="both"/>
        <w:rPr>
          <w:rFonts w:cs="Arial"/>
        </w:rPr>
      </w:pPr>
      <w:r w:rsidRPr="009F5A70">
        <w:rPr>
          <w:rFonts w:cs="Arial"/>
        </w:rPr>
        <w:t xml:space="preserve">Este documento de caso de uso es la  base del desarrollo de </w:t>
      </w:r>
      <w:del w:id="5" w:author="Lopez Guzman Susana Carolina" w:date="2016-06-21T13:13:00Z">
        <w:r w:rsidRPr="009F5A70" w:rsidDel="00AD3A79">
          <w:rPr>
            <w:rFonts w:cs="Arial"/>
          </w:rPr>
          <w:delText xml:space="preserve">software </w:delText>
        </w:r>
      </w:del>
      <w:ins w:id="6" w:author="Lopez Guzman Susana Carolina" w:date="2016-06-21T13:13:00Z">
        <w:r w:rsidR="00AD3A79">
          <w:rPr>
            <w:rFonts w:cs="Arial"/>
          </w:rPr>
          <w:t>la solución</w:t>
        </w:r>
        <w:r w:rsidR="00AD3A79" w:rsidRPr="009F5A70">
          <w:rPr>
            <w:rFonts w:cs="Arial"/>
          </w:rPr>
          <w:t xml:space="preserve"> </w:t>
        </w:r>
      </w:ins>
      <w:r w:rsidRPr="009F5A70">
        <w:rPr>
          <w:rFonts w:cs="Arial"/>
        </w:rPr>
        <w:t>del proyecto.</w:t>
      </w:r>
      <w:r w:rsidR="00E033BD" w:rsidRPr="009F5A70">
        <w:rPr>
          <w:rFonts w:cs="Arial"/>
        </w:rPr>
        <w:t xml:space="preserve"> Describe los siguientes tópicos:</w:t>
      </w:r>
    </w:p>
    <w:p w14:paraId="37F322F9" w14:textId="0EB6BAB6" w:rsidR="00E033BD" w:rsidRPr="009F5A70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9F5A70">
        <w:rPr>
          <w:rFonts w:asciiTheme="minorHAnsi" w:hAnsiTheme="minorHAnsi" w:cs="Arial"/>
        </w:rPr>
        <w:t>Acciones</w:t>
      </w:r>
      <w:r w:rsidR="00E9321D" w:rsidRPr="009F5A70">
        <w:rPr>
          <w:rFonts w:asciiTheme="minorHAnsi" w:hAnsiTheme="minorHAnsi" w:cs="Arial"/>
        </w:rPr>
        <w:t xml:space="preserve"> del C</w:t>
      </w:r>
      <w:ins w:id="7" w:author="Lopez Guzman Susana Carolina" w:date="2016-06-21T08:57:00Z">
        <w:r w:rsidR="00AA33B5">
          <w:rPr>
            <w:rFonts w:asciiTheme="minorHAnsi" w:hAnsiTheme="minorHAnsi" w:cs="Arial"/>
          </w:rPr>
          <w:t xml:space="preserve">aso de </w:t>
        </w:r>
      </w:ins>
      <w:r w:rsidR="00E9321D" w:rsidRPr="009F5A70">
        <w:rPr>
          <w:rFonts w:asciiTheme="minorHAnsi" w:hAnsiTheme="minorHAnsi" w:cs="Arial"/>
        </w:rPr>
        <w:t>U</w:t>
      </w:r>
      <w:ins w:id="8" w:author="Lopez Guzman Susana Carolina" w:date="2016-06-21T08:57:00Z">
        <w:r w:rsidR="00AA33B5">
          <w:rPr>
            <w:rFonts w:asciiTheme="minorHAnsi" w:hAnsiTheme="minorHAnsi" w:cs="Arial"/>
          </w:rPr>
          <w:t>so</w:t>
        </w:r>
      </w:ins>
      <w:ins w:id="9" w:author="Lopez Guzman Susana Carolina" w:date="2016-06-21T11:37:00Z">
        <w:r w:rsidR="00D32CBC">
          <w:rPr>
            <w:rFonts w:asciiTheme="minorHAnsi" w:hAnsiTheme="minorHAnsi" w:cs="Arial"/>
          </w:rPr>
          <w:t xml:space="preserve"> (CU)</w:t>
        </w:r>
      </w:ins>
    </w:p>
    <w:p w14:paraId="609DA50E" w14:textId="4BACF49E" w:rsidR="00E033BD" w:rsidRPr="009F5A70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9F5A70" w:rsidRDefault="00AC7B14" w:rsidP="00FB728B">
      <w:pPr>
        <w:ind w:left="360"/>
        <w:jc w:val="both"/>
        <w:rPr>
          <w:rFonts w:cs="Arial"/>
        </w:rPr>
      </w:pPr>
      <w:r w:rsidRPr="009F5A70">
        <w:rPr>
          <w:rFonts w:cs="Arial"/>
        </w:rPr>
        <w:t>Este documento no describe:</w:t>
      </w:r>
    </w:p>
    <w:p w14:paraId="17BF848A" w14:textId="061AFABF" w:rsidR="00AC7B14" w:rsidRPr="009F5A70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F5A70">
        <w:t>Diseño de interfaces de usuario</w:t>
      </w:r>
    </w:p>
    <w:p w14:paraId="3F948A47" w14:textId="40899EF5" w:rsidR="009637FE" w:rsidRPr="009F5A70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9F5A70">
        <w:t>Diccionario de datos</w:t>
      </w:r>
    </w:p>
    <w:p w14:paraId="294C5C81" w14:textId="541216C6" w:rsidR="00AC7B14" w:rsidRPr="009F5A70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F5A70">
        <w:t>Diseño de base de datos para soportar la funcionalidad requerida</w:t>
      </w:r>
    </w:p>
    <w:p w14:paraId="71858771" w14:textId="55009C45" w:rsidR="00AC7B14" w:rsidRPr="009F5A70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F5A70">
        <w:t>Diseño de funcionalidad para la administración de usuarios</w:t>
      </w:r>
    </w:p>
    <w:p w14:paraId="4FB28FF8" w14:textId="77777777" w:rsidR="00AC7B14" w:rsidRPr="009F5A70" w:rsidRDefault="00AC7B14" w:rsidP="00FB728B">
      <w:pPr>
        <w:jc w:val="both"/>
        <w:rPr>
          <w:rFonts w:cs="Arial"/>
        </w:rPr>
      </w:pPr>
    </w:p>
    <w:p w14:paraId="104A0C97" w14:textId="5F3D4A21" w:rsidR="00AC7B14" w:rsidRPr="009F5A70" w:rsidRDefault="00AC7B14" w:rsidP="00FB728B">
      <w:pPr>
        <w:pStyle w:val="Ttulo2"/>
        <w:jc w:val="both"/>
        <w:rPr>
          <w:rFonts w:asciiTheme="minorHAnsi" w:hAnsiTheme="minorHAnsi"/>
        </w:rPr>
      </w:pPr>
      <w:bookmarkStart w:id="10" w:name="_Toc454790032"/>
      <w:r w:rsidRPr="009F5A70">
        <w:rPr>
          <w:rFonts w:asciiTheme="minorHAnsi" w:hAnsiTheme="minorHAnsi"/>
        </w:rPr>
        <w:t>Historia de revisiones</w:t>
      </w:r>
      <w:bookmarkEnd w:id="10"/>
    </w:p>
    <w:p w14:paraId="03D1BB20" w14:textId="77777777" w:rsidR="00AC7B14" w:rsidRPr="009F5A70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9F5A70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F5A70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F5A70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F5A70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F5A70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9F5A70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9F5A70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F5A70">
              <w:rPr>
                <w:rFonts w:asciiTheme="minorHAnsi" w:hAnsiTheme="minorHAnsi"/>
                <w:lang w:val="es-MX"/>
              </w:rPr>
              <w:t>13/06</w:t>
            </w:r>
            <w:r w:rsidR="008151BE" w:rsidRPr="009F5A70">
              <w:rPr>
                <w:rFonts w:asciiTheme="minorHAnsi" w:hAnsiTheme="minorHAnsi"/>
                <w:lang w:val="es-MX"/>
              </w:rPr>
              <w:t>/</w:t>
            </w:r>
            <w:r w:rsidRPr="009F5A70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9F5A70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F5A70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9F5A70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F5A70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9F5A70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F5A70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9F5A70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9F5A70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9F5A70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9F5A70" w:rsidRDefault="00AC7B14" w:rsidP="00FB728B">
      <w:pPr>
        <w:jc w:val="both"/>
        <w:rPr>
          <w:rFonts w:cs="Arial"/>
        </w:rPr>
      </w:pPr>
    </w:p>
    <w:p w14:paraId="64AD50DE" w14:textId="77777777" w:rsidR="00AC7B14" w:rsidRPr="009F5A70" w:rsidRDefault="00AC7B14" w:rsidP="00FB728B">
      <w:pPr>
        <w:jc w:val="both"/>
        <w:rPr>
          <w:rFonts w:cs="Arial"/>
        </w:rPr>
      </w:pPr>
    </w:p>
    <w:p w14:paraId="68043275" w14:textId="77777777" w:rsidR="00AC7B14" w:rsidRPr="009F5A70" w:rsidRDefault="00AC7B14" w:rsidP="00FB728B">
      <w:pPr>
        <w:jc w:val="both"/>
        <w:rPr>
          <w:rFonts w:cs="Arial"/>
        </w:rPr>
      </w:pPr>
    </w:p>
    <w:p w14:paraId="04109C3B" w14:textId="77777777" w:rsidR="00AC7B14" w:rsidRPr="009F5A70" w:rsidRDefault="00AC7B14" w:rsidP="00FB728B">
      <w:pPr>
        <w:jc w:val="both"/>
        <w:rPr>
          <w:rFonts w:cs="Arial"/>
        </w:rPr>
      </w:pPr>
    </w:p>
    <w:p w14:paraId="0C46423A" w14:textId="77777777" w:rsidR="00AC7B14" w:rsidRPr="009F5A70" w:rsidRDefault="00AC7B14" w:rsidP="00FB728B">
      <w:pPr>
        <w:jc w:val="both"/>
        <w:rPr>
          <w:rFonts w:cs="Arial"/>
        </w:rPr>
      </w:pPr>
    </w:p>
    <w:p w14:paraId="0E224F94" w14:textId="77777777" w:rsidR="008A4765" w:rsidRPr="009F5A70" w:rsidRDefault="008A4765" w:rsidP="00FB728B">
      <w:pPr>
        <w:jc w:val="both"/>
        <w:rPr>
          <w:rFonts w:cs="Arial"/>
        </w:rPr>
      </w:pPr>
    </w:p>
    <w:p w14:paraId="59F78DD1" w14:textId="001E87AA" w:rsidR="003D178D" w:rsidRPr="009F5A70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1" w:name="_Toc454790033"/>
      <w:r w:rsidRPr="009F5A70">
        <w:rPr>
          <w:rFonts w:asciiTheme="minorHAnsi" w:hAnsiTheme="minorHAnsi"/>
        </w:rPr>
        <w:lastRenderedPageBreak/>
        <w:t>Introducción</w:t>
      </w:r>
      <w:bookmarkEnd w:id="11"/>
    </w:p>
    <w:p w14:paraId="5E61C41A" w14:textId="57E546AA" w:rsidR="00281FD1" w:rsidRPr="009F5A70" w:rsidRDefault="00281FD1" w:rsidP="00FB728B">
      <w:pPr>
        <w:ind w:left="360"/>
        <w:jc w:val="both"/>
      </w:pPr>
      <w:r w:rsidRPr="009F5A70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9F5A70" w:rsidRDefault="00281FD1" w:rsidP="00FB728B">
      <w:pPr>
        <w:ind w:left="360"/>
        <w:jc w:val="both"/>
      </w:pPr>
    </w:p>
    <w:p w14:paraId="56141095" w14:textId="75512B32" w:rsidR="006E70ED" w:rsidRPr="009F5A70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2" w:name="_Toc454790034"/>
      <w:r w:rsidRPr="009F5A70">
        <w:rPr>
          <w:rFonts w:asciiTheme="minorHAnsi" w:hAnsiTheme="minorHAnsi"/>
        </w:rPr>
        <w:t>Definición, Acrónimos y</w:t>
      </w:r>
      <w:r w:rsidR="004C5B3C" w:rsidRPr="009F5A70">
        <w:rPr>
          <w:rFonts w:asciiTheme="minorHAnsi" w:hAnsiTheme="minorHAnsi"/>
        </w:rPr>
        <w:t xml:space="preserve"> Abreviaturas</w:t>
      </w:r>
      <w:bookmarkEnd w:id="12"/>
    </w:p>
    <w:p w14:paraId="2786DAD0" w14:textId="41466440" w:rsidR="00F17433" w:rsidRPr="009F5A70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F5A70">
        <w:rPr>
          <w:rFonts w:asciiTheme="minorHAnsi" w:hAnsiTheme="minorHAnsi"/>
        </w:rPr>
        <w:t>Definición</w:t>
      </w:r>
    </w:p>
    <w:p w14:paraId="3F9D6112" w14:textId="13A1CF00" w:rsidR="006C4E99" w:rsidRPr="009F5A70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9F5A70">
        <w:rPr>
          <w:rFonts w:asciiTheme="minorHAnsi" w:hAnsiTheme="minorHAnsi"/>
        </w:rPr>
        <w:t>N/A</w:t>
      </w:r>
    </w:p>
    <w:p w14:paraId="0093CDAF" w14:textId="06FDF2BB" w:rsidR="00226F36" w:rsidRPr="009F5A70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F5A70">
        <w:rPr>
          <w:rFonts w:asciiTheme="minorHAnsi" w:hAnsiTheme="minorHAnsi"/>
        </w:rPr>
        <w:t>Acrónimo</w:t>
      </w:r>
    </w:p>
    <w:p w14:paraId="418EF636" w14:textId="24884CD6" w:rsidR="006C4E99" w:rsidRPr="009F5A70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9F5A70">
        <w:rPr>
          <w:rFonts w:asciiTheme="minorHAnsi" w:hAnsiTheme="minorHAnsi"/>
        </w:rPr>
        <w:t>N/A</w:t>
      </w:r>
    </w:p>
    <w:p w14:paraId="078EA934" w14:textId="5755A44F" w:rsidR="00226F36" w:rsidRPr="009F5A70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F5A70">
        <w:rPr>
          <w:rFonts w:asciiTheme="minorHAnsi" w:hAnsiTheme="minorHAnsi"/>
        </w:rPr>
        <w:t>Abreviaturas</w:t>
      </w:r>
    </w:p>
    <w:p w14:paraId="0C7A527D" w14:textId="77777777" w:rsidR="00916E5E" w:rsidRPr="009F5A70" w:rsidRDefault="00916E5E" w:rsidP="00916E5E">
      <w:pPr>
        <w:pStyle w:val="Prrafodelista"/>
        <w:ind w:left="876" w:firstLine="348"/>
        <w:rPr>
          <w:rFonts w:asciiTheme="minorHAnsi" w:hAnsiTheme="minorHAnsi"/>
        </w:rPr>
      </w:pPr>
      <w:r>
        <w:rPr>
          <w:rFonts w:asciiTheme="minorHAnsi" w:hAnsiTheme="minorHAnsi"/>
        </w:rPr>
        <w:t>PRAS: Presunta Responsabilidad Administrativa</w:t>
      </w:r>
    </w:p>
    <w:p w14:paraId="1B81C720" w14:textId="2608306C" w:rsidR="003D1BB5" w:rsidRPr="009F5A70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0035"/>
      <w:r w:rsidRPr="009F5A70">
        <w:rPr>
          <w:rFonts w:asciiTheme="minorHAnsi" w:hAnsiTheme="minorHAnsi"/>
        </w:rPr>
        <w:t>Referencias</w:t>
      </w:r>
      <w:bookmarkEnd w:id="13"/>
    </w:p>
    <w:p w14:paraId="21A9E967" w14:textId="39182C3A" w:rsidR="003D178D" w:rsidRPr="009F5A70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F5A70">
        <w:rPr>
          <w:rFonts w:asciiTheme="minorHAnsi" w:hAnsiTheme="minorHAnsi"/>
        </w:rPr>
        <w:t>Referencia a documentos de ayuda</w:t>
      </w:r>
    </w:p>
    <w:p w14:paraId="20EA7739" w14:textId="4F52156D" w:rsidR="0028468C" w:rsidRPr="009F5A70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9F5A70">
        <w:rPr>
          <w:rFonts w:asciiTheme="minorHAnsi" w:hAnsiTheme="minorHAnsi"/>
        </w:rPr>
        <w:t>N/A</w:t>
      </w:r>
    </w:p>
    <w:p w14:paraId="1DB875FC" w14:textId="77777777" w:rsidR="00E279E7" w:rsidRPr="009F5A70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F5A70">
        <w:rPr>
          <w:rFonts w:asciiTheme="minorHAnsi" w:hAnsiTheme="minorHAnsi"/>
        </w:rPr>
        <w:t>Referencia a otro caso de uso</w:t>
      </w:r>
    </w:p>
    <w:p w14:paraId="6296CAE7" w14:textId="06C1CFA9" w:rsidR="00E279E7" w:rsidRPr="009F5A70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9F5A70">
        <w:rPr>
          <w:rFonts w:asciiTheme="minorHAnsi" w:hAnsiTheme="minorHAnsi"/>
        </w:rPr>
        <w:t>N/A</w:t>
      </w:r>
    </w:p>
    <w:p w14:paraId="1AFF73B1" w14:textId="3094DCC5" w:rsidR="008A4765" w:rsidRPr="009F5A70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790036"/>
      <w:r w:rsidRPr="009F5A70">
        <w:rPr>
          <w:rFonts w:asciiTheme="minorHAnsi" w:hAnsiTheme="minorHAnsi"/>
        </w:rPr>
        <w:t xml:space="preserve">Caso de </w:t>
      </w:r>
      <w:r w:rsidR="004C5B3C" w:rsidRPr="009F5A70">
        <w:rPr>
          <w:rFonts w:asciiTheme="minorHAnsi" w:hAnsiTheme="minorHAnsi"/>
        </w:rPr>
        <w:t xml:space="preserve">uso </w:t>
      </w:r>
      <w:r w:rsidR="00185CE9" w:rsidRPr="009F5A70">
        <w:rPr>
          <w:rFonts w:asciiTheme="minorHAnsi" w:hAnsiTheme="minorHAnsi"/>
        </w:rPr>
        <w:t>Reportes</w:t>
      </w:r>
      <w:bookmarkEnd w:id="14"/>
    </w:p>
    <w:p w14:paraId="10B052F4" w14:textId="77777777" w:rsidR="000315A2" w:rsidRPr="009F5A70" w:rsidRDefault="000315A2" w:rsidP="00FB728B">
      <w:pPr>
        <w:jc w:val="both"/>
      </w:pPr>
    </w:p>
    <w:p w14:paraId="39C958AC" w14:textId="6EDFFBD7" w:rsidR="00FC521F" w:rsidRPr="009F5A70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790037"/>
      <w:r w:rsidRPr="009F5A70">
        <w:rPr>
          <w:rFonts w:asciiTheme="minorHAnsi" w:hAnsiTheme="minorHAnsi"/>
        </w:rPr>
        <w:t>Descripción</w:t>
      </w:r>
      <w:bookmarkEnd w:id="15"/>
    </w:p>
    <w:p w14:paraId="09D0B7BD" w14:textId="65D4F24F" w:rsidR="00FC521F" w:rsidRPr="009F5A70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9F5A70">
        <w:rPr>
          <w:rFonts w:asciiTheme="minorHAnsi" w:hAnsiTheme="minorHAnsi"/>
        </w:rPr>
        <w:t>El presente caso de uso mostrará la funcionalidad requerida par</w:t>
      </w:r>
      <w:r w:rsidR="00B9555C" w:rsidRPr="009F5A70">
        <w:rPr>
          <w:rFonts w:asciiTheme="minorHAnsi" w:hAnsiTheme="minorHAnsi"/>
        </w:rPr>
        <w:t xml:space="preserve">a poder </w:t>
      </w:r>
      <w:r w:rsidR="00B9555C" w:rsidRPr="00AA33B5">
        <w:rPr>
          <w:rFonts w:asciiTheme="minorHAnsi" w:hAnsiTheme="minorHAnsi"/>
        </w:rPr>
        <w:t xml:space="preserve">realizar </w:t>
      </w:r>
      <w:del w:id="16" w:author="Lopez Guzman Susana Carolina" w:date="2016-06-21T09:01:00Z">
        <w:r w:rsidR="00B9555C" w:rsidRPr="00AA33B5" w:rsidDel="00AA33B5">
          <w:rPr>
            <w:rFonts w:asciiTheme="minorHAnsi" w:hAnsiTheme="minorHAnsi"/>
          </w:rPr>
          <w:delText xml:space="preserve">el </w:delText>
        </w:r>
      </w:del>
      <w:del w:id="17" w:author="Lopez Guzman Susana Carolina" w:date="2016-06-21T08:53:00Z">
        <w:r w:rsidR="00B9555C" w:rsidRPr="00AA33B5" w:rsidDel="00AA33B5">
          <w:rPr>
            <w:rFonts w:asciiTheme="minorHAnsi" w:hAnsiTheme="minorHAnsi"/>
          </w:rPr>
          <w:delText>documento</w:delText>
        </w:r>
        <w:r w:rsidRPr="009F5A70" w:rsidDel="00AA33B5">
          <w:rPr>
            <w:rFonts w:asciiTheme="minorHAnsi" w:hAnsiTheme="minorHAnsi"/>
          </w:rPr>
          <w:delText xml:space="preserve"> </w:delText>
        </w:r>
      </w:del>
      <w:ins w:id="18" w:author="Lopez Guzman Susana Carolina" w:date="2016-06-21T09:01:00Z">
        <w:r w:rsidR="00AA33B5">
          <w:rPr>
            <w:rFonts w:asciiTheme="minorHAnsi" w:hAnsiTheme="minorHAnsi"/>
          </w:rPr>
          <w:t xml:space="preserve">los </w:t>
        </w:r>
      </w:ins>
      <w:r w:rsidR="00185CE9" w:rsidRPr="009F5A70">
        <w:rPr>
          <w:rFonts w:asciiTheme="minorHAnsi" w:hAnsiTheme="minorHAnsi"/>
        </w:rPr>
        <w:t>Reportes</w:t>
      </w:r>
      <w:ins w:id="19" w:author="Lopez Guzman Susana Carolina" w:date="2016-06-21T09:01:00Z">
        <w:r w:rsidR="00AA33B5">
          <w:rPr>
            <w:rFonts w:asciiTheme="minorHAnsi" w:hAnsiTheme="minorHAnsi"/>
          </w:rPr>
          <w:t xml:space="preserve"> requeridos</w:t>
        </w:r>
      </w:ins>
      <w:r w:rsidRPr="009F5A70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9F5A70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0" w:name="_Toc454790038"/>
      <w:r w:rsidRPr="009F5A70">
        <w:rPr>
          <w:rFonts w:asciiTheme="minorHAnsi" w:hAnsiTheme="minorHAnsi"/>
        </w:rPr>
        <w:t>Actores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9F5A70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9F5A70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21" w:author="Salas López Marcos Alam (UPGM)" w:date="2016-06-23T08:37:00Z">
                <w:pPr>
                  <w:pStyle w:val="MNormal"/>
                </w:pPr>
              </w:pPrChange>
            </w:pPr>
            <w:r w:rsidRPr="009F5A70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9F5A70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9F5A70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9F5A70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73AC4601" w:rsidR="005C14F0" w:rsidRPr="009F5A70" w:rsidRDefault="00642D2A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9F5A70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9F5A70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9F5A70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9F5A70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9F5A70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9F5A70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9F5A70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9F5A70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</w:t>
            </w:r>
            <w:del w:id="22" w:author="Lopez Guzman Susana Carolina" w:date="2016-06-21T08:33:00Z">
              <w:r w:rsidRPr="009F5A70" w:rsidDel="00A157F5">
                <w:rPr>
                  <w:rFonts w:asciiTheme="minorHAnsi" w:eastAsiaTheme="minorEastAsia" w:hAnsiTheme="minorHAnsi" w:cstheme="minorBidi"/>
                  <w:color w:val="31849B" w:themeColor="accent5" w:themeShade="BF"/>
                  <w:lang w:val="es-MX"/>
                </w:rPr>
                <w:delText xml:space="preserve"> </w:delText>
              </w:r>
            </w:del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Solo Lectura)</w:t>
            </w:r>
          </w:p>
        </w:tc>
      </w:tr>
      <w:tr w:rsidR="005C14F0" w:rsidRPr="009F5A70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6796E453" w:rsidR="005C14F0" w:rsidRPr="009F5A70" w:rsidRDefault="005C14F0" w:rsidP="00A157F5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</w:t>
            </w:r>
            <w:del w:id="23" w:author="Lopez Guzman Susana Carolina" w:date="2016-06-21T08:33:00Z">
              <w:r w:rsidRPr="009F5A70" w:rsidDel="00A157F5">
                <w:rPr>
                  <w:rFonts w:asciiTheme="minorHAnsi" w:eastAsiaTheme="minorEastAsia" w:hAnsiTheme="minorHAnsi" w:cstheme="minorBidi"/>
                  <w:color w:val="31849B" w:themeColor="accent5" w:themeShade="BF"/>
                  <w:lang w:val="es-MX"/>
                </w:rPr>
                <w:delText xml:space="preserve"> </w:delText>
              </w:r>
            </w:del>
            <w:r w:rsidRPr="009F5A70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)</w:t>
            </w:r>
          </w:p>
        </w:tc>
      </w:tr>
    </w:tbl>
    <w:p w14:paraId="0CB897C1" w14:textId="12B91661" w:rsidR="000D064E" w:rsidRDefault="000D064E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4" w:name="_Toc454790039"/>
      <w:r>
        <w:rPr>
          <w:rFonts w:asciiTheme="minorHAnsi" w:hAnsiTheme="minorHAnsi"/>
        </w:rPr>
        <w:lastRenderedPageBreak/>
        <w:t>Diagrama</w:t>
      </w:r>
      <w:bookmarkEnd w:id="24"/>
    </w:p>
    <w:p w14:paraId="20A27040" w14:textId="40715C91" w:rsidR="000D064E" w:rsidRPr="000D064E" w:rsidRDefault="000D064E" w:rsidP="000D064E">
      <w:r>
        <w:rPr>
          <w:noProof/>
          <w:lang w:eastAsia="es-MX"/>
        </w:rPr>
        <w:drawing>
          <wp:inline distT="0" distB="0" distL="0" distR="0" wp14:anchorId="57F90C0D" wp14:editId="2F259D68">
            <wp:extent cx="6210935" cy="3681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CU_Repor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9F5A70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5" w:name="_Toc454790040"/>
      <w:r w:rsidRPr="009F5A70">
        <w:rPr>
          <w:rFonts w:asciiTheme="minorHAnsi" w:hAnsiTheme="minorHAnsi"/>
        </w:rPr>
        <w:t>Precondiciones</w:t>
      </w:r>
      <w:bookmarkEnd w:id="25"/>
    </w:p>
    <w:p w14:paraId="1923E5C8" w14:textId="77777777" w:rsidR="00072827" w:rsidRPr="009F5A70" w:rsidRDefault="00072827" w:rsidP="00FB728B">
      <w:pPr>
        <w:jc w:val="both"/>
      </w:pPr>
    </w:p>
    <w:p w14:paraId="3597B5FF" w14:textId="130F52EC" w:rsidR="0071700B" w:rsidRPr="009F5A70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6" w:name="_Toc454790041"/>
      <w:r w:rsidRPr="009F5A70">
        <w:rPr>
          <w:rFonts w:asciiTheme="minorHAnsi" w:hAnsiTheme="minorHAnsi"/>
        </w:rPr>
        <w:t>Flujo Básico:</w:t>
      </w:r>
      <w:bookmarkEnd w:id="26"/>
    </w:p>
    <w:p w14:paraId="3D208C85" w14:textId="6F290691" w:rsidR="009549D6" w:rsidRPr="001533BF" w:rsidRDefault="0071700B" w:rsidP="001533BF">
      <w:pPr>
        <w:pStyle w:val="Prrafodelista"/>
        <w:ind w:left="1416"/>
        <w:rPr>
          <w:rFonts w:asciiTheme="minorHAnsi" w:hAnsiTheme="minorHAnsi"/>
        </w:rPr>
      </w:pPr>
      <w:r w:rsidRPr="009F5A70">
        <w:rPr>
          <w:rFonts w:asciiTheme="minorHAnsi" w:hAnsiTheme="minorHAnsi"/>
        </w:rPr>
        <w:t>El actor ingresa al sistema con credenciales validas</w:t>
      </w:r>
    </w:p>
    <w:p w14:paraId="2012A745" w14:textId="2EFBCBF1" w:rsidR="008A4765" w:rsidRPr="009F5A70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7" w:name="_Toc454790042"/>
      <w:r w:rsidRPr="009F5A70">
        <w:rPr>
          <w:rFonts w:asciiTheme="minorHAnsi" w:hAnsiTheme="minorHAnsi"/>
        </w:rPr>
        <w:t>Flujo básico</w:t>
      </w:r>
      <w:bookmarkEnd w:id="27"/>
    </w:p>
    <w:p w14:paraId="45AAE546" w14:textId="77777777" w:rsidR="000315A2" w:rsidRPr="009F5A70" w:rsidRDefault="000315A2" w:rsidP="00FB728B">
      <w:pPr>
        <w:ind w:left="708"/>
        <w:jc w:val="both"/>
      </w:pPr>
    </w:p>
    <w:p w14:paraId="51A15A6C" w14:textId="53FBDDAC" w:rsidR="009549D6" w:rsidRPr="009F5A70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8" w:name="_Toc454790043"/>
      <w:r w:rsidRPr="009F5A70">
        <w:rPr>
          <w:rFonts w:asciiTheme="minorHAnsi" w:hAnsiTheme="minorHAnsi"/>
        </w:rPr>
        <w:t>Entradas</w:t>
      </w:r>
      <w:bookmarkEnd w:id="28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29" w:author="Lopez Guzman Susana Carolina" w:date="2016-06-21T08:36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0">
          <w:tblGrid>
            <w:gridCol w:w="3157"/>
            <w:gridCol w:w="2045"/>
            <w:gridCol w:w="2292"/>
          </w:tblGrid>
        </w:tblGridChange>
      </w:tblGrid>
      <w:tr w:rsidR="002C379D" w:rsidRPr="009F5A70" w14:paraId="51832D4B" w14:textId="77777777" w:rsidTr="00A157F5">
        <w:trPr>
          <w:jc w:val="center"/>
          <w:trPrChange w:id="31" w:author="Lopez Guzman Susana Carolina" w:date="2016-06-21T08:36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32" w:author="Lopez Guzman Susana Carolina" w:date="2016-06-21T08:36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1FB2097C" w14:textId="0E38D19A" w:rsidR="002C379D" w:rsidRPr="009F5A70" w:rsidRDefault="00A157F5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3" w:author="Lopez Guzman Susana Carolina" w:date="2016-06-21T08:33:00Z">
                <w:pPr>
                  <w:jc w:val="both"/>
                </w:pPr>
              </w:pPrChange>
            </w:pPr>
            <w:ins w:id="34" w:author="Lopez Guzman Susana Carolina" w:date="2016-06-21T08:36:00Z">
              <w:r>
                <w:rPr>
                  <w:rFonts w:cs="Arial"/>
                  <w:b/>
                  <w:bCs/>
                  <w:color w:val="DBE5F1" w:themeColor="accent1" w:themeTint="33"/>
                </w:rPr>
                <w:t xml:space="preserve">Tipos de </w:t>
              </w:r>
            </w:ins>
            <w:r w:rsidR="002B5B9F">
              <w:rPr>
                <w:rFonts w:cs="Arial"/>
                <w:b/>
                <w:bCs/>
                <w:color w:val="DBE5F1" w:themeColor="accent1" w:themeTint="33"/>
              </w:rPr>
              <w:t>Reportes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5" w:author="Lopez Guzman Susana Carolina" w:date="2016-06-21T08:36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5290F41A" w14:textId="77777777" w:rsidR="002C379D" w:rsidRPr="009F5A70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6" w:author="Lopez Guzman Susana Carolina" w:date="2016-06-21T08:33:00Z">
                <w:pPr>
                  <w:jc w:val="both"/>
                </w:pPr>
              </w:pPrChange>
            </w:pPr>
            <w:r w:rsidRPr="009F5A70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37" w:author="Lopez Guzman Susana Carolina" w:date="2016-06-21T08:36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DF16A2E" w14:textId="77777777" w:rsidR="002C379D" w:rsidRPr="009F5A70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8" w:author="Lopez Guzman Susana Carolina" w:date="2016-06-21T08:36:00Z">
                <w:pPr>
                  <w:jc w:val="both"/>
                </w:pPr>
              </w:pPrChange>
            </w:pPr>
            <w:r w:rsidRPr="009F5A70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2C379D" w:rsidRPr="009F5A70" w14:paraId="08BCCAA2" w14:textId="77777777" w:rsidTr="00220AB7">
        <w:trPr>
          <w:trHeight w:val="408"/>
          <w:jc w:val="center"/>
        </w:trPr>
        <w:tc>
          <w:tcPr>
            <w:tcW w:w="3157" w:type="dxa"/>
          </w:tcPr>
          <w:p w14:paraId="306D7422" w14:textId="25C00711" w:rsidR="002C379D" w:rsidRPr="009F5A70" w:rsidRDefault="002B5B9F" w:rsidP="006A3AB2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E</w:t>
            </w:r>
            <w:r w:rsidR="000604D1" w:rsidRPr="009F5A70">
              <w:rPr>
                <w:color w:val="31849B" w:themeColor="accent5" w:themeShade="BF"/>
              </w:rPr>
              <w:t>stático</w:t>
            </w:r>
          </w:p>
        </w:tc>
        <w:tc>
          <w:tcPr>
            <w:tcW w:w="2045" w:type="dxa"/>
          </w:tcPr>
          <w:p w14:paraId="3575F888" w14:textId="77777777" w:rsidR="002C379D" w:rsidRPr="009F5A70" w:rsidRDefault="002C379D" w:rsidP="00156AC9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CF61CD3" w14:textId="5F0D24F9" w:rsidR="002C379D" w:rsidRPr="009F5A70" w:rsidRDefault="00B619ED" w:rsidP="00156AC9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2C379D" w:rsidRPr="009F5A70" w14:paraId="735A3F78" w14:textId="77777777" w:rsidTr="00220AB7">
        <w:trPr>
          <w:trHeight w:val="408"/>
          <w:jc w:val="center"/>
        </w:trPr>
        <w:tc>
          <w:tcPr>
            <w:tcW w:w="3157" w:type="dxa"/>
          </w:tcPr>
          <w:p w14:paraId="4DB6659E" w14:textId="56338C3E" w:rsidR="002C379D" w:rsidRPr="009F5A70" w:rsidRDefault="002B5B9F" w:rsidP="005E03C9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D</w:t>
            </w:r>
            <w:r w:rsidR="00BE3C78">
              <w:rPr>
                <w:color w:val="31849B" w:themeColor="accent5" w:themeShade="BF"/>
              </w:rPr>
              <w:t>inámico</w:t>
            </w:r>
          </w:p>
        </w:tc>
        <w:tc>
          <w:tcPr>
            <w:tcW w:w="2045" w:type="dxa"/>
          </w:tcPr>
          <w:p w14:paraId="3BC3CD08" w14:textId="77777777" w:rsidR="002C379D" w:rsidRPr="009F5A70" w:rsidRDefault="002C379D" w:rsidP="00156AC9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19D873E" w14:textId="20922E5A" w:rsidR="002C379D" w:rsidRPr="009F5A70" w:rsidRDefault="00B619ED" w:rsidP="00156AC9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1E2C10C6" w14:textId="77777777" w:rsidTr="00220AB7">
        <w:trPr>
          <w:trHeight w:val="408"/>
          <w:jc w:val="center"/>
        </w:trPr>
        <w:tc>
          <w:tcPr>
            <w:tcW w:w="3157" w:type="dxa"/>
          </w:tcPr>
          <w:p w14:paraId="3DC7DB51" w14:textId="6DEDCEF6" w:rsidR="00BA7C6C" w:rsidRPr="009F5A70" w:rsidRDefault="002B5B9F" w:rsidP="00BA7C6C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</w:t>
            </w:r>
            <w:r w:rsidR="00BA7C6C">
              <w:rPr>
                <w:color w:val="31849B" w:themeColor="accent5" w:themeShade="BF"/>
              </w:rPr>
              <w:t>uditoria</w:t>
            </w:r>
          </w:p>
        </w:tc>
        <w:tc>
          <w:tcPr>
            <w:tcW w:w="2045" w:type="dxa"/>
          </w:tcPr>
          <w:p w14:paraId="37359841" w14:textId="6D71544D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E1EC9AF" w14:textId="0D6B29BB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3C709E5A" w14:textId="77777777" w:rsidTr="00220AB7">
        <w:trPr>
          <w:trHeight w:val="408"/>
          <w:jc w:val="center"/>
        </w:trPr>
        <w:tc>
          <w:tcPr>
            <w:tcW w:w="3157" w:type="dxa"/>
          </w:tcPr>
          <w:p w14:paraId="0E5113C1" w14:textId="73B5B269" w:rsidR="00BA7C6C" w:rsidRPr="009F5A70" w:rsidRDefault="002B5B9F" w:rsidP="00BA7C6C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</w:t>
            </w:r>
            <w:r w:rsidR="00BA7C6C">
              <w:rPr>
                <w:color w:val="31849B" w:themeColor="accent5" w:themeShade="BF"/>
              </w:rPr>
              <w:t>eguimientos</w:t>
            </w:r>
          </w:p>
        </w:tc>
        <w:tc>
          <w:tcPr>
            <w:tcW w:w="2045" w:type="dxa"/>
          </w:tcPr>
          <w:p w14:paraId="576F7E6C" w14:textId="2FBBFB25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B51CE9F" w14:textId="0292D9B1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2BA3A4BD" w14:textId="77777777" w:rsidTr="00220AB7">
        <w:trPr>
          <w:trHeight w:val="408"/>
          <w:jc w:val="center"/>
        </w:trPr>
        <w:tc>
          <w:tcPr>
            <w:tcW w:w="3157" w:type="dxa"/>
          </w:tcPr>
          <w:p w14:paraId="2BAF0C28" w14:textId="01ADF6E1" w:rsidR="00BA7C6C" w:rsidRPr="009F5A70" w:rsidRDefault="002B5B9F" w:rsidP="00BA7C6C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</w:t>
            </w:r>
            <w:r w:rsidR="00BA7C6C">
              <w:rPr>
                <w:color w:val="31849B" w:themeColor="accent5" w:themeShade="BF"/>
              </w:rPr>
              <w:t>uditores</w:t>
            </w:r>
          </w:p>
        </w:tc>
        <w:tc>
          <w:tcPr>
            <w:tcW w:w="2045" w:type="dxa"/>
          </w:tcPr>
          <w:p w14:paraId="7572302C" w14:textId="599E86F1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8AEF96D" w14:textId="7B61AE64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0115FEC0" w14:textId="77777777" w:rsidTr="00220AB7">
        <w:trPr>
          <w:trHeight w:val="408"/>
          <w:jc w:val="center"/>
        </w:trPr>
        <w:tc>
          <w:tcPr>
            <w:tcW w:w="3157" w:type="dxa"/>
          </w:tcPr>
          <w:p w14:paraId="025E902D" w14:textId="09E4B729" w:rsidR="00BA7C6C" w:rsidRPr="009F5A70" w:rsidRDefault="00BA7C6C" w:rsidP="00BA7C6C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PRAS</w:t>
            </w:r>
          </w:p>
        </w:tc>
        <w:tc>
          <w:tcPr>
            <w:tcW w:w="2045" w:type="dxa"/>
          </w:tcPr>
          <w:p w14:paraId="00CDCA98" w14:textId="31ABB6D9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1E1DE31" w14:textId="1DB06C49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053214B6" w14:textId="77777777" w:rsidTr="00220AB7">
        <w:trPr>
          <w:trHeight w:val="408"/>
          <w:jc w:val="center"/>
        </w:trPr>
        <w:tc>
          <w:tcPr>
            <w:tcW w:w="3157" w:type="dxa"/>
          </w:tcPr>
          <w:p w14:paraId="1776FEE6" w14:textId="1CD188FF" w:rsidR="00BA7C6C" w:rsidRPr="009F5A70" w:rsidRDefault="00BA7C6C" w:rsidP="00BA7C6C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Log del sistema</w:t>
            </w:r>
          </w:p>
        </w:tc>
        <w:tc>
          <w:tcPr>
            <w:tcW w:w="2045" w:type="dxa"/>
          </w:tcPr>
          <w:p w14:paraId="4B1D7A3F" w14:textId="239280DE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4E7A1AC" w14:textId="7ABEF040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BA7C6C" w:rsidRPr="009F5A70" w14:paraId="07D032CD" w14:textId="77777777" w:rsidTr="00220AB7">
        <w:trPr>
          <w:trHeight w:val="408"/>
          <w:jc w:val="center"/>
        </w:trPr>
        <w:tc>
          <w:tcPr>
            <w:tcW w:w="3157" w:type="dxa"/>
          </w:tcPr>
          <w:p w14:paraId="29AFA4C5" w14:textId="265353D3" w:rsidR="00BA7C6C" w:rsidRPr="009F5A70" w:rsidRDefault="00BA7C6C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Histórico de documentos</w:t>
            </w:r>
          </w:p>
        </w:tc>
        <w:tc>
          <w:tcPr>
            <w:tcW w:w="2045" w:type="dxa"/>
          </w:tcPr>
          <w:p w14:paraId="5250D462" w14:textId="46669CEA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1F0A400" w14:textId="6420E5F8" w:rsidR="00BA7C6C" w:rsidRPr="009F5A70" w:rsidRDefault="00BA7C6C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676FC6" w:rsidRPr="009F5A70" w14:paraId="6E9D66F1" w14:textId="77777777" w:rsidTr="00A157F5">
        <w:trPr>
          <w:trHeight w:val="408"/>
          <w:jc w:val="center"/>
          <w:trPrChange w:id="39" w:author="Lopez Guzman Susana Carolina" w:date="2016-06-21T08:36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40" w:author="Lopez Guzman Susana Carolina" w:date="2016-06-21T08:36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3947BC62" w14:textId="1585B407" w:rsidR="00676FC6" w:rsidRPr="00676FC6" w:rsidRDefault="00676FC6" w:rsidP="00A157F5">
            <w:pPr>
              <w:rPr>
                <w:color w:val="FFFFFF" w:themeColor="background1"/>
              </w:rPr>
            </w:pPr>
            <w:r w:rsidRPr="00676FC6">
              <w:rPr>
                <w:color w:val="FFFFFF" w:themeColor="background1"/>
              </w:rPr>
              <w:t>Por cada reporte:</w:t>
            </w:r>
          </w:p>
        </w:tc>
        <w:tc>
          <w:tcPr>
            <w:tcW w:w="2045" w:type="dxa"/>
            <w:shd w:val="clear" w:color="auto" w:fill="365F91" w:themeFill="accent1" w:themeFillShade="BF"/>
            <w:tcPrChange w:id="41" w:author="Lopez Guzman Susana Carolina" w:date="2016-06-21T08:36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1012BE97" w14:textId="77777777" w:rsidR="00676FC6" w:rsidRPr="00676FC6" w:rsidRDefault="00676FC6" w:rsidP="00BA7C6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292" w:type="dxa"/>
            <w:shd w:val="clear" w:color="auto" w:fill="365F91" w:themeFill="accent1" w:themeFillShade="BF"/>
            <w:tcPrChange w:id="42" w:author="Lopez Guzman Susana Carolina" w:date="2016-06-21T08:36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3A26692B" w14:textId="77777777" w:rsidR="00676FC6" w:rsidRPr="00676FC6" w:rsidRDefault="00676FC6" w:rsidP="00BA7C6C">
            <w:pPr>
              <w:jc w:val="center"/>
              <w:rPr>
                <w:color w:val="FFFFFF" w:themeColor="background1"/>
              </w:rPr>
            </w:pPr>
          </w:p>
        </w:tc>
      </w:tr>
      <w:tr w:rsidR="00676FC6" w:rsidRPr="009F5A70" w14:paraId="6913AB8F" w14:textId="77777777" w:rsidTr="00220AB7">
        <w:trPr>
          <w:trHeight w:val="408"/>
          <w:jc w:val="center"/>
        </w:trPr>
        <w:tc>
          <w:tcPr>
            <w:tcW w:w="3157" w:type="dxa"/>
          </w:tcPr>
          <w:p w14:paraId="35C6EB2A" w14:textId="32A9856F" w:rsidR="00676FC6" w:rsidRDefault="00676FC6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Tipo</w:t>
            </w:r>
          </w:p>
        </w:tc>
        <w:tc>
          <w:tcPr>
            <w:tcW w:w="2045" w:type="dxa"/>
          </w:tcPr>
          <w:p w14:paraId="2B387D34" w14:textId="2C70D029" w:rsidR="00676FC6" w:rsidRPr="009F5A70" w:rsidRDefault="00676FC6" w:rsidP="00BA7C6C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12810A7" w14:textId="6A34959B" w:rsidR="00676FC6" w:rsidRPr="009F5A70" w:rsidRDefault="00676FC6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5B4939" w:rsidRPr="009F5A70" w14:paraId="653C6BF3" w14:textId="77777777" w:rsidTr="00220AB7">
        <w:trPr>
          <w:trHeight w:val="408"/>
          <w:jc w:val="center"/>
        </w:trPr>
        <w:tc>
          <w:tcPr>
            <w:tcW w:w="3157" w:type="dxa"/>
          </w:tcPr>
          <w:p w14:paraId="7BD5F233" w14:textId="31264A5E" w:rsidR="005B4939" w:rsidRDefault="000F4967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Campos</w:t>
            </w:r>
          </w:p>
        </w:tc>
        <w:tc>
          <w:tcPr>
            <w:tcW w:w="2045" w:type="dxa"/>
          </w:tcPr>
          <w:p w14:paraId="59B99A1E" w14:textId="4A2DCB22" w:rsidR="005B4939" w:rsidRDefault="00D6634E" w:rsidP="00BA7C6C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05A5A06" w14:textId="2E284099" w:rsidR="005B4939" w:rsidRPr="009F5A70" w:rsidRDefault="00D6634E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5B4939" w:rsidRPr="009F5A70" w14:paraId="5E9F5C0B" w14:textId="77777777" w:rsidTr="00220AB7">
        <w:trPr>
          <w:trHeight w:val="408"/>
          <w:jc w:val="center"/>
        </w:trPr>
        <w:tc>
          <w:tcPr>
            <w:tcW w:w="3157" w:type="dxa"/>
          </w:tcPr>
          <w:p w14:paraId="3AC942E4" w14:textId="13874C6E" w:rsidR="005B4939" w:rsidRDefault="000F4967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Desde</w:t>
            </w:r>
          </w:p>
        </w:tc>
        <w:tc>
          <w:tcPr>
            <w:tcW w:w="2045" w:type="dxa"/>
          </w:tcPr>
          <w:p w14:paraId="56180436" w14:textId="59D6BE14" w:rsidR="005B4939" w:rsidRDefault="00D6634E" w:rsidP="00BA7C6C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2666E38" w14:textId="59430433" w:rsidR="005B4939" w:rsidRPr="009F5A70" w:rsidRDefault="00D6634E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5B4939" w:rsidRPr="009F5A70" w14:paraId="54421181" w14:textId="77777777" w:rsidTr="00220AB7">
        <w:trPr>
          <w:trHeight w:val="408"/>
          <w:jc w:val="center"/>
        </w:trPr>
        <w:tc>
          <w:tcPr>
            <w:tcW w:w="3157" w:type="dxa"/>
          </w:tcPr>
          <w:p w14:paraId="3D38B294" w14:textId="053EC4A0" w:rsidR="005B4939" w:rsidRDefault="000F4967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Hasta</w:t>
            </w:r>
          </w:p>
        </w:tc>
        <w:tc>
          <w:tcPr>
            <w:tcW w:w="2045" w:type="dxa"/>
          </w:tcPr>
          <w:p w14:paraId="4327AA1D" w14:textId="1E46E03B" w:rsidR="005B4939" w:rsidRDefault="00D6634E" w:rsidP="00BA7C6C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3B5E5E9" w14:textId="7B04F177" w:rsidR="005B4939" w:rsidRPr="009F5A70" w:rsidRDefault="00D6634E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  <w:tr w:rsidR="005B4939" w:rsidRPr="009F5A70" w:rsidDel="00761893" w14:paraId="4F479FB5" w14:textId="61AD8136" w:rsidTr="00220AB7">
        <w:trPr>
          <w:trHeight w:val="408"/>
          <w:jc w:val="center"/>
          <w:del w:id="43" w:author="Salas López Marcos Alam (UPGM)" w:date="2016-06-23T09:07:00Z"/>
        </w:trPr>
        <w:tc>
          <w:tcPr>
            <w:tcW w:w="3157" w:type="dxa"/>
          </w:tcPr>
          <w:p w14:paraId="306D40F0" w14:textId="32513CA6" w:rsidR="005B4939" w:rsidDel="00761893" w:rsidRDefault="00D6634E" w:rsidP="00BA7C6C">
            <w:pPr>
              <w:rPr>
                <w:del w:id="44" w:author="Salas López Marcos Alam (UPGM)" w:date="2016-06-23T09:07:00Z"/>
                <w:color w:val="31849B" w:themeColor="accent5" w:themeShade="BF"/>
              </w:rPr>
            </w:pPr>
            <w:del w:id="45" w:author="Salas López Marcos Alam (UPGM)" w:date="2016-06-23T09:07:00Z">
              <w:r w:rsidDel="00761893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6A6107E2" w14:textId="4F7A167E" w:rsidR="005B4939" w:rsidDel="00761893" w:rsidRDefault="00D6634E" w:rsidP="00BA7C6C">
            <w:pPr>
              <w:jc w:val="center"/>
              <w:rPr>
                <w:del w:id="46" w:author="Salas López Marcos Alam (UPGM)" w:date="2016-06-23T09:07:00Z"/>
                <w:color w:val="31849B" w:themeColor="accent5" w:themeShade="BF"/>
              </w:rPr>
            </w:pPr>
            <w:del w:id="47" w:author="Salas López Marcos Alam (UPGM)" w:date="2016-06-23T09:07:00Z">
              <w:r w:rsidDel="00761893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7785AFF" w14:textId="2115F039" w:rsidR="005B4939" w:rsidRPr="009F5A70" w:rsidDel="00761893" w:rsidRDefault="00D6634E" w:rsidP="00BA7C6C">
            <w:pPr>
              <w:jc w:val="center"/>
              <w:rPr>
                <w:del w:id="48" w:author="Salas López Marcos Alam (UPGM)" w:date="2016-06-23T09:07:00Z"/>
                <w:color w:val="31849B" w:themeColor="accent5" w:themeShade="BF"/>
              </w:rPr>
            </w:pPr>
            <w:del w:id="49" w:author="Salas López Marcos Alam (UPGM)" w:date="2016-06-23T09:07:00Z">
              <w:r w:rsidRPr="009F5A70" w:rsidDel="00761893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652FA5" w:rsidRPr="009F5A70" w14:paraId="02BD09A0" w14:textId="77777777" w:rsidTr="00220AB7">
        <w:trPr>
          <w:trHeight w:val="408"/>
          <w:jc w:val="center"/>
        </w:trPr>
        <w:tc>
          <w:tcPr>
            <w:tcW w:w="3157" w:type="dxa"/>
          </w:tcPr>
          <w:p w14:paraId="741B74A7" w14:textId="0B70F73A" w:rsidR="00652FA5" w:rsidRDefault="00D6634E" w:rsidP="00BA7C6C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Archivo</w:t>
            </w:r>
          </w:p>
        </w:tc>
        <w:tc>
          <w:tcPr>
            <w:tcW w:w="2045" w:type="dxa"/>
          </w:tcPr>
          <w:p w14:paraId="5C571DE8" w14:textId="6075DC6E" w:rsidR="00652FA5" w:rsidRDefault="00D6634E" w:rsidP="00BA7C6C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5233536" w14:textId="127B4825" w:rsidR="00652FA5" w:rsidRPr="009F5A70" w:rsidRDefault="00D6634E" w:rsidP="00BA7C6C">
            <w:pPr>
              <w:jc w:val="center"/>
              <w:rPr>
                <w:color w:val="31849B" w:themeColor="accent5" w:themeShade="BF"/>
              </w:rPr>
            </w:pPr>
            <w:r w:rsidRPr="009F5A70">
              <w:rPr>
                <w:color w:val="31849B" w:themeColor="accent5" w:themeShade="BF"/>
              </w:rPr>
              <w:t>N/A</w:t>
            </w:r>
          </w:p>
        </w:tc>
      </w:tr>
    </w:tbl>
    <w:p w14:paraId="6FF901F1" w14:textId="77777777" w:rsidR="00272007" w:rsidRPr="009F5A70" w:rsidRDefault="00272007" w:rsidP="00FB728B">
      <w:pPr>
        <w:jc w:val="both"/>
      </w:pPr>
    </w:p>
    <w:p w14:paraId="11CDF4FD" w14:textId="39C50C37" w:rsidR="005C14F0" w:rsidRPr="009F5A70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50" w:name="_Toc454790044"/>
      <w:r w:rsidRPr="009F5A70">
        <w:rPr>
          <w:rFonts w:asciiTheme="minorHAnsi" w:hAnsiTheme="minorHAnsi"/>
        </w:rPr>
        <w:t>Secuencia de actividades</w:t>
      </w:r>
      <w:bookmarkEnd w:id="50"/>
    </w:p>
    <w:p w14:paraId="50E0E8B3" w14:textId="4DAA0A6B" w:rsidR="007908F2" w:rsidRPr="003C29AD" w:rsidRDefault="005C14F0" w:rsidP="003C29AD">
      <w:pPr>
        <w:pStyle w:val="Prrafodelista"/>
        <w:ind w:left="1416"/>
        <w:rPr>
          <w:rFonts w:asciiTheme="minorHAnsi" w:hAnsiTheme="minorHAnsi"/>
        </w:rPr>
      </w:pPr>
      <w:r w:rsidRPr="009F5A70">
        <w:rPr>
          <w:rFonts w:asciiTheme="minorHAnsi" w:hAnsiTheme="minorHAnsi"/>
        </w:rPr>
        <w:t xml:space="preserve">El sistema muestra una </w:t>
      </w:r>
      <w:r w:rsidR="006A03AC" w:rsidRPr="009F5A70">
        <w:rPr>
          <w:rFonts w:asciiTheme="minorHAnsi" w:hAnsiTheme="minorHAnsi"/>
        </w:rPr>
        <w:t xml:space="preserve">pantalla </w:t>
      </w:r>
      <w:r w:rsidR="003C29AD">
        <w:rPr>
          <w:rFonts w:asciiTheme="minorHAnsi" w:hAnsiTheme="minorHAnsi"/>
        </w:rPr>
        <w:t>con las opciones</w:t>
      </w:r>
      <w:r w:rsidR="007908F2" w:rsidRPr="003C29AD">
        <w:rPr>
          <w:rFonts w:asciiTheme="minorHAnsi" w:hAnsiTheme="minorHAnsi"/>
        </w:rPr>
        <w:t>:</w:t>
      </w:r>
    </w:p>
    <w:p w14:paraId="32E329A3" w14:textId="36D13A67" w:rsidR="00AB68C4" w:rsidRPr="009F5A70" w:rsidRDefault="003C29AD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Vista previa</w:t>
      </w:r>
    </w:p>
    <w:p w14:paraId="126A8A68" w14:textId="70069C3D" w:rsidR="00AB68C4" w:rsidRPr="009F5A70" w:rsidRDefault="003C29AD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Descargar</w:t>
      </w:r>
    </w:p>
    <w:p w14:paraId="7E658EE2" w14:textId="46DB4A41" w:rsidR="00AB68C4" w:rsidRPr="009F5A70" w:rsidRDefault="00AB68C4" w:rsidP="00AB68C4">
      <w:pPr>
        <w:ind w:left="1416"/>
      </w:pPr>
      <w:r w:rsidRPr="009F5A70">
        <w:t>El actor selecciona la opción “</w:t>
      </w:r>
      <w:r w:rsidR="0017451E">
        <w:t>Vista previa</w:t>
      </w:r>
      <w:r w:rsidRPr="009F5A70">
        <w:t>”</w:t>
      </w:r>
    </w:p>
    <w:p w14:paraId="76756697" w14:textId="7633B135" w:rsidR="00C3468F" w:rsidRPr="00C3468F" w:rsidRDefault="00A23102" w:rsidP="0061093C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C3468F">
        <w:rPr>
          <w:rFonts w:asciiTheme="minorHAnsi" w:hAnsiTheme="minorHAnsi"/>
        </w:rPr>
        <w:t xml:space="preserve">El sistema muestra </w:t>
      </w:r>
      <w:r w:rsidR="0017451E" w:rsidRPr="00C3468F">
        <w:rPr>
          <w:rFonts w:asciiTheme="minorHAnsi" w:hAnsiTheme="minorHAnsi"/>
        </w:rPr>
        <w:t xml:space="preserve">una ventana con la información </w:t>
      </w:r>
      <w:r w:rsidR="00C3468F" w:rsidRPr="00C3468F">
        <w:rPr>
          <w:rFonts w:asciiTheme="minorHAnsi" w:hAnsiTheme="minorHAnsi"/>
        </w:rPr>
        <w:t>del reporte, con un botón para cerrar la ventana</w:t>
      </w:r>
    </w:p>
    <w:p w14:paraId="0708EBB4" w14:textId="12FCB4B0" w:rsidR="00C3468F" w:rsidRDefault="00C3468F" w:rsidP="00C3468F">
      <w:pPr>
        <w:ind w:left="1416"/>
      </w:pPr>
      <w:r w:rsidRPr="009F5A70">
        <w:t>El actor selecciona la opción “</w:t>
      </w:r>
      <w:r>
        <w:t>Descargar</w:t>
      </w:r>
      <w:r w:rsidRPr="009F5A70">
        <w:t>”</w:t>
      </w:r>
    </w:p>
    <w:p w14:paraId="2891C31F" w14:textId="766ADE5B" w:rsidR="00C3468F" w:rsidRPr="00C3468F" w:rsidRDefault="00C3468F" w:rsidP="00C3468F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C3468F">
        <w:rPr>
          <w:rFonts w:asciiTheme="minorHAnsi" w:hAnsiTheme="minorHAnsi"/>
        </w:rPr>
        <w:t xml:space="preserve">El sistema </w:t>
      </w:r>
      <w:r>
        <w:rPr>
          <w:rFonts w:asciiTheme="minorHAnsi" w:hAnsiTheme="minorHAnsi"/>
        </w:rPr>
        <w:t>descarga el archivo del reporte</w:t>
      </w:r>
    </w:p>
    <w:p w14:paraId="5ED7B758" w14:textId="5F996B7E" w:rsidR="009A608C" w:rsidRPr="009F5A70" w:rsidRDefault="003064DF" w:rsidP="00BD05C6">
      <w:pPr>
        <w:ind w:left="1416"/>
      </w:pPr>
      <w:r w:rsidRPr="009F5A70">
        <w:t xml:space="preserve">Termina el flujo básico </w:t>
      </w:r>
      <w:r w:rsidR="00167312" w:rsidRPr="009F5A70">
        <w:t xml:space="preserve">de </w:t>
      </w:r>
      <w:r w:rsidRPr="009F5A70">
        <w:t>“</w:t>
      </w:r>
      <w:r w:rsidR="00167312" w:rsidRPr="009F5A70">
        <w:t>Reportes</w:t>
      </w:r>
      <w:r w:rsidRPr="009F5A70">
        <w:t>”</w:t>
      </w:r>
    </w:p>
    <w:p w14:paraId="58763FD2" w14:textId="76FB79A8" w:rsidR="00831346" w:rsidRPr="009F5A70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51" w:name="_Toc454790045"/>
      <w:r w:rsidRPr="009F5A70">
        <w:rPr>
          <w:rFonts w:asciiTheme="minorHAnsi" w:hAnsiTheme="minorHAnsi"/>
        </w:rPr>
        <w:t>Salidas</w:t>
      </w:r>
      <w:bookmarkEnd w:id="51"/>
    </w:p>
    <w:p w14:paraId="0F730981" w14:textId="319A1330" w:rsidR="00AE58CB" w:rsidRPr="009F5A70" w:rsidRDefault="00B01DD2" w:rsidP="00AE58CB">
      <w:pPr>
        <w:ind w:left="1416"/>
      </w:pPr>
      <w:r w:rsidRPr="009F5A70">
        <w:t>Documento</w:t>
      </w:r>
      <w:r w:rsidR="00AE58CB" w:rsidRPr="009F5A70">
        <w:t xml:space="preserve"> </w:t>
      </w:r>
      <w:r w:rsidR="00D05231">
        <w:t>descargado</w:t>
      </w:r>
    </w:p>
    <w:p w14:paraId="0F0D7CD5" w14:textId="50591B9A" w:rsidR="008A4765" w:rsidRPr="009F5A70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52" w:name="_Toc454790046"/>
      <w:r w:rsidRPr="009F5A70">
        <w:rPr>
          <w:rFonts w:asciiTheme="minorHAnsi" w:hAnsiTheme="minorHAnsi"/>
        </w:rPr>
        <w:t>Reglas de negocio</w:t>
      </w:r>
      <w:bookmarkEnd w:id="52"/>
    </w:p>
    <w:p w14:paraId="7C80F083" w14:textId="05AB7888" w:rsidR="00570D90" w:rsidRPr="006448BE" w:rsidRDefault="00E93692" w:rsidP="006448BE">
      <w:pPr>
        <w:ind w:left="360"/>
        <w:jc w:val="both"/>
      </w:pPr>
      <w:r>
        <w:t>N/A</w:t>
      </w:r>
    </w:p>
    <w:p w14:paraId="5C4DF4C5" w14:textId="4A41C6CF" w:rsidR="008A4765" w:rsidRPr="009F5A70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53" w:name="_Toc454790047"/>
      <w:r w:rsidRPr="009F5A70">
        <w:rPr>
          <w:rFonts w:asciiTheme="minorHAnsi" w:hAnsiTheme="minorHAnsi"/>
        </w:rPr>
        <w:t>Requerimientos Especiales</w:t>
      </w:r>
      <w:bookmarkEnd w:id="53"/>
    </w:p>
    <w:p w14:paraId="5FDF244E" w14:textId="697CC4A5" w:rsidR="00AC7B14" w:rsidRPr="009F5A70" w:rsidRDefault="006D3B12" w:rsidP="007A62B4">
      <w:pPr>
        <w:ind w:left="360"/>
        <w:rPr>
          <w:rFonts w:cs="Arial"/>
        </w:rPr>
      </w:pPr>
      <w:r w:rsidRPr="009F5A70">
        <w:t>N/A</w:t>
      </w:r>
    </w:p>
    <w:p w14:paraId="0E80A4C6" w14:textId="77777777" w:rsidR="00AC7B14" w:rsidRPr="009F5A70" w:rsidRDefault="00AC7B14" w:rsidP="00FB728B">
      <w:pPr>
        <w:jc w:val="both"/>
        <w:rPr>
          <w:rFonts w:cs="Arial"/>
        </w:rPr>
      </w:pPr>
    </w:p>
    <w:sectPr w:rsidR="00AC7B14" w:rsidRPr="009F5A70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1CCD6" w14:textId="77777777" w:rsidR="002D7459" w:rsidRDefault="002D7459" w:rsidP="0070080D">
      <w:pPr>
        <w:spacing w:after="0" w:line="240" w:lineRule="auto"/>
      </w:pPr>
      <w:r>
        <w:separator/>
      </w:r>
    </w:p>
  </w:endnote>
  <w:endnote w:type="continuationSeparator" w:id="0">
    <w:p w14:paraId="1FD3832B" w14:textId="77777777" w:rsidR="002D7459" w:rsidRDefault="002D7459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337F1" w14:textId="77777777" w:rsidR="00B5688E" w:rsidRDefault="00B568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63BDACBC" w:rsidR="0057278C" w:rsidRDefault="0057278C" w:rsidP="00B5688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 w:rsidR="00B5688E"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REPORTES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7C6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D300" w14:textId="77777777" w:rsidR="00B5688E" w:rsidRDefault="00B568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CFF05" w14:textId="77777777" w:rsidR="002D7459" w:rsidRDefault="002D7459" w:rsidP="0070080D">
      <w:pPr>
        <w:spacing w:after="0" w:line="240" w:lineRule="auto"/>
      </w:pPr>
      <w:r>
        <w:separator/>
      </w:r>
    </w:p>
  </w:footnote>
  <w:footnote w:type="continuationSeparator" w:id="0">
    <w:p w14:paraId="32743247" w14:textId="77777777" w:rsidR="002D7459" w:rsidRDefault="002D7459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BF94" w14:textId="77777777" w:rsidR="00B5688E" w:rsidRDefault="00B568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F4905" w14:textId="77777777" w:rsidR="00B5688E" w:rsidRDefault="00B568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315A2"/>
    <w:rsid w:val="000604D1"/>
    <w:rsid w:val="00064B4B"/>
    <w:rsid w:val="00072827"/>
    <w:rsid w:val="000852B5"/>
    <w:rsid w:val="000A64C7"/>
    <w:rsid w:val="000A7097"/>
    <w:rsid w:val="000B24D5"/>
    <w:rsid w:val="000B38FE"/>
    <w:rsid w:val="000B3A19"/>
    <w:rsid w:val="000C393B"/>
    <w:rsid w:val="000D064E"/>
    <w:rsid w:val="000D104F"/>
    <w:rsid w:val="000E2B47"/>
    <w:rsid w:val="000E59EE"/>
    <w:rsid w:val="000E5EE2"/>
    <w:rsid w:val="000F4967"/>
    <w:rsid w:val="00125848"/>
    <w:rsid w:val="00135195"/>
    <w:rsid w:val="00151D7B"/>
    <w:rsid w:val="001533BF"/>
    <w:rsid w:val="0015464F"/>
    <w:rsid w:val="00156347"/>
    <w:rsid w:val="00156AC9"/>
    <w:rsid w:val="00163239"/>
    <w:rsid w:val="00167312"/>
    <w:rsid w:val="0017451E"/>
    <w:rsid w:val="00175C9B"/>
    <w:rsid w:val="00185CE9"/>
    <w:rsid w:val="001A248A"/>
    <w:rsid w:val="001A6380"/>
    <w:rsid w:val="001E630B"/>
    <w:rsid w:val="00206EAC"/>
    <w:rsid w:val="00214180"/>
    <w:rsid w:val="00220AB7"/>
    <w:rsid w:val="002243FC"/>
    <w:rsid w:val="00226F36"/>
    <w:rsid w:val="00230DA1"/>
    <w:rsid w:val="00240405"/>
    <w:rsid w:val="002407BB"/>
    <w:rsid w:val="002437A8"/>
    <w:rsid w:val="00251578"/>
    <w:rsid w:val="00255B23"/>
    <w:rsid w:val="00267A15"/>
    <w:rsid w:val="00272007"/>
    <w:rsid w:val="00276B72"/>
    <w:rsid w:val="00281FD1"/>
    <w:rsid w:val="0028468C"/>
    <w:rsid w:val="00294AFA"/>
    <w:rsid w:val="0029597F"/>
    <w:rsid w:val="002B5B9F"/>
    <w:rsid w:val="002C04DF"/>
    <w:rsid w:val="002C379D"/>
    <w:rsid w:val="002D09C1"/>
    <w:rsid w:val="002D7459"/>
    <w:rsid w:val="002E2CE1"/>
    <w:rsid w:val="003064DF"/>
    <w:rsid w:val="00311787"/>
    <w:rsid w:val="00314043"/>
    <w:rsid w:val="00323FCB"/>
    <w:rsid w:val="0033141B"/>
    <w:rsid w:val="00333AC7"/>
    <w:rsid w:val="00352E4C"/>
    <w:rsid w:val="0035689C"/>
    <w:rsid w:val="003866D9"/>
    <w:rsid w:val="0039387B"/>
    <w:rsid w:val="00395BF2"/>
    <w:rsid w:val="00397EF6"/>
    <w:rsid w:val="003B5E75"/>
    <w:rsid w:val="003B7D78"/>
    <w:rsid w:val="003C29AD"/>
    <w:rsid w:val="003C53AC"/>
    <w:rsid w:val="003C5EC2"/>
    <w:rsid w:val="003D178D"/>
    <w:rsid w:val="003D1BB5"/>
    <w:rsid w:val="00405EBE"/>
    <w:rsid w:val="00413655"/>
    <w:rsid w:val="00420B86"/>
    <w:rsid w:val="0043323F"/>
    <w:rsid w:val="00463F9F"/>
    <w:rsid w:val="00470357"/>
    <w:rsid w:val="00492D0B"/>
    <w:rsid w:val="004A4898"/>
    <w:rsid w:val="004B019B"/>
    <w:rsid w:val="004C5B3C"/>
    <w:rsid w:val="004E41C5"/>
    <w:rsid w:val="004E6314"/>
    <w:rsid w:val="004F3F62"/>
    <w:rsid w:val="00507543"/>
    <w:rsid w:val="00510D16"/>
    <w:rsid w:val="00513CEC"/>
    <w:rsid w:val="00520846"/>
    <w:rsid w:val="00524F67"/>
    <w:rsid w:val="00525D54"/>
    <w:rsid w:val="00544EBB"/>
    <w:rsid w:val="005529DC"/>
    <w:rsid w:val="00555AED"/>
    <w:rsid w:val="00561D01"/>
    <w:rsid w:val="00563B8E"/>
    <w:rsid w:val="00566954"/>
    <w:rsid w:val="00570D90"/>
    <w:rsid w:val="00570DBC"/>
    <w:rsid w:val="0057278C"/>
    <w:rsid w:val="005959D6"/>
    <w:rsid w:val="005A427D"/>
    <w:rsid w:val="005B4939"/>
    <w:rsid w:val="005C0D7A"/>
    <w:rsid w:val="005C14F0"/>
    <w:rsid w:val="005E03C9"/>
    <w:rsid w:val="005E1631"/>
    <w:rsid w:val="005E2D26"/>
    <w:rsid w:val="005F7F49"/>
    <w:rsid w:val="00617207"/>
    <w:rsid w:val="00624750"/>
    <w:rsid w:val="00631695"/>
    <w:rsid w:val="00633B1A"/>
    <w:rsid w:val="00642D2A"/>
    <w:rsid w:val="006448BE"/>
    <w:rsid w:val="00644A2C"/>
    <w:rsid w:val="00652FA5"/>
    <w:rsid w:val="0066760F"/>
    <w:rsid w:val="00672B0D"/>
    <w:rsid w:val="00676FC6"/>
    <w:rsid w:val="0068014A"/>
    <w:rsid w:val="00690ED3"/>
    <w:rsid w:val="0069318A"/>
    <w:rsid w:val="00693483"/>
    <w:rsid w:val="006A03AC"/>
    <w:rsid w:val="006A2B7C"/>
    <w:rsid w:val="006A3AB2"/>
    <w:rsid w:val="006A53A5"/>
    <w:rsid w:val="006B006A"/>
    <w:rsid w:val="006C3581"/>
    <w:rsid w:val="006C4E99"/>
    <w:rsid w:val="006D3B12"/>
    <w:rsid w:val="006E70ED"/>
    <w:rsid w:val="0070080D"/>
    <w:rsid w:val="007126B7"/>
    <w:rsid w:val="00713F88"/>
    <w:rsid w:val="0071700B"/>
    <w:rsid w:val="007174E3"/>
    <w:rsid w:val="007249B6"/>
    <w:rsid w:val="007262FA"/>
    <w:rsid w:val="007304ED"/>
    <w:rsid w:val="00734BCC"/>
    <w:rsid w:val="00741B88"/>
    <w:rsid w:val="00743750"/>
    <w:rsid w:val="00761893"/>
    <w:rsid w:val="00782FEE"/>
    <w:rsid w:val="007908F2"/>
    <w:rsid w:val="007A62B4"/>
    <w:rsid w:val="007B16F3"/>
    <w:rsid w:val="007C1778"/>
    <w:rsid w:val="007E0458"/>
    <w:rsid w:val="007E7B4B"/>
    <w:rsid w:val="008023F7"/>
    <w:rsid w:val="008151BE"/>
    <w:rsid w:val="008179C1"/>
    <w:rsid w:val="00820A3D"/>
    <w:rsid w:val="00831346"/>
    <w:rsid w:val="00841EC4"/>
    <w:rsid w:val="00854BBC"/>
    <w:rsid w:val="0086120D"/>
    <w:rsid w:val="0086389B"/>
    <w:rsid w:val="00870CD4"/>
    <w:rsid w:val="00881CAA"/>
    <w:rsid w:val="00891B37"/>
    <w:rsid w:val="008A4765"/>
    <w:rsid w:val="008B1352"/>
    <w:rsid w:val="008C353E"/>
    <w:rsid w:val="008C4A05"/>
    <w:rsid w:val="008E41E2"/>
    <w:rsid w:val="008E646E"/>
    <w:rsid w:val="00901119"/>
    <w:rsid w:val="00901ED4"/>
    <w:rsid w:val="00903AD0"/>
    <w:rsid w:val="00916E5E"/>
    <w:rsid w:val="00917791"/>
    <w:rsid w:val="009239F3"/>
    <w:rsid w:val="00934C2C"/>
    <w:rsid w:val="009460C9"/>
    <w:rsid w:val="009549D6"/>
    <w:rsid w:val="009637FE"/>
    <w:rsid w:val="00967167"/>
    <w:rsid w:val="00992F87"/>
    <w:rsid w:val="009976D5"/>
    <w:rsid w:val="00997C5E"/>
    <w:rsid w:val="009A5B2A"/>
    <w:rsid w:val="009A608C"/>
    <w:rsid w:val="009B284E"/>
    <w:rsid w:val="009C084E"/>
    <w:rsid w:val="009C2611"/>
    <w:rsid w:val="009D11B7"/>
    <w:rsid w:val="009E1EFA"/>
    <w:rsid w:val="009E266A"/>
    <w:rsid w:val="009F5A70"/>
    <w:rsid w:val="009F78A0"/>
    <w:rsid w:val="00A05CD4"/>
    <w:rsid w:val="00A157F5"/>
    <w:rsid w:val="00A224F6"/>
    <w:rsid w:val="00A23102"/>
    <w:rsid w:val="00A27FDE"/>
    <w:rsid w:val="00A32DC1"/>
    <w:rsid w:val="00A406E7"/>
    <w:rsid w:val="00A51F08"/>
    <w:rsid w:val="00A52BA8"/>
    <w:rsid w:val="00A66530"/>
    <w:rsid w:val="00A754FE"/>
    <w:rsid w:val="00A77E34"/>
    <w:rsid w:val="00A82807"/>
    <w:rsid w:val="00A95911"/>
    <w:rsid w:val="00A95D5C"/>
    <w:rsid w:val="00AA33B5"/>
    <w:rsid w:val="00AB68C4"/>
    <w:rsid w:val="00AC2E51"/>
    <w:rsid w:val="00AC5D77"/>
    <w:rsid w:val="00AC7B14"/>
    <w:rsid w:val="00AD3A79"/>
    <w:rsid w:val="00AE4B42"/>
    <w:rsid w:val="00AE58CB"/>
    <w:rsid w:val="00AE6E04"/>
    <w:rsid w:val="00B01649"/>
    <w:rsid w:val="00B01DD2"/>
    <w:rsid w:val="00B139B4"/>
    <w:rsid w:val="00B2432F"/>
    <w:rsid w:val="00B31FF4"/>
    <w:rsid w:val="00B3392D"/>
    <w:rsid w:val="00B36EAD"/>
    <w:rsid w:val="00B510DB"/>
    <w:rsid w:val="00B5688E"/>
    <w:rsid w:val="00B56953"/>
    <w:rsid w:val="00B619ED"/>
    <w:rsid w:val="00B677FA"/>
    <w:rsid w:val="00B7174B"/>
    <w:rsid w:val="00B76750"/>
    <w:rsid w:val="00B813D7"/>
    <w:rsid w:val="00B825F5"/>
    <w:rsid w:val="00B9555C"/>
    <w:rsid w:val="00BA7C6C"/>
    <w:rsid w:val="00BB051D"/>
    <w:rsid w:val="00BB5FEF"/>
    <w:rsid w:val="00BD05C6"/>
    <w:rsid w:val="00BD06DA"/>
    <w:rsid w:val="00BD4907"/>
    <w:rsid w:val="00BE3C78"/>
    <w:rsid w:val="00C0605B"/>
    <w:rsid w:val="00C15A37"/>
    <w:rsid w:val="00C3468F"/>
    <w:rsid w:val="00C43156"/>
    <w:rsid w:val="00C43C9B"/>
    <w:rsid w:val="00C4607A"/>
    <w:rsid w:val="00C4660B"/>
    <w:rsid w:val="00C523D8"/>
    <w:rsid w:val="00C81FC2"/>
    <w:rsid w:val="00C938B0"/>
    <w:rsid w:val="00CC0983"/>
    <w:rsid w:val="00CC7C6B"/>
    <w:rsid w:val="00CD2050"/>
    <w:rsid w:val="00CD7F68"/>
    <w:rsid w:val="00D05231"/>
    <w:rsid w:val="00D1244D"/>
    <w:rsid w:val="00D148A7"/>
    <w:rsid w:val="00D14B60"/>
    <w:rsid w:val="00D157DA"/>
    <w:rsid w:val="00D32CBC"/>
    <w:rsid w:val="00D330FB"/>
    <w:rsid w:val="00D33F7E"/>
    <w:rsid w:val="00D42823"/>
    <w:rsid w:val="00D54BFF"/>
    <w:rsid w:val="00D6634E"/>
    <w:rsid w:val="00D7114B"/>
    <w:rsid w:val="00D73628"/>
    <w:rsid w:val="00D80996"/>
    <w:rsid w:val="00D83FAB"/>
    <w:rsid w:val="00D84174"/>
    <w:rsid w:val="00D85D53"/>
    <w:rsid w:val="00DB27F1"/>
    <w:rsid w:val="00DB5B30"/>
    <w:rsid w:val="00DD3E54"/>
    <w:rsid w:val="00DE2763"/>
    <w:rsid w:val="00DF38E2"/>
    <w:rsid w:val="00DF53A2"/>
    <w:rsid w:val="00E00F5D"/>
    <w:rsid w:val="00E033BD"/>
    <w:rsid w:val="00E12D41"/>
    <w:rsid w:val="00E13FB6"/>
    <w:rsid w:val="00E202D4"/>
    <w:rsid w:val="00E279E7"/>
    <w:rsid w:val="00E34214"/>
    <w:rsid w:val="00E66AF7"/>
    <w:rsid w:val="00E9321D"/>
    <w:rsid w:val="00E93692"/>
    <w:rsid w:val="00E95AE4"/>
    <w:rsid w:val="00EA0A59"/>
    <w:rsid w:val="00EA32BB"/>
    <w:rsid w:val="00EB47A0"/>
    <w:rsid w:val="00EB543C"/>
    <w:rsid w:val="00EE04B0"/>
    <w:rsid w:val="00EF6689"/>
    <w:rsid w:val="00F03F03"/>
    <w:rsid w:val="00F12136"/>
    <w:rsid w:val="00F17433"/>
    <w:rsid w:val="00F21112"/>
    <w:rsid w:val="00F22D0E"/>
    <w:rsid w:val="00F3261C"/>
    <w:rsid w:val="00F329A4"/>
    <w:rsid w:val="00F32B0B"/>
    <w:rsid w:val="00F360CA"/>
    <w:rsid w:val="00F5438A"/>
    <w:rsid w:val="00F5519B"/>
    <w:rsid w:val="00F8017F"/>
    <w:rsid w:val="00F8196D"/>
    <w:rsid w:val="00F97E8A"/>
    <w:rsid w:val="00FB728B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6654DD-BBED-4294-89F6-E0F49CA6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REPORTES</dc:creator>
  <cp:lastModifiedBy>cuasi</cp:lastModifiedBy>
  <cp:revision>8</cp:revision>
  <dcterms:created xsi:type="dcterms:W3CDTF">2016-06-23T15:29:00Z</dcterms:created>
  <dcterms:modified xsi:type="dcterms:W3CDTF">2016-06-27T16:25:00Z</dcterms:modified>
</cp:coreProperties>
</file>
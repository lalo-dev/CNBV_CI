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2CAB038B" w:rsidR="00F0094B" w:rsidRPr="009A7B9C" w:rsidRDefault="00A32DC1" w:rsidP="00FB728B">
      <w:pPr>
        <w:jc w:val="both"/>
      </w:pPr>
      <w:r w:rsidRPr="009A7B9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B9C"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527CA" w14:textId="77777777" w:rsidR="00B2432F" w:rsidRPr="009A7B9C" w:rsidRDefault="00B2432F" w:rsidP="00FB728B">
      <w:pPr>
        <w:jc w:val="both"/>
      </w:pPr>
    </w:p>
    <w:p w14:paraId="15C8E85C" w14:textId="77777777" w:rsidR="00B2432F" w:rsidRPr="009A7B9C" w:rsidRDefault="00B2432F" w:rsidP="00FB728B">
      <w:pPr>
        <w:jc w:val="both"/>
      </w:pPr>
    </w:p>
    <w:p w14:paraId="5810890C" w14:textId="77777777" w:rsidR="00B2432F" w:rsidRPr="009A7B9C" w:rsidRDefault="00B2432F" w:rsidP="00FB728B">
      <w:pPr>
        <w:jc w:val="both"/>
      </w:pPr>
    </w:p>
    <w:p w14:paraId="272868A5" w14:textId="77777777" w:rsidR="00A224F6" w:rsidRPr="009A7B9C" w:rsidRDefault="00A224F6" w:rsidP="00FB728B">
      <w:pPr>
        <w:jc w:val="both"/>
      </w:pPr>
    </w:p>
    <w:p w14:paraId="68B19720" w14:textId="77777777" w:rsidR="0057278C" w:rsidRPr="009A7B9C" w:rsidRDefault="0057278C" w:rsidP="00FB728B">
      <w:pPr>
        <w:jc w:val="both"/>
      </w:pPr>
    </w:p>
    <w:p w14:paraId="672777AF" w14:textId="23B03A87" w:rsidR="0057278C" w:rsidRPr="009A7B9C" w:rsidRDefault="0057278C" w:rsidP="00FB728B">
      <w:pPr>
        <w:jc w:val="both"/>
        <w:rPr>
          <w:b/>
          <w:color w:val="244061" w:themeColor="accent1" w:themeShade="80"/>
          <w:sz w:val="72"/>
          <w:szCs w:val="72"/>
        </w:rPr>
      </w:pPr>
      <w:r w:rsidRPr="009A7B9C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9A7B9C" w:rsidRDefault="0057278C" w:rsidP="00FB728B">
      <w:pPr>
        <w:jc w:val="both"/>
        <w:rPr>
          <w:b/>
          <w:color w:val="244061" w:themeColor="accent1" w:themeShade="80"/>
          <w:sz w:val="56"/>
          <w:szCs w:val="56"/>
        </w:rPr>
      </w:pPr>
      <w:r w:rsidRPr="009A7B9C">
        <w:rPr>
          <w:color w:val="244061" w:themeColor="accent1" w:themeShade="80"/>
          <w:sz w:val="56"/>
          <w:szCs w:val="56"/>
        </w:rPr>
        <w:t>CASO DE USO</w:t>
      </w:r>
    </w:p>
    <w:p w14:paraId="2F2EA7B9" w14:textId="321DD76B" w:rsidR="0057278C" w:rsidRPr="009A7B9C" w:rsidRDefault="00CF1738" w:rsidP="00FB728B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10 </w:t>
      </w:r>
      <w:r w:rsidR="00D32512" w:rsidRPr="009A7B9C">
        <w:rPr>
          <w:b/>
          <w:color w:val="244061" w:themeColor="accent1" w:themeShade="80"/>
          <w:sz w:val="56"/>
          <w:szCs w:val="56"/>
        </w:rPr>
        <w:t>SEGUIMIENTO</w:t>
      </w:r>
    </w:p>
    <w:p w14:paraId="143F6766" w14:textId="77777777" w:rsidR="0057278C" w:rsidRPr="009A7B9C" w:rsidRDefault="0057278C" w:rsidP="00FB728B">
      <w:pPr>
        <w:jc w:val="both"/>
      </w:pPr>
    </w:p>
    <w:p w14:paraId="5F6E5F23" w14:textId="77777777" w:rsidR="0057278C" w:rsidRPr="009A7B9C" w:rsidRDefault="0057278C" w:rsidP="00FB728B">
      <w:pPr>
        <w:jc w:val="both"/>
      </w:pPr>
    </w:p>
    <w:p w14:paraId="2844AC90" w14:textId="77777777" w:rsidR="0057278C" w:rsidRPr="009A7B9C" w:rsidRDefault="0057278C" w:rsidP="00FB728B">
      <w:pPr>
        <w:jc w:val="both"/>
      </w:pPr>
    </w:p>
    <w:p w14:paraId="6D9CEAE6" w14:textId="77777777" w:rsidR="0057278C" w:rsidRPr="009A7B9C" w:rsidRDefault="0057278C" w:rsidP="00FB728B">
      <w:pPr>
        <w:jc w:val="both"/>
      </w:pPr>
    </w:p>
    <w:p w14:paraId="37EC6A8C" w14:textId="77777777" w:rsidR="0057278C" w:rsidRPr="009A7B9C" w:rsidRDefault="0057278C" w:rsidP="00FB728B">
      <w:pPr>
        <w:jc w:val="both"/>
      </w:pPr>
    </w:p>
    <w:p w14:paraId="03C05368" w14:textId="77777777" w:rsidR="0057278C" w:rsidRPr="009A7B9C" w:rsidRDefault="0057278C" w:rsidP="00FB728B">
      <w:pPr>
        <w:jc w:val="both"/>
      </w:pPr>
    </w:p>
    <w:p w14:paraId="044C6865" w14:textId="261BFB9F" w:rsidR="0057278C" w:rsidRPr="009A7B9C" w:rsidRDefault="00891B37" w:rsidP="00AE6E04">
      <w:pPr>
        <w:pStyle w:val="Citadestacada"/>
      </w:pPr>
      <w:r w:rsidRPr="009A7B9C">
        <w:t>A</w:t>
      </w:r>
      <w:r w:rsidR="0057278C" w:rsidRPr="009A7B9C">
        <w:t>utoma</w:t>
      </w:r>
      <w:r w:rsidR="001F01B1" w:rsidRPr="009A7B9C">
        <w:t>tización del proceso de auditorí</w:t>
      </w:r>
      <w:r w:rsidR="0057278C" w:rsidRPr="009A7B9C">
        <w:t>as</w:t>
      </w:r>
      <w:r w:rsidRPr="009A7B9C">
        <w:t xml:space="preserve"> OIC</w:t>
      </w:r>
      <w:r w:rsidR="009239F3" w:rsidRPr="009A7B9C">
        <w:t xml:space="preserve"> CNBV</w:t>
      </w:r>
    </w:p>
    <w:p w14:paraId="092FFD7B" w14:textId="77777777" w:rsidR="00F329A4" w:rsidRPr="009A7B9C" w:rsidRDefault="00F329A4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9A7B9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9A7B9C" w:rsidRDefault="002D09C1" w:rsidP="00FB728B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9A7B9C" w:rsidRDefault="00D330FB" w:rsidP="00FB728B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9A7B9C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9A7B9C" w:rsidRDefault="00D330FB" w:rsidP="00FB728B">
          <w:pPr>
            <w:jc w:val="both"/>
            <w:rPr>
              <w:color w:val="31849B" w:themeColor="accent5" w:themeShade="BF"/>
              <w:lang w:val="es-ES" w:eastAsia="es-MX"/>
            </w:rPr>
          </w:pPr>
        </w:p>
        <w:p w14:paraId="17D0BB3A" w14:textId="77777777" w:rsidR="00F711A2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9A7B9C">
            <w:rPr>
              <w:b w:val="0"/>
              <w:color w:val="0070C0"/>
            </w:rPr>
            <w:fldChar w:fldCharType="begin"/>
          </w:r>
          <w:r w:rsidRPr="009A7B9C">
            <w:rPr>
              <w:color w:val="0070C0"/>
            </w:rPr>
            <w:instrText xml:space="preserve"> TOC \o "1-3" \h \z \u </w:instrText>
          </w:r>
          <w:r w:rsidRPr="009A7B9C">
            <w:rPr>
              <w:b w:val="0"/>
              <w:color w:val="0070C0"/>
            </w:rPr>
            <w:fldChar w:fldCharType="separate"/>
          </w:r>
          <w:hyperlink w:anchor="_Toc454810182" w:history="1">
            <w:r w:rsidR="00F711A2" w:rsidRPr="00993591">
              <w:rPr>
                <w:rStyle w:val="Hipervnculo"/>
                <w:noProof/>
              </w:rPr>
              <w:t>1.</w:t>
            </w:r>
            <w:r w:rsidR="00F711A2"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="00F711A2" w:rsidRPr="00993591">
              <w:rPr>
                <w:rStyle w:val="Hipervnculo"/>
                <w:noProof/>
              </w:rPr>
              <w:t>Prefacio</w:t>
            </w:r>
            <w:r w:rsidR="00F711A2">
              <w:rPr>
                <w:noProof/>
                <w:webHidden/>
              </w:rPr>
              <w:tab/>
            </w:r>
            <w:r w:rsidR="00F711A2">
              <w:rPr>
                <w:noProof/>
                <w:webHidden/>
              </w:rPr>
              <w:fldChar w:fldCharType="begin"/>
            </w:r>
            <w:r w:rsidR="00F711A2">
              <w:rPr>
                <w:noProof/>
                <w:webHidden/>
              </w:rPr>
              <w:instrText xml:space="preserve"> PAGEREF _Toc454810182 \h </w:instrText>
            </w:r>
            <w:r w:rsidR="00F711A2">
              <w:rPr>
                <w:noProof/>
                <w:webHidden/>
              </w:rPr>
            </w:r>
            <w:r w:rsidR="00F711A2">
              <w:rPr>
                <w:noProof/>
                <w:webHidden/>
              </w:rPr>
              <w:fldChar w:fldCharType="separate"/>
            </w:r>
            <w:r w:rsidR="00F711A2">
              <w:rPr>
                <w:noProof/>
                <w:webHidden/>
              </w:rPr>
              <w:t>3</w:t>
            </w:r>
            <w:r w:rsidR="00F711A2">
              <w:rPr>
                <w:noProof/>
                <w:webHidden/>
              </w:rPr>
              <w:fldChar w:fldCharType="end"/>
            </w:r>
          </w:hyperlink>
        </w:p>
        <w:p w14:paraId="3DAB5E30" w14:textId="77777777" w:rsidR="00F711A2" w:rsidRDefault="00F711A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83" w:history="1">
            <w:r w:rsidRPr="00993591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212A" w14:textId="77777777" w:rsidR="00F711A2" w:rsidRDefault="00F711A2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84" w:history="1">
            <w:r w:rsidRPr="00993591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3E44" w14:textId="77777777" w:rsidR="00F711A2" w:rsidRDefault="00F711A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10185" w:history="1">
            <w:r w:rsidRPr="0099359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BA34" w14:textId="77777777" w:rsidR="00F711A2" w:rsidRDefault="00F711A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86" w:history="1">
            <w:r w:rsidRPr="00993591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2E56" w14:textId="77777777" w:rsidR="00F711A2" w:rsidRDefault="00F711A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87" w:history="1">
            <w:r w:rsidRPr="00993591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8417" w14:textId="77777777" w:rsidR="00F711A2" w:rsidRDefault="00F711A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10188" w:history="1">
            <w:r w:rsidRPr="0099359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Caso de uso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4119" w14:textId="77777777" w:rsidR="00F711A2" w:rsidRDefault="00F711A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89" w:history="1">
            <w:r w:rsidRPr="00993591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0E49" w14:textId="77777777" w:rsidR="00F711A2" w:rsidRDefault="00F711A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90" w:history="1">
            <w:r w:rsidRPr="00993591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4D1" w14:textId="77777777" w:rsidR="00F711A2" w:rsidRDefault="00F711A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91" w:history="1">
            <w:r w:rsidRPr="00993591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4F03" w14:textId="77777777" w:rsidR="00F711A2" w:rsidRDefault="00F711A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92" w:history="1">
            <w:r w:rsidRPr="00993591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EDF3" w14:textId="77777777" w:rsidR="00F711A2" w:rsidRDefault="00F711A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10193" w:history="1">
            <w:r w:rsidRPr="00993591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3E2C" w14:textId="77777777" w:rsidR="00F711A2" w:rsidRDefault="00F711A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10194" w:history="1">
            <w:r w:rsidRPr="00993591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Flujos alternos “Modificar” y “Eliminar”: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EEFC" w14:textId="77777777" w:rsidR="00F711A2" w:rsidRDefault="00F711A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95" w:history="1">
            <w:r w:rsidRPr="00993591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FA96" w14:textId="77777777" w:rsidR="00F711A2" w:rsidRDefault="00F711A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10196" w:history="1">
            <w:r w:rsidRPr="00993591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1972" w14:textId="77777777" w:rsidR="00F711A2" w:rsidRDefault="00F711A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10197" w:history="1">
            <w:r w:rsidRPr="00993591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F2CC" w14:textId="77777777" w:rsidR="00F711A2" w:rsidRDefault="00F711A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10198" w:history="1">
            <w:r w:rsidRPr="00993591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16B" w14:textId="77777777" w:rsidR="00F711A2" w:rsidRDefault="00F711A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10199" w:history="1">
            <w:r w:rsidRPr="00993591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8063" w14:textId="77777777" w:rsidR="00F711A2" w:rsidRDefault="00F711A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10200" w:history="1">
            <w:r w:rsidRPr="00993591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199F" w14:textId="77777777" w:rsidR="00F711A2" w:rsidRDefault="00F711A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10201" w:history="1">
            <w:r w:rsidRPr="00993591">
              <w:rPr>
                <w:rStyle w:val="Hipervnculo"/>
                <w:noProof/>
              </w:rPr>
              <w:t>3.6.2.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E9CA" w14:textId="77777777" w:rsidR="00F711A2" w:rsidRDefault="00F711A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10202" w:history="1">
            <w:r w:rsidRPr="00993591">
              <w:rPr>
                <w:rStyle w:val="Hipervnculo"/>
                <w:noProof/>
              </w:rPr>
              <w:t>3.6.3.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Flujos de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BC22" w14:textId="77777777" w:rsidR="00F711A2" w:rsidRDefault="00F711A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10203" w:history="1">
            <w:r w:rsidRPr="0099359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1E59" w14:textId="77777777" w:rsidR="00F711A2" w:rsidRDefault="00F711A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10204" w:history="1">
            <w:r w:rsidRPr="0099359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993591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9A7B9C" w:rsidRDefault="00D330FB" w:rsidP="00FB728B">
          <w:pPr>
            <w:jc w:val="both"/>
          </w:pPr>
          <w:r w:rsidRPr="009A7B9C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9A7B9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9A7B9C" w:rsidRDefault="006A53A5" w:rsidP="00FB728B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9A7B9C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9A7B9C" w:rsidRDefault="000B38FE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0" w:name="_Toc454810182"/>
      <w:r w:rsidRPr="009A7B9C">
        <w:rPr>
          <w:rFonts w:asciiTheme="minorHAnsi" w:hAnsiTheme="minorHAnsi"/>
        </w:rPr>
        <w:lastRenderedPageBreak/>
        <w:t>Prefacio</w:t>
      </w:r>
      <w:bookmarkEnd w:id="0"/>
    </w:p>
    <w:p w14:paraId="26CF3EC2" w14:textId="02587916" w:rsidR="000B38FE" w:rsidRPr="009A7B9C" w:rsidRDefault="008C353E" w:rsidP="00FB728B">
      <w:pPr>
        <w:ind w:left="360"/>
        <w:jc w:val="both"/>
        <w:rPr>
          <w:rFonts w:cs="Arial"/>
        </w:rPr>
      </w:pPr>
      <w:r w:rsidRPr="009A7B9C">
        <w:rPr>
          <w:rFonts w:cs="Arial"/>
        </w:rPr>
        <w:t>Este documento describe el caso de</w:t>
      </w:r>
      <w:r w:rsidR="00743750" w:rsidRPr="009A7B9C">
        <w:rPr>
          <w:rFonts w:cs="Arial"/>
        </w:rPr>
        <w:t xml:space="preserve"> uso “</w:t>
      </w:r>
      <w:r w:rsidR="007F2D61" w:rsidRPr="009A7B9C">
        <w:rPr>
          <w:rFonts w:cs="Arial"/>
          <w:b/>
        </w:rPr>
        <w:t>SEGUIMIENTO</w:t>
      </w:r>
      <w:r w:rsidR="00B17052" w:rsidRPr="009A7B9C">
        <w:rPr>
          <w:rFonts w:cs="Arial"/>
        </w:rPr>
        <w:t xml:space="preserve">” del proyecto PAKAL </w:t>
      </w:r>
      <w:del w:id="1" w:author="Lopez Guzman Susana Carolina" w:date="2016-06-21T15:45:00Z">
        <w:r w:rsidR="00B17052" w:rsidRPr="009A7B9C" w:rsidDel="009A3613">
          <w:rPr>
            <w:rFonts w:cs="Arial"/>
          </w:rPr>
          <w:delText>AuditorÍ</w:delText>
        </w:r>
        <w:r w:rsidR="00743750" w:rsidRPr="009A7B9C" w:rsidDel="009A3613">
          <w:rPr>
            <w:rFonts w:cs="Arial"/>
          </w:rPr>
          <w:delText>a</w:delText>
        </w:r>
      </w:del>
      <w:ins w:id="2" w:author="Lopez Guzman Susana Carolina" w:date="2016-06-21T15:45:00Z">
        <w:r w:rsidR="009A3613" w:rsidRPr="009A7B9C">
          <w:rPr>
            <w:rFonts w:cs="Arial"/>
          </w:rPr>
          <w:t>Auditoría</w:t>
        </w:r>
      </w:ins>
      <w:r w:rsidR="00743750" w:rsidRPr="009A7B9C">
        <w:rPr>
          <w:rFonts w:cs="Arial"/>
        </w:rPr>
        <w:t xml:space="preserve"> Interna</w:t>
      </w:r>
      <w:r w:rsidRPr="009A7B9C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9A7B9C">
        <w:rPr>
          <w:rFonts w:cs="Arial"/>
        </w:rPr>
        <w:t xml:space="preserve">apas del proceso de auditoría </w:t>
      </w:r>
      <w:ins w:id="3" w:author="Lopez Guzman Susana Carolina" w:date="2016-06-21T15:45:00Z">
        <w:r w:rsidR="009A3613" w:rsidRPr="007A62B4">
          <w:rPr>
            <w:rFonts w:cs="Arial"/>
          </w:rPr>
          <w:t>de</w:t>
        </w:r>
        <w:r w:rsidR="009A3613">
          <w:rPr>
            <w:rFonts w:cs="Arial"/>
          </w:rPr>
          <w:t>l Órgano Interno de Control en</w:t>
        </w:r>
        <w:r w:rsidR="009A3613" w:rsidRPr="007A62B4">
          <w:rPr>
            <w:rFonts w:cs="Arial"/>
          </w:rPr>
          <w:t xml:space="preserve"> la CNBV</w:t>
        </w:r>
      </w:ins>
      <w:del w:id="4" w:author="Lopez Guzman Susana Carolina" w:date="2016-06-21T15:45:00Z">
        <w:r w:rsidR="00794699" w:rsidRPr="007A62B4" w:rsidDel="009A3613">
          <w:rPr>
            <w:rFonts w:cs="Arial"/>
          </w:rPr>
          <w:delText>de</w:delText>
        </w:r>
        <w:r w:rsidR="00794699" w:rsidDel="009A3613">
          <w:rPr>
            <w:rFonts w:cs="Arial"/>
          </w:rPr>
          <w:delText>l Órgano Interno de Control en</w:delText>
        </w:r>
        <w:r w:rsidR="00794699" w:rsidRPr="007A62B4" w:rsidDel="009A3613">
          <w:rPr>
            <w:rFonts w:cs="Arial"/>
          </w:rPr>
          <w:delText xml:space="preserve"> la CNBV</w:delText>
        </w:r>
      </w:del>
      <w:r w:rsidRPr="009A7B9C">
        <w:rPr>
          <w:rFonts w:cs="Arial"/>
        </w:rPr>
        <w:t>”.</w:t>
      </w:r>
    </w:p>
    <w:p w14:paraId="03F6277B" w14:textId="77777777" w:rsidR="000B38FE" w:rsidRPr="009A7B9C" w:rsidRDefault="000B38FE" w:rsidP="00FB728B">
      <w:pPr>
        <w:ind w:left="708"/>
        <w:jc w:val="both"/>
        <w:rPr>
          <w:rFonts w:cs="Arial"/>
        </w:rPr>
      </w:pPr>
      <w:bookmarkStart w:id="5" w:name="_GoBack"/>
      <w:bookmarkEnd w:id="5"/>
    </w:p>
    <w:p w14:paraId="05EAFF25" w14:textId="408113BD" w:rsidR="000B38FE" w:rsidRPr="009A7B9C" w:rsidRDefault="00AC7B14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6" w:name="_Toc454810183"/>
      <w:r w:rsidRPr="009A7B9C">
        <w:rPr>
          <w:rFonts w:asciiTheme="minorHAnsi" w:hAnsiTheme="minorHAnsi"/>
        </w:rPr>
        <w:t>Alcance</w:t>
      </w:r>
      <w:bookmarkEnd w:id="6"/>
    </w:p>
    <w:p w14:paraId="529657F5" w14:textId="0F4569D2" w:rsidR="00AC7B14" w:rsidRPr="009A7B9C" w:rsidRDefault="00AC7B14" w:rsidP="00FB728B">
      <w:pPr>
        <w:ind w:left="360"/>
        <w:jc w:val="both"/>
        <w:rPr>
          <w:rFonts w:cs="Arial"/>
        </w:rPr>
      </w:pPr>
      <w:r w:rsidRPr="009A7B9C">
        <w:rPr>
          <w:rFonts w:cs="Arial"/>
        </w:rPr>
        <w:t>Este documento de caso de uso es la  base del desarrollo de</w:t>
      </w:r>
      <w:ins w:id="7" w:author="Lopez Guzman Susana Carolina" w:date="2016-06-21T15:46:00Z">
        <w:r w:rsidR="00CF15CD">
          <w:rPr>
            <w:rFonts w:cs="Arial"/>
          </w:rPr>
          <w:t xml:space="preserve"> </w:t>
        </w:r>
      </w:ins>
      <w:r w:rsidR="00CF15CD">
        <w:rPr>
          <w:rFonts w:cs="Arial"/>
        </w:rPr>
        <w:t>l</w:t>
      </w:r>
      <w:ins w:id="8" w:author="Lopez Guzman Susana Carolina" w:date="2016-06-21T15:46:00Z">
        <w:r w:rsidR="00CF15CD">
          <w:rPr>
            <w:rFonts w:cs="Arial"/>
          </w:rPr>
          <w:t>a</w:t>
        </w:r>
      </w:ins>
      <w:r w:rsidR="00CF15CD">
        <w:rPr>
          <w:rFonts w:cs="Arial"/>
        </w:rPr>
        <w:t xml:space="preserve"> </w:t>
      </w:r>
      <w:del w:id="9" w:author="Lopez Guzman Susana Carolina" w:date="2016-06-21T15:46:00Z">
        <w:r w:rsidR="00CF15CD" w:rsidDel="00CF15CD">
          <w:rPr>
            <w:rFonts w:cs="Arial"/>
          </w:rPr>
          <w:delText>software</w:delText>
        </w:r>
        <w:r w:rsidRPr="009A7B9C" w:rsidDel="00CF15CD">
          <w:rPr>
            <w:rFonts w:cs="Arial"/>
          </w:rPr>
          <w:delText xml:space="preserve"> </w:delText>
        </w:r>
      </w:del>
      <w:ins w:id="10" w:author="Lopez Guzman Susana Carolina" w:date="2016-06-21T15:46:00Z">
        <w:r w:rsidR="00CF15CD">
          <w:rPr>
            <w:rFonts w:cs="Arial"/>
          </w:rPr>
          <w:t>solución</w:t>
        </w:r>
        <w:r w:rsidR="00CF15CD" w:rsidRPr="009A7B9C">
          <w:rPr>
            <w:rFonts w:cs="Arial"/>
          </w:rPr>
          <w:t xml:space="preserve"> </w:t>
        </w:r>
      </w:ins>
      <w:r w:rsidRPr="009A7B9C">
        <w:rPr>
          <w:rFonts w:cs="Arial"/>
        </w:rPr>
        <w:t>del proyecto.</w:t>
      </w:r>
      <w:r w:rsidR="00E033BD" w:rsidRPr="009A7B9C">
        <w:rPr>
          <w:rFonts w:cs="Arial"/>
        </w:rPr>
        <w:t xml:space="preserve"> Describe los siguientes tópicos:</w:t>
      </w:r>
    </w:p>
    <w:p w14:paraId="37F322F9" w14:textId="1AE44928" w:rsidR="00E033BD" w:rsidRPr="009A7B9C" w:rsidRDefault="0067175B" w:rsidP="00FB728B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9A7B9C">
        <w:rPr>
          <w:rFonts w:asciiTheme="minorHAnsi" w:hAnsiTheme="minorHAnsi" w:cs="Arial"/>
        </w:rPr>
        <w:t>Acciones</w:t>
      </w:r>
      <w:r w:rsidR="00E9321D" w:rsidRPr="009A7B9C">
        <w:rPr>
          <w:rFonts w:asciiTheme="minorHAnsi" w:hAnsiTheme="minorHAnsi" w:cs="Arial"/>
        </w:rPr>
        <w:t xml:space="preserve"> del </w:t>
      </w:r>
      <w:ins w:id="11" w:author="Lopez Guzman Susana Carolina" w:date="2016-06-21T15:46:00Z">
        <w:r w:rsidR="00CF15CD">
          <w:rPr>
            <w:rFonts w:asciiTheme="minorHAnsi" w:hAnsiTheme="minorHAnsi" w:cs="Arial"/>
          </w:rPr>
          <w:t>Caso de uso (</w:t>
        </w:r>
      </w:ins>
      <w:r w:rsidR="00E9321D" w:rsidRPr="009A7B9C">
        <w:rPr>
          <w:rFonts w:asciiTheme="minorHAnsi" w:hAnsiTheme="minorHAnsi" w:cs="Arial"/>
        </w:rPr>
        <w:t>CU</w:t>
      </w:r>
      <w:ins w:id="12" w:author="Lopez Guzman Susana Carolina" w:date="2016-06-21T15:46:00Z">
        <w:r w:rsidR="00CF15CD">
          <w:rPr>
            <w:rFonts w:asciiTheme="minorHAnsi" w:hAnsiTheme="minorHAnsi" w:cs="Arial"/>
          </w:rPr>
          <w:t>)</w:t>
        </w:r>
      </w:ins>
    </w:p>
    <w:p w14:paraId="609DA50E" w14:textId="4BACF49E" w:rsidR="00E033BD" w:rsidRPr="009A7B9C" w:rsidRDefault="00E033BD" w:rsidP="00FB728B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9A7B9C" w:rsidRDefault="00AC7B14" w:rsidP="00FB728B">
      <w:pPr>
        <w:ind w:left="360"/>
        <w:jc w:val="both"/>
        <w:rPr>
          <w:rFonts w:cs="Arial"/>
        </w:rPr>
      </w:pPr>
      <w:r w:rsidRPr="009A7B9C">
        <w:rPr>
          <w:rFonts w:cs="Arial"/>
        </w:rPr>
        <w:t>Este documento no describe:</w:t>
      </w:r>
    </w:p>
    <w:p w14:paraId="17BF848A" w14:textId="061AFABF" w:rsidR="00AC7B14" w:rsidRPr="009A7B9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9A7B9C">
        <w:t>Diseño de interfaces de usuario</w:t>
      </w:r>
    </w:p>
    <w:p w14:paraId="3F948A47" w14:textId="40899EF5" w:rsidR="009637FE" w:rsidRPr="009A7B9C" w:rsidRDefault="009637FE" w:rsidP="00FB728B">
      <w:pPr>
        <w:pStyle w:val="Sinespaciado"/>
        <w:numPr>
          <w:ilvl w:val="0"/>
          <w:numId w:val="9"/>
        </w:numPr>
        <w:ind w:left="1080"/>
        <w:jc w:val="both"/>
      </w:pPr>
      <w:r w:rsidRPr="009A7B9C">
        <w:t>Diccionario de datos</w:t>
      </w:r>
    </w:p>
    <w:p w14:paraId="294C5C81" w14:textId="541216C6" w:rsidR="00AC7B14" w:rsidRPr="009A7B9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9A7B9C">
        <w:t>Diseño de base de datos para soportar la funcionalidad requerida</w:t>
      </w:r>
    </w:p>
    <w:p w14:paraId="71858771" w14:textId="55009C45" w:rsidR="00AC7B14" w:rsidRPr="009A7B9C" w:rsidRDefault="00AC7B14" w:rsidP="00FB728B">
      <w:pPr>
        <w:pStyle w:val="Sinespaciado"/>
        <w:numPr>
          <w:ilvl w:val="0"/>
          <w:numId w:val="9"/>
        </w:numPr>
        <w:ind w:left="1080"/>
        <w:jc w:val="both"/>
      </w:pPr>
      <w:r w:rsidRPr="009A7B9C">
        <w:t>Diseño de funcionalidad para la administración de usuarios</w:t>
      </w:r>
    </w:p>
    <w:p w14:paraId="4FB28FF8" w14:textId="77777777" w:rsidR="00AC7B14" w:rsidRPr="009A7B9C" w:rsidRDefault="00AC7B14" w:rsidP="00FB728B">
      <w:pPr>
        <w:jc w:val="both"/>
        <w:rPr>
          <w:rFonts w:cs="Arial"/>
        </w:rPr>
      </w:pPr>
    </w:p>
    <w:p w14:paraId="104A0C97" w14:textId="5F3D4A21" w:rsidR="00AC7B14" w:rsidRPr="009A7B9C" w:rsidRDefault="00AC7B14" w:rsidP="00FB728B">
      <w:pPr>
        <w:pStyle w:val="Ttulo2"/>
        <w:jc w:val="both"/>
        <w:rPr>
          <w:rFonts w:asciiTheme="minorHAnsi" w:hAnsiTheme="minorHAnsi"/>
        </w:rPr>
      </w:pPr>
      <w:bookmarkStart w:id="13" w:name="_Toc454810184"/>
      <w:r w:rsidRPr="009A7B9C">
        <w:rPr>
          <w:rFonts w:asciiTheme="minorHAnsi" w:hAnsiTheme="minorHAnsi"/>
        </w:rPr>
        <w:t>Historia de revisiones</w:t>
      </w:r>
      <w:bookmarkEnd w:id="13"/>
    </w:p>
    <w:p w14:paraId="03D1BB20" w14:textId="77777777" w:rsidR="00AC7B14" w:rsidRPr="009A7B9C" w:rsidRDefault="00AC7B14" w:rsidP="00FB728B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9A7B9C" w14:paraId="5E1DA2FA" w14:textId="77777777" w:rsidTr="00F009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9A7B9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9A7B9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9A7B9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9A7B9C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9A7B9C" w14:paraId="5BF4C471" w14:textId="77777777" w:rsidTr="00F0094B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9A7B9C" w:rsidRDefault="00240405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9A7B9C">
              <w:rPr>
                <w:rFonts w:asciiTheme="minorHAnsi" w:hAnsiTheme="minorHAnsi"/>
                <w:lang w:val="es-MX"/>
              </w:rPr>
              <w:t>13/06</w:t>
            </w:r>
            <w:r w:rsidR="008151BE" w:rsidRPr="009A7B9C">
              <w:rPr>
                <w:rFonts w:asciiTheme="minorHAnsi" w:hAnsiTheme="minorHAnsi"/>
                <w:lang w:val="es-MX"/>
              </w:rPr>
              <w:t>/</w:t>
            </w:r>
            <w:r w:rsidRPr="009A7B9C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9A7B9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9A7B9C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9A7B9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9A7B9C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9A7B9C" w:rsidRDefault="00314043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9A7B9C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9A7B9C" w14:paraId="1B2CA13F" w14:textId="77777777" w:rsidTr="00F0094B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9A7B9C" w14:paraId="74DA6BA4" w14:textId="77777777" w:rsidTr="00F0094B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9A7B9C" w:rsidRDefault="00AC7B14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9A7B9C" w:rsidRDefault="00AC7B14" w:rsidP="00FB728B">
      <w:pPr>
        <w:jc w:val="both"/>
        <w:rPr>
          <w:rFonts w:cs="Arial"/>
        </w:rPr>
      </w:pPr>
    </w:p>
    <w:p w14:paraId="64AD50DE" w14:textId="77777777" w:rsidR="00AC7B14" w:rsidRPr="009A7B9C" w:rsidRDefault="00AC7B14" w:rsidP="00FB728B">
      <w:pPr>
        <w:jc w:val="both"/>
        <w:rPr>
          <w:rFonts w:cs="Arial"/>
        </w:rPr>
      </w:pPr>
    </w:p>
    <w:p w14:paraId="68043275" w14:textId="77777777" w:rsidR="00AC7B14" w:rsidRPr="009A7B9C" w:rsidRDefault="00AC7B14" w:rsidP="00FB728B">
      <w:pPr>
        <w:jc w:val="both"/>
        <w:rPr>
          <w:rFonts w:cs="Arial"/>
        </w:rPr>
      </w:pPr>
    </w:p>
    <w:p w14:paraId="04109C3B" w14:textId="77777777" w:rsidR="00AC7B14" w:rsidRPr="009A7B9C" w:rsidRDefault="00AC7B14" w:rsidP="00FB728B">
      <w:pPr>
        <w:jc w:val="both"/>
        <w:rPr>
          <w:rFonts w:cs="Arial"/>
        </w:rPr>
      </w:pPr>
    </w:p>
    <w:p w14:paraId="0C46423A" w14:textId="77777777" w:rsidR="00AC7B14" w:rsidRPr="009A7B9C" w:rsidRDefault="00AC7B14" w:rsidP="00FB728B">
      <w:pPr>
        <w:jc w:val="both"/>
        <w:rPr>
          <w:rFonts w:cs="Arial"/>
        </w:rPr>
      </w:pPr>
    </w:p>
    <w:p w14:paraId="0E224F94" w14:textId="77777777" w:rsidR="008A4765" w:rsidRPr="009A7B9C" w:rsidRDefault="008A4765" w:rsidP="00FB728B">
      <w:pPr>
        <w:jc w:val="both"/>
        <w:rPr>
          <w:rFonts w:cs="Arial"/>
        </w:rPr>
      </w:pPr>
    </w:p>
    <w:p w14:paraId="59F78DD1" w14:textId="001E87AA" w:rsidR="003D178D" w:rsidRPr="009A7B9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4" w:name="_Toc454810185"/>
      <w:r w:rsidRPr="009A7B9C">
        <w:rPr>
          <w:rFonts w:asciiTheme="minorHAnsi" w:hAnsiTheme="minorHAnsi"/>
        </w:rPr>
        <w:lastRenderedPageBreak/>
        <w:t>Introducción</w:t>
      </w:r>
      <w:bookmarkEnd w:id="14"/>
    </w:p>
    <w:p w14:paraId="5E61C41A" w14:textId="57E546AA" w:rsidR="00281FD1" w:rsidRPr="009A7B9C" w:rsidRDefault="00281FD1" w:rsidP="00FB728B">
      <w:pPr>
        <w:ind w:left="360"/>
        <w:jc w:val="both"/>
      </w:pPr>
      <w:r w:rsidRPr="009A7B9C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9A7B9C" w:rsidRDefault="00281FD1" w:rsidP="00FB728B">
      <w:pPr>
        <w:ind w:left="360"/>
        <w:jc w:val="both"/>
      </w:pPr>
    </w:p>
    <w:p w14:paraId="56141095" w14:textId="75512B32" w:rsidR="006E70ED" w:rsidRPr="009A7B9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5" w:name="_Toc454810186"/>
      <w:r w:rsidRPr="009A7B9C">
        <w:rPr>
          <w:rFonts w:asciiTheme="minorHAnsi" w:hAnsiTheme="minorHAnsi"/>
        </w:rPr>
        <w:t>Definición, Acrónimos y</w:t>
      </w:r>
      <w:r w:rsidR="004C5B3C" w:rsidRPr="009A7B9C">
        <w:rPr>
          <w:rFonts w:asciiTheme="minorHAnsi" w:hAnsiTheme="minorHAnsi"/>
        </w:rPr>
        <w:t xml:space="preserve"> Abreviaturas</w:t>
      </w:r>
      <w:bookmarkEnd w:id="15"/>
    </w:p>
    <w:p w14:paraId="2786DAD0" w14:textId="41466440" w:rsidR="00F17433" w:rsidRPr="009A7B9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Definición</w:t>
      </w:r>
    </w:p>
    <w:p w14:paraId="3F9D6112" w14:textId="13A1CF00" w:rsidR="006C4E99" w:rsidRPr="009A7B9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9A7B9C">
        <w:rPr>
          <w:rFonts w:asciiTheme="minorHAnsi" w:hAnsiTheme="minorHAnsi"/>
        </w:rPr>
        <w:t>N/A</w:t>
      </w:r>
    </w:p>
    <w:p w14:paraId="0093CDAF" w14:textId="06FDF2BB" w:rsidR="00226F36" w:rsidRPr="009A7B9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Acrónimo</w:t>
      </w:r>
    </w:p>
    <w:p w14:paraId="418EF636" w14:textId="24884CD6" w:rsidR="006C4E99" w:rsidRPr="009A7B9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9A7B9C">
        <w:rPr>
          <w:rFonts w:asciiTheme="minorHAnsi" w:hAnsiTheme="minorHAnsi"/>
        </w:rPr>
        <w:t>N/A</w:t>
      </w:r>
    </w:p>
    <w:p w14:paraId="078EA934" w14:textId="5755A44F" w:rsidR="00226F36" w:rsidRPr="009A7B9C" w:rsidRDefault="00226F36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Abreviaturas</w:t>
      </w:r>
    </w:p>
    <w:p w14:paraId="1BF871B4" w14:textId="252ED691" w:rsidR="006C4E99" w:rsidRPr="009A7B9C" w:rsidRDefault="006C4E99" w:rsidP="00FB728B">
      <w:pPr>
        <w:pStyle w:val="Prrafodelista"/>
        <w:ind w:left="1224"/>
        <w:rPr>
          <w:rFonts w:asciiTheme="minorHAnsi" w:hAnsiTheme="minorHAnsi"/>
        </w:rPr>
      </w:pPr>
      <w:r w:rsidRPr="009A7B9C">
        <w:rPr>
          <w:rFonts w:asciiTheme="minorHAnsi" w:hAnsiTheme="minorHAnsi"/>
        </w:rPr>
        <w:t>N/A</w:t>
      </w:r>
    </w:p>
    <w:p w14:paraId="1B81C720" w14:textId="2608306C" w:rsidR="003D1BB5" w:rsidRPr="009A7B9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6" w:name="_Toc454810187"/>
      <w:r w:rsidRPr="009A7B9C">
        <w:rPr>
          <w:rFonts w:asciiTheme="minorHAnsi" w:hAnsiTheme="minorHAnsi"/>
        </w:rPr>
        <w:t>Referencias</w:t>
      </w:r>
      <w:bookmarkEnd w:id="16"/>
    </w:p>
    <w:p w14:paraId="21A9E967" w14:textId="39182C3A" w:rsidR="003D178D" w:rsidRPr="009A7B9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Referencia a documentos de ayuda</w:t>
      </w:r>
    </w:p>
    <w:p w14:paraId="20EA7739" w14:textId="4F52156D" w:rsidR="0028468C" w:rsidRPr="009A7B9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9A7B9C">
        <w:rPr>
          <w:rFonts w:asciiTheme="minorHAnsi" w:hAnsiTheme="minorHAnsi"/>
        </w:rPr>
        <w:t>N/A</w:t>
      </w:r>
    </w:p>
    <w:p w14:paraId="1DB875FC" w14:textId="77777777" w:rsidR="00E279E7" w:rsidRPr="009A7B9C" w:rsidRDefault="00E279E7" w:rsidP="00FB728B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Referencia a otro caso de uso</w:t>
      </w:r>
    </w:p>
    <w:p w14:paraId="6296CAE7" w14:textId="06C1CFA9" w:rsidR="00E279E7" w:rsidRPr="009A7B9C" w:rsidRDefault="0028468C" w:rsidP="00FB728B">
      <w:pPr>
        <w:pStyle w:val="Prrafodelista"/>
        <w:ind w:left="1224"/>
        <w:rPr>
          <w:rFonts w:asciiTheme="minorHAnsi" w:hAnsiTheme="minorHAnsi"/>
        </w:rPr>
      </w:pPr>
      <w:r w:rsidRPr="009A7B9C">
        <w:rPr>
          <w:rFonts w:asciiTheme="minorHAnsi" w:hAnsiTheme="minorHAnsi"/>
        </w:rPr>
        <w:t>N/A</w:t>
      </w:r>
    </w:p>
    <w:p w14:paraId="1AFF73B1" w14:textId="67EAE3F3" w:rsidR="008A4765" w:rsidRPr="009A7B9C" w:rsidRDefault="008A4765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7" w:name="_Toc454810188"/>
      <w:r w:rsidRPr="009A7B9C">
        <w:rPr>
          <w:rFonts w:asciiTheme="minorHAnsi" w:hAnsiTheme="minorHAnsi"/>
        </w:rPr>
        <w:t xml:space="preserve">Caso de </w:t>
      </w:r>
      <w:r w:rsidR="004C5B3C" w:rsidRPr="009A7B9C">
        <w:rPr>
          <w:rFonts w:asciiTheme="minorHAnsi" w:hAnsiTheme="minorHAnsi"/>
        </w:rPr>
        <w:t xml:space="preserve">uso </w:t>
      </w:r>
      <w:r w:rsidR="00587B6B" w:rsidRPr="009A7B9C">
        <w:rPr>
          <w:rFonts w:asciiTheme="minorHAnsi" w:hAnsiTheme="minorHAnsi"/>
        </w:rPr>
        <w:t>Seguimiento</w:t>
      </w:r>
      <w:bookmarkEnd w:id="17"/>
    </w:p>
    <w:p w14:paraId="10B052F4" w14:textId="77777777" w:rsidR="000315A2" w:rsidRPr="009A7B9C" w:rsidRDefault="000315A2" w:rsidP="00FB728B">
      <w:pPr>
        <w:jc w:val="both"/>
      </w:pPr>
    </w:p>
    <w:p w14:paraId="39C958AC" w14:textId="6EDFFBD7" w:rsidR="00FC521F" w:rsidRPr="009A7B9C" w:rsidRDefault="008A4765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8" w:name="_Toc454810189"/>
      <w:r w:rsidRPr="009A7B9C">
        <w:rPr>
          <w:rFonts w:asciiTheme="minorHAnsi" w:hAnsiTheme="minorHAnsi"/>
        </w:rPr>
        <w:t>Descripción</w:t>
      </w:r>
      <w:bookmarkEnd w:id="18"/>
    </w:p>
    <w:p w14:paraId="09D0B7BD" w14:textId="72D5E24C" w:rsidR="00FC521F" w:rsidRPr="009A7B9C" w:rsidRDefault="00FF11A2" w:rsidP="00BB051D">
      <w:pPr>
        <w:pStyle w:val="Prrafodelista"/>
        <w:ind w:left="360"/>
        <w:rPr>
          <w:rFonts w:asciiTheme="minorHAnsi" w:hAnsiTheme="minorHAnsi"/>
        </w:rPr>
      </w:pPr>
      <w:r w:rsidRPr="009A7B9C">
        <w:rPr>
          <w:rFonts w:asciiTheme="minorHAnsi" w:hAnsiTheme="minorHAnsi"/>
        </w:rPr>
        <w:t xml:space="preserve">El presente caso de uso mostrará la funcionalidad </w:t>
      </w:r>
      <w:r w:rsidR="00D11270" w:rsidRPr="009A7B9C">
        <w:rPr>
          <w:rFonts w:asciiTheme="minorHAnsi" w:hAnsiTheme="minorHAnsi"/>
        </w:rPr>
        <w:t xml:space="preserve">requerida para poder realizar </w:t>
      </w:r>
      <w:r w:rsidR="00343384" w:rsidRPr="009A7B9C">
        <w:rPr>
          <w:rFonts w:asciiTheme="minorHAnsi" w:hAnsiTheme="minorHAnsi"/>
        </w:rPr>
        <w:t xml:space="preserve">el </w:t>
      </w:r>
      <w:del w:id="19" w:author="Lopez Guzman Susana Carolina" w:date="2016-06-21T15:46:00Z">
        <w:r w:rsidR="00343384" w:rsidRPr="009A7B9C" w:rsidDel="00CF15CD">
          <w:rPr>
            <w:rFonts w:asciiTheme="minorHAnsi" w:hAnsiTheme="minorHAnsi"/>
          </w:rPr>
          <w:delText>Informe</w:delText>
        </w:r>
      </w:del>
      <w:ins w:id="20" w:author="Lopez Guzman Susana Carolina" w:date="2016-06-21T15:46:00Z">
        <w:r w:rsidR="00CF15CD">
          <w:rPr>
            <w:rFonts w:asciiTheme="minorHAnsi" w:hAnsiTheme="minorHAnsi"/>
          </w:rPr>
          <w:t>Seguimiento</w:t>
        </w:r>
      </w:ins>
      <w:r w:rsidRPr="009A7B9C">
        <w:rPr>
          <w:rFonts w:asciiTheme="minorHAnsi" w:hAnsiTheme="minorHAnsi"/>
        </w:rPr>
        <w:t>, detallando los actores, roles, actividades, reglas de negocio y datos que interactúan en la ejecución del caso.</w:t>
      </w:r>
    </w:p>
    <w:p w14:paraId="57945BBF" w14:textId="660D6AD1" w:rsidR="005C14F0" w:rsidRPr="009A7B9C" w:rsidRDefault="000315A2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1" w:name="_Toc454810190"/>
      <w:r w:rsidRPr="009A7B9C">
        <w:rPr>
          <w:rFonts w:asciiTheme="minorHAnsi" w:hAnsiTheme="minorHAnsi"/>
        </w:rPr>
        <w:t>Actores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9A7B9C" w14:paraId="288D492B" w14:textId="77777777" w:rsidTr="00F0094B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9A7B9C" w:rsidRDefault="005C14F0" w:rsidP="00FB728B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9A7B9C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9A7B9C" w14:paraId="6AE532BC" w14:textId="77777777" w:rsidTr="00F0094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1D859604" w:rsidR="005C14F0" w:rsidRPr="009A7B9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A7B9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9A7B9C" w14:paraId="066A2A76" w14:textId="77777777" w:rsidTr="00F0094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6379D97D" w:rsidR="005C14F0" w:rsidRPr="009A7B9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A7B9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</w:t>
            </w:r>
            <w:r w:rsidR="00715548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o</w:t>
            </w:r>
            <w:r w:rsidRPr="009A7B9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rdinador</w:t>
            </w:r>
          </w:p>
        </w:tc>
      </w:tr>
      <w:tr w:rsidR="005C14F0" w:rsidRPr="009A7B9C" w14:paraId="392C08B5" w14:textId="77777777" w:rsidTr="00F0094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28D8CEAD" w:rsidR="005C14F0" w:rsidRPr="009A7B9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A7B9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9A7B9C" w14:paraId="46838598" w14:textId="77777777" w:rsidTr="00F0094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9A7B9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A7B9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9A7B9C" w14:paraId="74F5DD1D" w14:textId="77777777" w:rsidTr="00F0094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9A7B9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A7B9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9A7B9C" w14:paraId="401B5D03" w14:textId="77777777" w:rsidTr="00F0094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9A7B9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A7B9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 Solo Lectura)</w:t>
            </w:r>
          </w:p>
        </w:tc>
      </w:tr>
      <w:tr w:rsidR="005C14F0" w:rsidRPr="009A7B9C" w14:paraId="51AC1D13" w14:textId="77777777" w:rsidTr="00F0094B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9A7B9C" w:rsidRDefault="005C14F0" w:rsidP="0039387B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9A7B9C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 )</w:t>
            </w:r>
          </w:p>
        </w:tc>
      </w:tr>
    </w:tbl>
    <w:p w14:paraId="27984356" w14:textId="429DB9C0" w:rsidR="00350D66" w:rsidRDefault="00350D66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2" w:name="_Toc454810191"/>
      <w:r>
        <w:rPr>
          <w:rFonts w:asciiTheme="minorHAnsi" w:hAnsiTheme="minorHAnsi"/>
        </w:rPr>
        <w:lastRenderedPageBreak/>
        <w:t>Diagrama</w:t>
      </w:r>
      <w:bookmarkEnd w:id="22"/>
    </w:p>
    <w:p w14:paraId="175C14FC" w14:textId="6B8CCA71" w:rsidR="00350D66" w:rsidRPr="00350D66" w:rsidRDefault="00350D66" w:rsidP="00350D66">
      <w:r>
        <w:rPr>
          <w:noProof/>
          <w:lang w:eastAsia="es-MX"/>
        </w:rPr>
        <w:drawing>
          <wp:inline distT="0" distB="0" distL="0" distR="0" wp14:anchorId="133F3F46" wp14:editId="7DDEF325">
            <wp:extent cx="6210935" cy="3670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_CU_Seguimien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9A7B9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3" w:name="_Toc454810192"/>
      <w:r w:rsidRPr="009A7B9C">
        <w:rPr>
          <w:rFonts w:asciiTheme="minorHAnsi" w:hAnsiTheme="minorHAnsi"/>
        </w:rPr>
        <w:t>Precondiciones</w:t>
      </w:r>
      <w:bookmarkEnd w:id="23"/>
    </w:p>
    <w:p w14:paraId="1923E5C8" w14:textId="77777777" w:rsidR="00072827" w:rsidRPr="009A7B9C" w:rsidRDefault="00072827" w:rsidP="00FB728B">
      <w:pPr>
        <w:jc w:val="both"/>
      </w:pPr>
    </w:p>
    <w:p w14:paraId="3597B5FF" w14:textId="130F52EC" w:rsidR="0071700B" w:rsidRPr="009A7B9C" w:rsidRDefault="00934C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4" w:name="_Toc454810193"/>
      <w:r w:rsidRPr="009A7B9C">
        <w:rPr>
          <w:rFonts w:asciiTheme="minorHAnsi" w:hAnsiTheme="minorHAnsi"/>
        </w:rPr>
        <w:t>Flujo Básico:</w:t>
      </w:r>
      <w:bookmarkEnd w:id="24"/>
    </w:p>
    <w:p w14:paraId="4DECD8E3" w14:textId="29B5BD2A" w:rsidR="0071700B" w:rsidRDefault="0071700B" w:rsidP="00DD3E54">
      <w:pPr>
        <w:pStyle w:val="Prrafodelista"/>
        <w:ind w:left="1416"/>
        <w:rPr>
          <w:ins w:id="25" w:author="Lopez Guzman Susana Carolina" w:date="2016-06-21T15:47:00Z"/>
          <w:rFonts w:asciiTheme="minorHAnsi" w:hAnsiTheme="minorHAnsi"/>
        </w:rPr>
      </w:pPr>
      <w:r w:rsidRPr="009A7B9C">
        <w:rPr>
          <w:rFonts w:asciiTheme="minorHAnsi" w:hAnsiTheme="minorHAnsi"/>
        </w:rPr>
        <w:t>El actor ingresa al sistema con credenciales validas</w:t>
      </w:r>
    </w:p>
    <w:p w14:paraId="1567EA4F" w14:textId="0A126E05" w:rsidR="00CF15CD" w:rsidRPr="009A7B9C" w:rsidRDefault="00CF15CD" w:rsidP="00DD3E54">
      <w:pPr>
        <w:pStyle w:val="Prrafodelista"/>
        <w:ind w:left="1416"/>
        <w:rPr>
          <w:rFonts w:asciiTheme="minorHAnsi" w:hAnsiTheme="minorHAnsi"/>
        </w:rPr>
      </w:pPr>
      <w:ins w:id="26" w:author="Lopez Guzman Susana Carolina" w:date="2016-06-21T15:47:00Z">
        <w:r w:rsidRPr="002A4173">
          <w:rPr>
            <w:rFonts w:asciiTheme="minorHAnsi" w:hAnsiTheme="minorHAnsi"/>
          </w:rPr>
          <w:t xml:space="preserve">El usuario debe estar dado de alta en el sistema y en </w:t>
        </w:r>
        <w:r>
          <w:rPr>
            <w:rFonts w:asciiTheme="minorHAnsi" w:hAnsiTheme="minorHAnsi"/>
          </w:rPr>
          <w:t>el seguimiento</w:t>
        </w:r>
        <w:r w:rsidRPr="002A4173">
          <w:rPr>
            <w:rFonts w:asciiTheme="minorHAnsi" w:hAnsiTheme="minorHAnsi"/>
          </w:rPr>
          <w:t xml:space="preserve"> en referencia</w:t>
        </w:r>
      </w:ins>
    </w:p>
    <w:p w14:paraId="4EFD6EBA" w14:textId="3DD94C2C" w:rsidR="00A05CD4" w:rsidRPr="009A7B9C" w:rsidRDefault="00934C2C" w:rsidP="00A05CD4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7" w:name="_Toc454810194"/>
      <w:r w:rsidRPr="009A7B9C">
        <w:rPr>
          <w:rFonts w:asciiTheme="minorHAnsi" w:hAnsiTheme="minorHAnsi"/>
        </w:rPr>
        <w:t>Flujos alternos “Modificar” y “Eliminar</w:t>
      </w:r>
      <w:r w:rsidR="00555AED" w:rsidRPr="009A7B9C">
        <w:rPr>
          <w:rFonts w:asciiTheme="minorHAnsi" w:hAnsiTheme="minorHAnsi"/>
        </w:rPr>
        <w:t>”</w:t>
      </w:r>
      <w:r w:rsidR="0071700B" w:rsidRPr="009A7B9C">
        <w:rPr>
          <w:rFonts w:asciiTheme="minorHAnsi" w:hAnsiTheme="minorHAnsi"/>
        </w:rPr>
        <w:t>:</w:t>
      </w:r>
      <w:bookmarkEnd w:id="27"/>
    </w:p>
    <w:p w14:paraId="544C0BB9" w14:textId="3B3A82DE" w:rsidR="00A05CD4" w:rsidRPr="009A7B9C" w:rsidRDefault="00A05CD4" w:rsidP="00A05CD4">
      <w:pPr>
        <w:pStyle w:val="Sinespaciado"/>
        <w:ind w:left="1416"/>
      </w:pPr>
      <w:r w:rsidRPr="009A7B9C">
        <w:t>El actor ingresa al sistema con credenciales validas</w:t>
      </w:r>
    </w:p>
    <w:p w14:paraId="50E03DAD" w14:textId="0332638A" w:rsidR="000315A2" w:rsidRPr="009A7B9C" w:rsidRDefault="000B24D5" w:rsidP="00A05CD4">
      <w:pPr>
        <w:pStyle w:val="Sinespaciado"/>
        <w:ind w:left="1416"/>
      </w:pPr>
      <w:r w:rsidRPr="009A7B9C">
        <w:t>El usuario debe estar dado de alta en el sistema</w:t>
      </w:r>
      <w:ins w:id="28" w:author="Lopez Guzman Susana Carolina" w:date="2016-06-21T15:47:00Z">
        <w:r w:rsidR="00CF15CD">
          <w:t xml:space="preserve"> y en el seguimiento</w:t>
        </w:r>
        <w:r w:rsidR="00CF15CD" w:rsidRPr="002A4173">
          <w:t xml:space="preserve"> </w:t>
        </w:r>
        <w:r w:rsidR="00CF15CD">
          <w:t>en referencia</w:t>
        </w:r>
      </w:ins>
    </w:p>
    <w:p w14:paraId="3D208C85" w14:textId="77777777" w:rsidR="009549D6" w:rsidRPr="009A7B9C" w:rsidRDefault="009549D6" w:rsidP="00FB728B">
      <w:pPr>
        <w:jc w:val="both"/>
      </w:pPr>
    </w:p>
    <w:p w14:paraId="2012A745" w14:textId="2EFBCBF1" w:rsidR="008A4765" w:rsidRPr="009A7B9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9" w:name="_Toc454810195"/>
      <w:r w:rsidRPr="009A7B9C">
        <w:rPr>
          <w:rFonts w:asciiTheme="minorHAnsi" w:hAnsiTheme="minorHAnsi"/>
        </w:rPr>
        <w:t>Flujo básico</w:t>
      </w:r>
      <w:bookmarkEnd w:id="29"/>
    </w:p>
    <w:p w14:paraId="45AAE546" w14:textId="77777777" w:rsidR="000315A2" w:rsidRPr="009A7B9C" w:rsidRDefault="000315A2" w:rsidP="00FB728B">
      <w:pPr>
        <w:ind w:left="708"/>
        <w:jc w:val="both"/>
      </w:pPr>
    </w:p>
    <w:p w14:paraId="51A15A6C" w14:textId="53FBDDAC" w:rsidR="009549D6" w:rsidRPr="009A7B9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30" w:name="_Toc454810196"/>
      <w:r w:rsidRPr="009A7B9C">
        <w:rPr>
          <w:rFonts w:asciiTheme="minorHAnsi" w:hAnsiTheme="minorHAnsi"/>
        </w:rPr>
        <w:t>Entradas</w:t>
      </w:r>
      <w:bookmarkEnd w:id="30"/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31" w:author="Lopez Guzman Susana Carolina" w:date="2016-06-21T15:48:00Z">
          <w:tblPr>
            <w:tblStyle w:val="Tablaconcuadrcula"/>
            <w:tblW w:w="749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32">
          <w:tblGrid>
            <w:gridCol w:w="3157"/>
            <w:gridCol w:w="2045"/>
            <w:gridCol w:w="2292"/>
          </w:tblGrid>
        </w:tblGridChange>
      </w:tblGrid>
      <w:tr w:rsidR="002C379D" w:rsidRPr="009A7B9C" w14:paraId="51832D4B" w14:textId="77777777" w:rsidTr="00CF15CD">
        <w:trPr>
          <w:jc w:val="center"/>
          <w:trPrChange w:id="33" w:author="Lopez Guzman Susana Carolina" w:date="2016-06-21T15:48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34" w:author="Lopez Guzman Susana Carolina" w:date="2016-06-21T15:48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1FB2097C" w14:textId="071F81C0" w:rsidR="002C379D" w:rsidRPr="009A7B9C" w:rsidRDefault="002C379D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5" w:author="Lopez Guzman Susana Carolina" w:date="2016-06-21T15:48:00Z">
                <w:pPr>
                  <w:jc w:val="both"/>
                </w:pPr>
              </w:pPrChange>
            </w:pPr>
            <w:del w:id="36" w:author="Lopez Guzman Susana Carolina" w:date="2016-06-21T15:48:00Z">
              <w:r w:rsidRPr="009A7B9C" w:rsidDel="00CF15CD">
                <w:rPr>
                  <w:rFonts w:cs="Arial"/>
                  <w:b/>
                  <w:bCs/>
                  <w:color w:val="DBE5F1" w:themeColor="accent1" w:themeTint="33"/>
                </w:rPr>
                <w:delText>Campo</w:delText>
              </w:r>
            </w:del>
            <w:ins w:id="37" w:author="Lopez Guzman Susana Carolina" w:date="2016-06-21T15:48:00Z">
              <w:r w:rsidR="00CF15CD">
                <w:rPr>
                  <w:rFonts w:cs="Arial"/>
                  <w:b/>
                  <w:bCs/>
                  <w:color w:val="DBE5F1" w:themeColor="accent1" w:themeTint="33"/>
                </w:rPr>
                <w:t>Documento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38" w:author="Lopez Guzman Susana Carolina" w:date="2016-06-21T15:48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5290F41A" w14:textId="77777777" w:rsidR="002C379D" w:rsidRPr="009A7B9C" w:rsidRDefault="002C379D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39" w:author="Lopez Guzman Susana Carolina" w:date="2016-06-21T15:48:00Z">
                <w:pPr>
                  <w:jc w:val="both"/>
                </w:pPr>
              </w:pPrChange>
            </w:pPr>
            <w:r w:rsidRPr="009A7B9C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40" w:author="Lopez Guzman Susana Carolina" w:date="2016-06-21T15:48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1DF16A2E" w14:textId="77777777" w:rsidR="002C379D" w:rsidRPr="009A7B9C" w:rsidRDefault="002C379D">
            <w:pPr>
              <w:jc w:val="center"/>
              <w:rPr>
                <w:rFonts w:cs="Arial"/>
                <w:b/>
                <w:bCs/>
                <w:color w:val="DBE5F1" w:themeColor="accent1" w:themeTint="33"/>
              </w:rPr>
              <w:pPrChange w:id="41" w:author="Lopez Guzman Susana Carolina" w:date="2016-06-21T15:48:00Z">
                <w:pPr>
                  <w:jc w:val="both"/>
                </w:pPr>
              </w:pPrChange>
            </w:pPr>
            <w:r w:rsidRPr="009A7B9C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2C379D" w:rsidRPr="009A7B9C" w14:paraId="08BCCAA2" w14:textId="77777777" w:rsidTr="00CF15CD">
        <w:trPr>
          <w:trHeight w:val="408"/>
          <w:jc w:val="center"/>
          <w:trPrChange w:id="42" w:author="Lopez Guzman Susana Carolina" w:date="2016-06-21T15:48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43" w:author="Lopez Guzman Susana Carolina" w:date="2016-06-21T15:48:00Z">
              <w:tcPr>
                <w:tcW w:w="3157" w:type="dxa"/>
              </w:tcPr>
            </w:tcPrChange>
          </w:tcPr>
          <w:p w14:paraId="306D7422" w14:textId="21F4B341" w:rsidR="002C379D" w:rsidRPr="009A7B9C" w:rsidRDefault="0091405E">
            <w:pPr>
              <w:rPr>
                <w:color w:val="31849B" w:themeColor="accent5" w:themeShade="BF"/>
              </w:rPr>
              <w:pPrChange w:id="44" w:author="Lopez Guzman Susana Carolina" w:date="2016-06-21T15:48:00Z">
                <w:pPr>
                  <w:jc w:val="both"/>
                </w:pPr>
              </w:pPrChange>
            </w:pPr>
            <w:r w:rsidRPr="009A7B9C">
              <w:rPr>
                <w:color w:val="31849B" w:themeColor="accent5" w:themeShade="BF"/>
              </w:rPr>
              <w:t>Cédula de seguimiento de observaciones</w:t>
            </w:r>
          </w:p>
        </w:tc>
        <w:tc>
          <w:tcPr>
            <w:tcW w:w="2045" w:type="dxa"/>
            <w:vAlign w:val="center"/>
            <w:tcPrChange w:id="45" w:author="Lopez Guzman Susana Carolina" w:date="2016-06-21T15:48:00Z">
              <w:tcPr>
                <w:tcW w:w="2045" w:type="dxa"/>
              </w:tcPr>
            </w:tcPrChange>
          </w:tcPr>
          <w:p w14:paraId="3575F888" w14:textId="77777777" w:rsidR="002C379D" w:rsidRPr="009A7B9C" w:rsidRDefault="002C379D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46" w:author="Lopez Guzman Susana Carolina" w:date="2016-06-21T15:48:00Z">
              <w:tcPr>
                <w:tcW w:w="2292" w:type="dxa"/>
              </w:tcPr>
            </w:tcPrChange>
          </w:tcPr>
          <w:p w14:paraId="7CF61CD3" w14:textId="5F0D24F9" w:rsidR="002C379D" w:rsidRPr="009A7B9C" w:rsidRDefault="00B619ED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N/A</w:t>
            </w:r>
          </w:p>
        </w:tc>
      </w:tr>
      <w:tr w:rsidR="002C379D" w:rsidRPr="009A7B9C" w14:paraId="735A3F78" w14:textId="77777777" w:rsidTr="00CF15CD">
        <w:trPr>
          <w:trHeight w:val="499"/>
          <w:jc w:val="center"/>
          <w:trPrChange w:id="47" w:author="Lopez Guzman Susana Carolina" w:date="2016-06-21T15:4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48" w:author="Lopez Guzman Susana Carolina" w:date="2016-06-21T15:48:00Z">
              <w:tcPr>
                <w:tcW w:w="3157" w:type="dxa"/>
              </w:tcPr>
            </w:tcPrChange>
          </w:tcPr>
          <w:p w14:paraId="4DB6659E" w14:textId="6D64CE84" w:rsidR="002C379D" w:rsidRPr="009A7B9C" w:rsidRDefault="0091405E">
            <w:pPr>
              <w:rPr>
                <w:color w:val="31849B" w:themeColor="accent5" w:themeShade="BF"/>
              </w:rPr>
              <w:pPrChange w:id="49" w:author="Lopez Guzman Susana Carolina" w:date="2016-06-21T15:48:00Z">
                <w:pPr>
                  <w:jc w:val="both"/>
                </w:pPr>
              </w:pPrChange>
            </w:pPr>
            <w:r w:rsidRPr="009A7B9C">
              <w:rPr>
                <w:color w:val="31849B" w:themeColor="accent5" w:themeShade="BF"/>
              </w:rPr>
              <w:lastRenderedPageBreak/>
              <w:t>Requerimientos de información</w:t>
            </w:r>
          </w:p>
        </w:tc>
        <w:tc>
          <w:tcPr>
            <w:tcW w:w="2045" w:type="dxa"/>
            <w:vAlign w:val="center"/>
            <w:tcPrChange w:id="50" w:author="Lopez Guzman Susana Carolina" w:date="2016-06-21T15:48:00Z">
              <w:tcPr>
                <w:tcW w:w="2045" w:type="dxa"/>
              </w:tcPr>
            </w:tcPrChange>
          </w:tcPr>
          <w:p w14:paraId="3BC3CD08" w14:textId="77777777" w:rsidR="002C379D" w:rsidRPr="009A7B9C" w:rsidRDefault="002C379D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1" w:author="Lopez Guzman Susana Carolina" w:date="2016-06-21T15:48:00Z">
              <w:tcPr>
                <w:tcW w:w="2292" w:type="dxa"/>
              </w:tcPr>
            </w:tcPrChange>
          </w:tcPr>
          <w:p w14:paraId="619D873E" w14:textId="20922E5A" w:rsidR="002C379D" w:rsidRPr="009A7B9C" w:rsidRDefault="00B619ED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N/A</w:t>
            </w:r>
          </w:p>
        </w:tc>
      </w:tr>
      <w:tr w:rsidR="0000412F" w:rsidRPr="009A7B9C" w14:paraId="049C21E9" w14:textId="77777777" w:rsidTr="00CF15CD">
        <w:trPr>
          <w:trHeight w:val="499"/>
          <w:jc w:val="center"/>
          <w:trPrChange w:id="52" w:author="Lopez Guzman Susana Carolina" w:date="2016-06-21T15:4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53" w:author="Lopez Guzman Susana Carolina" w:date="2016-06-21T15:48:00Z">
              <w:tcPr>
                <w:tcW w:w="3157" w:type="dxa"/>
              </w:tcPr>
            </w:tcPrChange>
          </w:tcPr>
          <w:p w14:paraId="6277691D" w14:textId="560F7477" w:rsidR="0000412F" w:rsidRPr="009A7B9C" w:rsidRDefault="0091405E">
            <w:pPr>
              <w:rPr>
                <w:color w:val="31849B" w:themeColor="accent5" w:themeShade="BF"/>
              </w:rPr>
              <w:pPrChange w:id="54" w:author="Lopez Guzman Susana Carolina" w:date="2016-06-21T15:48:00Z">
                <w:pPr>
                  <w:jc w:val="both"/>
                </w:pPr>
              </w:pPrChange>
            </w:pPr>
            <w:r w:rsidRPr="009A7B9C">
              <w:rPr>
                <w:color w:val="31849B" w:themeColor="accent5" w:themeShade="BF"/>
              </w:rPr>
              <w:t>Informes de seguimiento</w:t>
            </w:r>
          </w:p>
        </w:tc>
        <w:tc>
          <w:tcPr>
            <w:tcW w:w="2045" w:type="dxa"/>
            <w:vAlign w:val="center"/>
            <w:tcPrChange w:id="55" w:author="Lopez Guzman Susana Carolina" w:date="2016-06-21T15:48:00Z">
              <w:tcPr>
                <w:tcW w:w="2045" w:type="dxa"/>
              </w:tcPr>
            </w:tcPrChange>
          </w:tcPr>
          <w:p w14:paraId="1A0877D2" w14:textId="0FE609E9" w:rsidR="0000412F" w:rsidRPr="009A7B9C" w:rsidRDefault="00C605D3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56" w:author="Lopez Guzman Susana Carolina" w:date="2016-06-21T15:48:00Z">
              <w:tcPr>
                <w:tcW w:w="2292" w:type="dxa"/>
              </w:tcPr>
            </w:tcPrChange>
          </w:tcPr>
          <w:p w14:paraId="51E9778C" w14:textId="1149D339" w:rsidR="0000412F" w:rsidRPr="009A7B9C" w:rsidRDefault="00C605D3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N/A</w:t>
            </w:r>
          </w:p>
        </w:tc>
      </w:tr>
      <w:tr w:rsidR="0000412F" w:rsidRPr="009A7B9C" w14:paraId="27F6D868" w14:textId="77777777" w:rsidTr="00CF15CD">
        <w:trPr>
          <w:trHeight w:val="499"/>
          <w:jc w:val="center"/>
          <w:trPrChange w:id="57" w:author="Lopez Guzman Susana Carolina" w:date="2016-06-21T15:4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58" w:author="Lopez Guzman Susana Carolina" w:date="2016-06-21T15:48:00Z">
              <w:tcPr>
                <w:tcW w:w="3157" w:type="dxa"/>
              </w:tcPr>
            </w:tcPrChange>
          </w:tcPr>
          <w:p w14:paraId="109A9381" w14:textId="3B8ABF3B" w:rsidR="0000412F" w:rsidRPr="009A7B9C" w:rsidRDefault="0091405E">
            <w:pPr>
              <w:rPr>
                <w:color w:val="31849B" w:themeColor="accent5" w:themeShade="BF"/>
              </w:rPr>
              <w:pPrChange w:id="59" w:author="Lopez Guzman Susana Carolina" w:date="2016-06-21T15:48:00Z">
                <w:pPr>
                  <w:jc w:val="both"/>
                </w:pPr>
              </w:pPrChange>
            </w:pPr>
            <w:r w:rsidRPr="009A7B9C">
              <w:rPr>
                <w:color w:val="31849B" w:themeColor="accent5" w:themeShade="BF"/>
              </w:rPr>
              <w:t>Cédula de supervisión de seguimiento</w:t>
            </w:r>
          </w:p>
        </w:tc>
        <w:tc>
          <w:tcPr>
            <w:tcW w:w="2045" w:type="dxa"/>
            <w:vAlign w:val="center"/>
            <w:tcPrChange w:id="60" w:author="Lopez Guzman Susana Carolina" w:date="2016-06-21T15:48:00Z">
              <w:tcPr>
                <w:tcW w:w="2045" w:type="dxa"/>
              </w:tcPr>
            </w:tcPrChange>
          </w:tcPr>
          <w:p w14:paraId="151973FD" w14:textId="0716F8EE" w:rsidR="0000412F" w:rsidRPr="009A7B9C" w:rsidRDefault="00C605D3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1" w:author="Lopez Guzman Susana Carolina" w:date="2016-06-21T15:48:00Z">
              <w:tcPr>
                <w:tcW w:w="2292" w:type="dxa"/>
              </w:tcPr>
            </w:tcPrChange>
          </w:tcPr>
          <w:p w14:paraId="0C836643" w14:textId="46A70A7A" w:rsidR="0000412F" w:rsidRPr="009A7B9C" w:rsidRDefault="00C605D3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N/A</w:t>
            </w:r>
          </w:p>
        </w:tc>
      </w:tr>
      <w:tr w:rsidR="0000412F" w:rsidRPr="009A7B9C" w14:paraId="6DDDDFA1" w14:textId="77777777" w:rsidTr="00CF15CD">
        <w:trPr>
          <w:trHeight w:val="499"/>
          <w:jc w:val="center"/>
          <w:trPrChange w:id="62" w:author="Lopez Guzman Susana Carolina" w:date="2016-06-21T15:4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3" w:author="Lopez Guzman Susana Carolina" w:date="2016-06-21T15:48:00Z">
              <w:tcPr>
                <w:tcW w:w="3157" w:type="dxa"/>
              </w:tcPr>
            </w:tcPrChange>
          </w:tcPr>
          <w:p w14:paraId="60FF2151" w14:textId="7EBB5A0C" w:rsidR="0000412F" w:rsidRPr="009A7B9C" w:rsidRDefault="0091405E">
            <w:pPr>
              <w:rPr>
                <w:color w:val="31849B" w:themeColor="accent5" w:themeShade="BF"/>
              </w:rPr>
              <w:pPrChange w:id="64" w:author="Lopez Guzman Susana Carolina" w:date="2016-06-21T15:48:00Z">
                <w:pPr>
                  <w:jc w:val="both"/>
                </w:pPr>
              </w:pPrChange>
            </w:pPr>
            <w:r w:rsidRPr="009A7B9C">
              <w:rPr>
                <w:color w:val="31849B" w:themeColor="accent5" w:themeShade="BF"/>
              </w:rPr>
              <w:t xml:space="preserve">Cédula </w:t>
            </w:r>
            <w:del w:id="65" w:author="Lopez Guzman Susana Carolina" w:date="2016-06-21T15:48:00Z">
              <w:r w:rsidRPr="009A7B9C" w:rsidDel="00CF15CD">
                <w:rPr>
                  <w:color w:val="31849B" w:themeColor="accent5" w:themeShade="BF"/>
                </w:rPr>
                <w:delText>unica</w:delText>
              </w:r>
            </w:del>
            <w:ins w:id="66" w:author="Lopez Guzman Susana Carolina" w:date="2016-06-21T15:48:00Z">
              <w:r w:rsidR="00CF15CD" w:rsidRPr="009A7B9C">
                <w:rPr>
                  <w:color w:val="31849B" w:themeColor="accent5" w:themeShade="BF"/>
                </w:rPr>
                <w:t>única</w:t>
              </w:r>
            </w:ins>
            <w:r w:rsidRPr="009A7B9C">
              <w:rPr>
                <w:color w:val="31849B" w:themeColor="accent5" w:themeShade="BF"/>
              </w:rPr>
              <w:t xml:space="preserve"> de seguimiento</w:t>
            </w:r>
          </w:p>
        </w:tc>
        <w:tc>
          <w:tcPr>
            <w:tcW w:w="2045" w:type="dxa"/>
            <w:vAlign w:val="center"/>
            <w:tcPrChange w:id="67" w:author="Lopez Guzman Susana Carolina" w:date="2016-06-21T15:48:00Z">
              <w:tcPr>
                <w:tcW w:w="2045" w:type="dxa"/>
              </w:tcPr>
            </w:tcPrChange>
          </w:tcPr>
          <w:p w14:paraId="36AE09C7" w14:textId="1758684D" w:rsidR="0000412F" w:rsidRPr="009A7B9C" w:rsidRDefault="00C605D3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68" w:author="Lopez Guzman Susana Carolina" w:date="2016-06-21T15:48:00Z">
              <w:tcPr>
                <w:tcW w:w="2292" w:type="dxa"/>
              </w:tcPr>
            </w:tcPrChange>
          </w:tcPr>
          <w:p w14:paraId="4DB9D99B" w14:textId="039A0463" w:rsidR="0000412F" w:rsidRPr="009A7B9C" w:rsidRDefault="00C605D3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N/A</w:t>
            </w:r>
          </w:p>
        </w:tc>
      </w:tr>
      <w:tr w:rsidR="0000412F" w:rsidRPr="009A7B9C" w14:paraId="13575891" w14:textId="77777777" w:rsidTr="00CF15CD">
        <w:trPr>
          <w:trHeight w:val="499"/>
          <w:jc w:val="center"/>
          <w:trPrChange w:id="69" w:author="Lopez Guzman Susana Carolina" w:date="2016-06-21T15:4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0" w:author="Lopez Guzman Susana Carolina" w:date="2016-06-21T15:48:00Z">
              <w:tcPr>
                <w:tcW w:w="3157" w:type="dxa"/>
              </w:tcPr>
            </w:tcPrChange>
          </w:tcPr>
          <w:p w14:paraId="078C62A0" w14:textId="1AA3C8A5" w:rsidR="0000412F" w:rsidRPr="009A7B9C" w:rsidRDefault="0091405E">
            <w:pPr>
              <w:rPr>
                <w:color w:val="31849B" w:themeColor="accent5" w:themeShade="BF"/>
              </w:rPr>
              <w:pPrChange w:id="71" w:author="Lopez Guzman Susana Carolina" w:date="2016-06-21T15:48:00Z">
                <w:pPr>
                  <w:jc w:val="both"/>
                </w:pPr>
              </w:pPrChange>
            </w:pPr>
            <w:del w:id="72" w:author="Lopez Guzman Susana Carolina" w:date="2016-06-21T15:48:00Z">
              <w:r w:rsidRPr="009A7B9C" w:rsidDel="00CF15CD">
                <w:rPr>
                  <w:color w:val="31849B" w:themeColor="accent5" w:themeShade="BF"/>
                </w:rPr>
                <w:delText>Indice</w:delText>
              </w:r>
            </w:del>
            <w:ins w:id="73" w:author="Lopez Guzman Susana Carolina" w:date="2016-06-21T15:48:00Z">
              <w:r w:rsidR="00CF15CD" w:rsidRPr="009A7B9C">
                <w:rPr>
                  <w:color w:val="31849B" w:themeColor="accent5" w:themeShade="BF"/>
                </w:rPr>
                <w:t>Índice</w:t>
              </w:r>
            </w:ins>
            <w:r w:rsidRPr="009A7B9C">
              <w:rPr>
                <w:color w:val="31849B" w:themeColor="accent5" w:themeShade="BF"/>
              </w:rPr>
              <w:t xml:space="preserve"> del legajo de seguimiento</w:t>
            </w:r>
          </w:p>
        </w:tc>
        <w:tc>
          <w:tcPr>
            <w:tcW w:w="2045" w:type="dxa"/>
            <w:vAlign w:val="center"/>
            <w:tcPrChange w:id="74" w:author="Lopez Guzman Susana Carolina" w:date="2016-06-21T15:48:00Z">
              <w:tcPr>
                <w:tcW w:w="2045" w:type="dxa"/>
              </w:tcPr>
            </w:tcPrChange>
          </w:tcPr>
          <w:p w14:paraId="2FB03E29" w14:textId="35A62166" w:rsidR="0000412F" w:rsidRPr="009A7B9C" w:rsidRDefault="00C605D3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75" w:author="Lopez Guzman Susana Carolina" w:date="2016-06-21T15:48:00Z">
              <w:tcPr>
                <w:tcW w:w="2292" w:type="dxa"/>
              </w:tcPr>
            </w:tcPrChange>
          </w:tcPr>
          <w:p w14:paraId="174D80EA" w14:textId="415C0E36" w:rsidR="0000412F" w:rsidRPr="009A7B9C" w:rsidRDefault="00C605D3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N/A</w:t>
            </w:r>
          </w:p>
        </w:tc>
      </w:tr>
      <w:tr w:rsidR="0091405E" w:rsidRPr="009A7B9C" w14:paraId="7EAB00B7" w14:textId="77777777" w:rsidTr="00CF15CD">
        <w:trPr>
          <w:trHeight w:val="499"/>
          <w:jc w:val="center"/>
          <w:trPrChange w:id="76" w:author="Lopez Guzman Susana Carolina" w:date="2016-06-21T15:4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7" w:author="Lopez Guzman Susana Carolina" w:date="2016-06-21T15:48:00Z">
              <w:tcPr>
                <w:tcW w:w="3157" w:type="dxa"/>
              </w:tcPr>
            </w:tcPrChange>
          </w:tcPr>
          <w:p w14:paraId="13D56F94" w14:textId="50CBBDD2" w:rsidR="0091405E" w:rsidRPr="009A7B9C" w:rsidRDefault="0091405E">
            <w:pPr>
              <w:rPr>
                <w:color w:val="31849B" w:themeColor="accent5" w:themeShade="BF"/>
              </w:rPr>
              <w:pPrChange w:id="78" w:author="Lopez Guzman Susana Carolina" w:date="2016-06-21T15:48:00Z">
                <w:pPr>
                  <w:jc w:val="both"/>
                </w:pPr>
              </w:pPrChange>
            </w:pPr>
            <w:r w:rsidRPr="009A7B9C">
              <w:rPr>
                <w:color w:val="31849B" w:themeColor="accent5" w:themeShade="BF"/>
              </w:rPr>
              <w:t>Portada</w:t>
            </w:r>
          </w:p>
        </w:tc>
        <w:tc>
          <w:tcPr>
            <w:tcW w:w="2045" w:type="dxa"/>
            <w:vAlign w:val="center"/>
            <w:tcPrChange w:id="79" w:author="Lopez Guzman Susana Carolina" w:date="2016-06-21T15:48:00Z">
              <w:tcPr>
                <w:tcW w:w="2045" w:type="dxa"/>
              </w:tcPr>
            </w:tcPrChange>
          </w:tcPr>
          <w:p w14:paraId="7E264C5E" w14:textId="6D957E9D" w:rsidR="0091405E" w:rsidRPr="009A7B9C" w:rsidRDefault="0091405E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80" w:author="Lopez Guzman Susana Carolina" w:date="2016-06-21T15:48:00Z">
              <w:tcPr>
                <w:tcW w:w="2292" w:type="dxa"/>
              </w:tcPr>
            </w:tcPrChange>
          </w:tcPr>
          <w:p w14:paraId="1E4CAD8F" w14:textId="75FB01D5" w:rsidR="0091405E" w:rsidRPr="009A7B9C" w:rsidRDefault="0091405E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N/A</w:t>
            </w:r>
          </w:p>
        </w:tc>
      </w:tr>
      <w:tr w:rsidR="0091405E" w:rsidRPr="009A7B9C" w14:paraId="3E5B54A9" w14:textId="77777777" w:rsidTr="00CF15CD">
        <w:trPr>
          <w:trHeight w:val="499"/>
          <w:jc w:val="center"/>
          <w:trPrChange w:id="81" w:author="Lopez Guzman Susana Carolina" w:date="2016-06-21T15:4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2" w:author="Lopez Guzman Susana Carolina" w:date="2016-06-21T15:48:00Z">
              <w:tcPr>
                <w:tcW w:w="3157" w:type="dxa"/>
              </w:tcPr>
            </w:tcPrChange>
          </w:tcPr>
          <w:p w14:paraId="1A2026F8" w14:textId="333E06BE" w:rsidR="0091405E" w:rsidRPr="009A7B9C" w:rsidRDefault="0091405E">
            <w:pPr>
              <w:rPr>
                <w:color w:val="31849B" w:themeColor="accent5" w:themeShade="BF"/>
              </w:rPr>
              <w:pPrChange w:id="83" w:author="Lopez Guzman Susana Carolina" w:date="2016-06-21T15:48:00Z">
                <w:pPr>
                  <w:jc w:val="both"/>
                </w:pPr>
              </w:pPrChange>
            </w:pPr>
            <w:r w:rsidRPr="009A7B9C">
              <w:rPr>
                <w:color w:val="31849B" w:themeColor="accent5" w:themeShade="BF"/>
              </w:rPr>
              <w:t>Contraportada</w:t>
            </w:r>
          </w:p>
        </w:tc>
        <w:tc>
          <w:tcPr>
            <w:tcW w:w="2045" w:type="dxa"/>
            <w:vAlign w:val="center"/>
            <w:tcPrChange w:id="84" w:author="Lopez Guzman Susana Carolina" w:date="2016-06-21T15:48:00Z">
              <w:tcPr>
                <w:tcW w:w="2045" w:type="dxa"/>
              </w:tcPr>
            </w:tcPrChange>
          </w:tcPr>
          <w:p w14:paraId="5E83A8B8" w14:textId="1B2733D7" w:rsidR="0091405E" w:rsidRPr="009A7B9C" w:rsidRDefault="0091405E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  <w:vAlign w:val="center"/>
            <w:tcPrChange w:id="85" w:author="Lopez Guzman Susana Carolina" w:date="2016-06-21T15:48:00Z">
              <w:tcPr>
                <w:tcW w:w="2292" w:type="dxa"/>
              </w:tcPr>
            </w:tcPrChange>
          </w:tcPr>
          <w:p w14:paraId="7BEC969F" w14:textId="49FC7AAC" w:rsidR="0091405E" w:rsidRPr="009A7B9C" w:rsidRDefault="0091405E" w:rsidP="00CF15CD">
            <w:pPr>
              <w:jc w:val="center"/>
              <w:rPr>
                <w:color w:val="31849B" w:themeColor="accent5" w:themeShade="BF"/>
              </w:rPr>
            </w:pPr>
            <w:r w:rsidRPr="009A7B9C">
              <w:rPr>
                <w:color w:val="31849B" w:themeColor="accent5" w:themeShade="BF"/>
              </w:rPr>
              <w:t>N/A</w:t>
            </w:r>
          </w:p>
        </w:tc>
      </w:tr>
      <w:tr w:rsidR="00CF15CD" w:rsidRPr="009A7B9C" w14:paraId="4B6093B4" w14:textId="77777777" w:rsidTr="00F0094B">
        <w:trPr>
          <w:jc w:val="center"/>
          <w:ins w:id="86" w:author="Lopez Guzman Susana Carolina" w:date="2016-06-21T15:48:00Z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02D280E8" w14:textId="77777777" w:rsidR="00CF15CD" w:rsidRPr="009A7B9C" w:rsidRDefault="00CF15CD" w:rsidP="00F0094B">
            <w:pPr>
              <w:jc w:val="center"/>
              <w:rPr>
                <w:ins w:id="87" w:author="Lopez Guzman Susana Carolina" w:date="2016-06-21T15:48:00Z"/>
                <w:rFonts w:cs="Arial"/>
                <w:b/>
                <w:bCs/>
                <w:color w:val="DBE5F1" w:themeColor="accent1" w:themeTint="33"/>
              </w:rPr>
            </w:pPr>
            <w:ins w:id="88" w:author="Lopez Guzman Susana Carolina" w:date="2016-06-21T15:48:00Z">
              <w:r w:rsidRPr="009A7B9C">
                <w:rPr>
                  <w:rFonts w:cs="Arial"/>
                  <w:b/>
                  <w:bCs/>
                  <w:color w:val="DBE5F1" w:themeColor="accent1" w:themeTint="33"/>
                </w:rPr>
                <w:t>Campo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60A803BE" w14:textId="77777777" w:rsidR="00CF15CD" w:rsidRPr="009A7B9C" w:rsidRDefault="00CF15CD" w:rsidP="00F0094B">
            <w:pPr>
              <w:jc w:val="center"/>
              <w:rPr>
                <w:ins w:id="89" w:author="Lopez Guzman Susana Carolina" w:date="2016-06-21T15:48:00Z"/>
                <w:rFonts w:cs="Arial"/>
                <w:b/>
                <w:bCs/>
                <w:color w:val="DBE5F1" w:themeColor="accent1" w:themeTint="33"/>
              </w:rPr>
            </w:pPr>
            <w:ins w:id="90" w:author="Lopez Guzman Susana Carolina" w:date="2016-06-21T15:48:00Z">
              <w:r w:rsidRPr="009A7B9C">
                <w:rPr>
                  <w:rFonts w:cs="Arial"/>
                  <w:b/>
                  <w:bCs/>
                  <w:color w:val="DBE5F1" w:themeColor="accent1" w:themeTint="33"/>
                </w:rPr>
                <w:t>¿Actualizable? Si/No</w:t>
              </w:r>
            </w:ins>
          </w:p>
        </w:tc>
        <w:tc>
          <w:tcPr>
            <w:tcW w:w="2292" w:type="dxa"/>
            <w:shd w:val="clear" w:color="auto" w:fill="365F91" w:themeFill="accent1" w:themeFillShade="BF"/>
            <w:vAlign w:val="center"/>
          </w:tcPr>
          <w:p w14:paraId="28A48A76" w14:textId="77777777" w:rsidR="00CF15CD" w:rsidRPr="009A7B9C" w:rsidRDefault="00CF15CD" w:rsidP="00F0094B">
            <w:pPr>
              <w:jc w:val="center"/>
              <w:rPr>
                <w:ins w:id="91" w:author="Lopez Guzman Susana Carolina" w:date="2016-06-21T15:48:00Z"/>
                <w:rFonts w:cs="Arial"/>
                <w:b/>
                <w:bCs/>
                <w:color w:val="DBE5F1" w:themeColor="accent1" w:themeTint="33"/>
              </w:rPr>
            </w:pPr>
            <w:ins w:id="92" w:author="Lopez Guzman Susana Carolina" w:date="2016-06-21T15:48:00Z">
              <w:r w:rsidRPr="009A7B9C">
                <w:rPr>
                  <w:rFonts w:cs="Arial"/>
                  <w:b/>
                  <w:bCs/>
                  <w:color w:val="DBE5F1" w:themeColor="accent1" w:themeTint="33"/>
                </w:rPr>
                <w:t>Observaciones</w:t>
              </w:r>
            </w:ins>
          </w:p>
        </w:tc>
      </w:tr>
      <w:tr w:rsidR="00CF15CD" w:rsidRPr="009A7B9C" w14:paraId="452C3930" w14:textId="77777777" w:rsidTr="00F0094B">
        <w:trPr>
          <w:trHeight w:val="408"/>
          <w:jc w:val="center"/>
          <w:ins w:id="93" w:author="Lopez Guzman Susana Carolina" w:date="2016-06-21T15:48:00Z"/>
        </w:trPr>
        <w:tc>
          <w:tcPr>
            <w:tcW w:w="3157" w:type="dxa"/>
            <w:vAlign w:val="center"/>
          </w:tcPr>
          <w:p w14:paraId="530F3B21" w14:textId="196983F9" w:rsidR="00CF15CD" w:rsidRPr="00CF15CD" w:rsidRDefault="00CF15CD" w:rsidP="00F0094B">
            <w:pPr>
              <w:rPr>
                <w:ins w:id="94" w:author="Lopez Guzman Susana Carolina" w:date="2016-06-21T15:48:00Z"/>
                <w:color w:val="31849B" w:themeColor="accent5" w:themeShade="BF"/>
                <w:u w:val="single"/>
                <w:rPrChange w:id="95" w:author="Lopez Guzman Susana Carolina" w:date="2016-06-21T15:49:00Z">
                  <w:rPr>
                    <w:ins w:id="96" w:author="Lopez Guzman Susana Carolina" w:date="2016-06-21T15:48:00Z"/>
                    <w:color w:val="31849B" w:themeColor="accent5" w:themeShade="BF"/>
                  </w:rPr>
                </w:rPrChange>
              </w:rPr>
            </w:pPr>
            <w:ins w:id="97" w:author="Lopez Guzman Susana Carolina" w:date="2016-06-21T15:48:00Z">
              <w:r w:rsidRPr="00CF15CD">
                <w:rPr>
                  <w:color w:val="31849B" w:themeColor="accent5" w:themeShade="BF"/>
                  <w:u w:val="single"/>
                  <w:rPrChange w:id="98" w:author="Lopez Guzman Susana Carolina" w:date="2016-06-21T15:49:00Z">
                    <w:rPr>
                      <w:color w:val="31849B" w:themeColor="accent5" w:themeShade="BF"/>
                    </w:rPr>
                  </w:rPrChange>
                </w:rPr>
                <w:t>CÉDULA DE SEGUIMIENTO DE OBSERVACIONES</w:t>
              </w:r>
            </w:ins>
          </w:p>
        </w:tc>
        <w:tc>
          <w:tcPr>
            <w:tcW w:w="2045" w:type="dxa"/>
            <w:vAlign w:val="center"/>
          </w:tcPr>
          <w:p w14:paraId="0A5C398F" w14:textId="622E3B7D" w:rsidR="00CF15CD" w:rsidRPr="009A7B9C" w:rsidRDefault="00CF15CD" w:rsidP="00F0094B">
            <w:pPr>
              <w:jc w:val="center"/>
              <w:rPr>
                <w:ins w:id="99" w:author="Lopez Guzman Susana Carolina" w:date="2016-06-21T15:48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0F18CAE4" w14:textId="6FFE03F3" w:rsidR="00CF15CD" w:rsidRPr="009A7B9C" w:rsidRDefault="00CF15CD" w:rsidP="00F0094B">
            <w:pPr>
              <w:jc w:val="center"/>
              <w:rPr>
                <w:ins w:id="100" w:author="Lopez Guzman Susana Carolina" w:date="2016-06-21T15:48:00Z"/>
                <w:color w:val="31849B" w:themeColor="accent5" w:themeShade="BF"/>
              </w:rPr>
            </w:pPr>
          </w:p>
        </w:tc>
      </w:tr>
      <w:tr w:rsidR="00C02F4B" w:rsidRPr="00CF15CD" w14:paraId="27C7CFE7" w14:textId="77777777" w:rsidTr="00CF15CD">
        <w:trPr>
          <w:trHeight w:val="499"/>
          <w:jc w:val="center"/>
          <w:ins w:id="101" w:author="Lopez Guzman Susana Carolina" w:date="2016-06-21T15:50:00Z"/>
          <w:trPrChange w:id="102" w:author="Lopez Guzman Susana Carolina" w:date="2016-06-21T15:51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03" w:author="Lopez Guzman Susana Carolina" w:date="2016-06-21T15:51:00Z">
              <w:tcPr>
                <w:tcW w:w="3157" w:type="dxa"/>
                <w:vAlign w:val="center"/>
              </w:tcPr>
            </w:tcPrChange>
          </w:tcPr>
          <w:p w14:paraId="79A6B9D6" w14:textId="4400D9C0" w:rsidR="00C02F4B" w:rsidRPr="009A7B9C" w:rsidRDefault="00C02F4B">
            <w:pPr>
              <w:rPr>
                <w:ins w:id="104" w:author="Lopez Guzman Susana Carolina" w:date="2016-06-21T15:50:00Z"/>
                <w:color w:val="31849B" w:themeColor="accent5" w:themeShade="BF"/>
              </w:rPr>
            </w:pPr>
            <w:ins w:id="105" w:author="Lopez Guzman Susana Carolina" w:date="2016-06-21T15:50:00Z">
              <w:r w:rsidRPr="00CF15CD">
                <w:rPr>
                  <w:color w:val="31849B" w:themeColor="accent5" w:themeShade="BF"/>
                  <w:rPrChange w:id="106" w:author="Lopez Guzman Susana Carolina" w:date="2016-06-21T15:51:00Z">
                    <w:rPr/>
                  </w:rPrChange>
                </w:rPr>
                <w:t xml:space="preserve">Saldo por aclarar </w:t>
              </w:r>
            </w:ins>
          </w:p>
        </w:tc>
        <w:tc>
          <w:tcPr>
            <w:tcW w:w="2045" w:type="dxa"/>
            <w:vAlign w:val="center"/>
            <w:tcPrChange w:id="107" w:author="Lopez Guzman Susana Carolina" w:date="2016-06-21T15:51:00Z">
              <w:tcPr>
                <w:tcW w:w="2045" w:type="dxa"/>
                <w:vAlign w:val="center"/>
              </w:tcPr>
            </w:tcPrChange>
          </w:tcPr>
          <w:p w14:paraId="0C34374A" w14:textId="2FD21D4E" w:rsidR="00C02F4B" w:rsidRPr="009A7B9C" w:rsidRDefault="00C02F4B">
            <w:pPr>
              <w:jc w:val="center"/>
              <w:rPr>
                <w:ins w:id="108" w:author="Lopez Guzman Susana Carolina" w:date="2016-06-21T15:50:00Z"/>
                <w:color w:val="31849B" w:themeColor="accent5" w:themeShade="BF"/>
              </w:rPr>
            </w:pPr>
            <w:ins w:id="109" w:author="Lopez Guzman Susana Carolina" w:date="2016-06-21T16:0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110" w:author="Lopez Guzman Susana Carolina" w:date="2016-06-21T15:51:00Z">
              <w:tcPr>
                <w:tcW w:w="2292" w:type="dxa"/>
                <w:vAlign w:val="center"/>
              </w:tcPr>
            </w:tcPrChange>
          </w:tcPr>
          <w:p w14:paraId="4A39D5B1" w14:textId="2ABB047E" w:rsidR="00C02F4B" w:rsidRPr="009A7B9C" w:rsidRDefault="00C02F4B">
            <w:pPr>
              <w:jc w:val="center"/>
              <w:rPr>
                <w:ins w:id="111" w:author="Lopez Guzman Susana Carolina" w:date="2016-06-21T15:50:00Z"/>
                <w:color w:val="31849B" w:themeColor="accent5" w:themeShade="BF"/>
              </w:rPr>
            </w:pPr>
            <w:ins w:id="112" w:author="Lopez Guzman Susana Carolina" w:date="2016-06-21T16:06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02F4B" w:rsidRPr="00CF15CD" w14:paraId="660CBE15" w14:textId="77777777" w:rsidTr="00CF15CD">
        <w:trPr>
          <w:trHeight w:val="499"/>
          <w:jc w:val="center"/>
          <w:ins w:id="113" w:author="Lopez Guzman Susana Carolina" w:date="2016-06-21T15:50:00Z"/>
          <w:trPrChange w:id="114" w:author="Lopez Guzman Susana Carolina" w:date="2016-06-21T15:51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15" w:author="Lopez Guzman Susana Carolina" w:date="2016-06-21T15:51:00Z">
              <w:tcPr>
                <w:tcW w:w="3157" w:type="dxa"/>
                <w:vAlign w:val="center"/>
              </w:tcPr>
            </w:tcPrChange>
          </w:tcPr>
          <w:p w14:paraId="1E770CBD" w14:textId="6FAE6992" w:rsidR="00C02F4B" w:rsidRPr="009A7B9C" w:rsidRDefault="00C02F4B">
            <w:pPr>
              <w:rPr>
                <w:ins w:id="116" w:author="Lopez Guzman Susana Carolina" w:date="2016-06-21T15:50:00Z"/>
                <w:color w:val="31849B" w:themeColor="accent5" w:themeShade="BF"/>
              </w:rPr>
            </w:pPr>
            <w:ins w:id="117" w:author="Lopez Guzman Susana Carolina" w:date="2016-06-21T15:50:00Z">
              <w:r w:rsidRPr="00CF15CD">
                <w:rPr>
                  <w:color w:val="31849B" w:themeColor="accent5" w:themeShade="BF"/>
                  <w:rPrChange w:id="118" w:author="Lopez Guzman Susana Carolina" w:date="2016-06-21T15:51:00Z">
                    <w:rPr/>
                  </w:rPrChange>
                </w:rPr>
                <w:t>Saldo por recuperar</w:t>
              </w:r>
            </w:ins>
          </w:p>
        </w:tc>
        <w:tc>
          <w:tcPr>
            <w:tcW w:w="2045" w:type="dxa"/>
            <w:vAlign w:val="center"/>
            <w:tcPrChange w:id="119" w:author="Lopez Guzman Susana Carolina" w:date="2016-06-21T15:51:00Z">
              <w:tcPr>
                <w:tcW w:w="2045" w:type="dxa"/>
                <w:vAlign w:val="center"/>
              </w:tcPr>
            </w:tcPrChange>
          </w:tcPr>
          <w:p w14:paraId="58307790" w14:textId="63A8105E" w:rsidR="00C02F4B" w:rsidRPr="009A7B9C" w:rsidRDefault="00C02F4B">
            <w:pPr>
              <w:jc w:val="center"/>
              <w:rPr>
                <w:ins w:id="120" w:author="Lopez Guzman Susana Carolina" w:date="2016-06-21T15:50:00Z"/>
                <w:color w:val="31849B" w:themeColor="accent5" w:themeShade="BF"/>
              </w:rPr>
            </w:pPr>
            <w:ins w:id="121" w:author="Lopez Guzman Susana Carolina" w:date="2016-06-21T16:0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122" w:author="Lopez Guzman Susana Carolina" w:date="2016-06-21T15:51:00Z">
              <w:tcPr>
                <w:tcW w:w="2292" w:type="dxa"/>
                <w:vAlign w:val="center"/>
              </w:tcPr>
            </w:tcPrChange>
          </w:tcPr>
          <w:p w14:paraId="5667C566" w14:textId="4188C1A3" w:rsidR="00C02F4B" w:rsidRPr="009A7B9C" w:rsidRDefault="00C02F4B">
            <w:pPr>
              <w:jc w:val="center"/>
              <w:rPr>
                <w:ins w:id="123" w:author="Lopez Guzman Susana Carolina" w:date="2016-06-21T15:50:00Z"/>
                <w:color w:val="31849B" w:themeColor="accent5" w:themeShade="BF"/>
              </w:rPr>
            </w:pPr>
            <w:ins w:id="124" w:author="Lopez Guzman Susana Carolina" w:date="2016-06-21T16:06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02F4B" w:rsidRPr="00CF15CD" w14:paraId="0650C5EA" w14:textId="77777777" w:rsidTr="00CF15CD">
        <w:trPr>
          <w:trHeight w:val="499"/>
          <w:jc w:val="center"/>
          <w:ins w:id="125" w:author="Lopez Guzman Susana Carolina" w:date="2016-06-21T15:50:00Z"/>
          <w:trPrChange w:id="126" w:author="Lopez Guzman Susana Carolina" w:date="2016-06-21T15:51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27" w:author="Lopez Guzman Susana Carolina" w:date="2016-06-21T15:51:00Z">
              <w:tcPr>
                <w:tcW w:w="3157" w:type="dxa"/>
                <w:vAlign w:val="center"/>
              </w:tcPr>
            </w:tcPrChange>
          </w:tcPr>
          <w:p w14:paraId="27FB99AC" w14:textId="1115098B" w:rsidR="00C02F4B" w:rsidRPr="009A7B9C" w:rsidRDefault="00C02F4B">
            <w:pPr>
              <w:rPr>
                <w:ins w:id="128" w:author="Lopez Guzman Susana Carolina" w:date="2016-06-21T15:50:00Z"/>
                <w:color w:val="31849B" w:themeColor="accent5" w:themeShade="BF"/>
              </w:rPr>
            </w:pPr>
            <w:ins w:id="129" w:author="Lopez Guzman Susana Carolina" w:date="2016-06-21T15:50:00Z">
              <w:r w:rsidRPr="00CF15CD">
                <w:rPr>
                  <w:color w:val="31849B" w:themeColor="accent5" w:themeShade="BF"/>
                  <w:rPrChange w:id="130" w:author="Lopez Guzman Susana Carolina" w:date="2016-06-21T15:51:00Z">
                    <w:rPr/>
                  </w:rPrChange>
                </w:rPr>
                <w:t>Avance</w:t>
              </w:r>
            </w:ins>
          </w:p>
        </w:tc>
        <w:tc>
          <w:tcPr>
            <w:tcW w:w="2045" w:type="dxa"/>
            <w:vAlign w:val="center"/>
            <w:tcPrChange w:id="131" w:author="Lopez Guzman Susana Carolina" w:date="2016-06-21T15:51:00Z">
              <w:tcPr>
                <w:tcW w:w="2045" w:type="dxa"/>
                <w:vAlign w:val="center"/>
              </w:tcPr>
            </w:tcPrChange>
          </w:tcPr>
          <w:p w14:paraId="7A433159" w14:textId="36795BBD" w:rsidR="00C02F4B" w:rsidRPr="009A7B9C" w:rsidRDefault="00C02F4B">
            <w:pPr>
              <w:jc w:val="center"/>
              <w:rPr>
                <w:ins w:id="132" w:author="Lopez Guzman Susana Carolina" w:date="2016-06-21T15:50:00Z"/>
                <w:color w:val="31849B" w:themeColor="accent5" w:themeShade="BF"/>
              </w:rPr>
            </w:pPr>
            <w:ins w:id="133" w:author="Lopez Guzman Susana Carolina" w:date="2016-06-21T16:0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134" w:author="Lopez Guzman Susana Carolina" w:date="2016-06-21T15:51:00Z">
              <w:tcPr>
                <w:tcW w:w="2292" w:type="dxa"/>
                <w:vAlign w:val="center"/>
              </w:tcPr>
            </w:tcPrChange>
          </w:tcPr>
          <w:p w14:paraId="7EC929AD" w14:textId="68C12D1C" w:rsidR="00C02F4B" w:rsidRPr="009A7B9C" w:rsidRDefault="00C02F4B">
            <w:pPr>
              <w:jc w:val="center"/>
              <w:rPr>
                <w:ins w:id="135" w:author="Lopez Guzman Susana Carolina" w:date="2016-06-21T15:50:00Z"/>
                <w:color w:val="31849B" w:themeColor="accent5" w:themeShade="BF"/>
              </w:rPr>
            </w:pPr>
            <w:ins w:id="136" w:author="Lopez Guzman Susana Carolina" w:date="2016-06-21T16:06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02F4B" w:rsidRPr="00CF15CD" w14:paraId="31EBFD98" w14:textId="77777777" w:rsidTr="00C02F4B">
        <w:trPr>
          <w:trHeight w:val="499"/>
          <w:jc w:val="center"/>
          <w:ins w:id="137" w:author="Lopez Guzman Susana Carolina" w:date="2016-06-21T15:50:00Z"/>
          <w:trPrChange w:id="138" w:author="Lopez Guzman Susana Carolina" w:date="2016-06-21T16:06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39" w:author="Lopez Guzman Susana Carolina" w:date="2016-06-21T16:06:00Z">
              <w:tcPr>
                <w:tcW w:w="3157" w:type="dxa"/>
                <w:vAlign w:val="center"/>
              </w:tcPr>
            </w:tcPrChange>
          </w:tcPr>
          <w:p w14:paraId="56FE428A" w14:textId="65B86D7E" w:rsidR="00C02F4B" w:rsidRPr="009A7B9C" w:rsidRDefault="00C02F4B">
            <w:pPr>
              <w:rPr>
                <w:ins w:id="140" w:author="Lopez Guzman Susana Carolina" w:date="2016-06-21T15:50:00Z"/>
                <w:color w:val="31849B" w:themeColor="accent5" w:themeShade="BF"/>
              </w:rPr>
            </w:pPr>
            <w:ins w:id="141" w:author="Lopez Guzman Susana Carolina" w:date="2016-06-21T15:51:00Z">
              <w:r>
                <w:rPr>
                  <w:color w:val="31849B" w:themeColor="accent5" w:themeShade="BF"/>
                </w:rPr>
                <w:t>Situación actual de las recomendaciones correctivas</w:t>
              </w:r>
            </w:ins>
          </w:p>
        </w:tc>
        <w:tc>
          <w:tcPr>
            <w:tcW w:w="2045" w:type="dxa"/>
            <w:vAlign w:val="center"/>
            <w:tcPrChange w:id="142" w:author="Lopez Guzman Susana Carolina" w:date="2016-06-21T16:06:00Z">
              <w:tcPr>
                <w:tcW w:w="2045" w:type="dxa"/>
                <w:vAlign w:val="center"/>
              </w:tcPr>
            </w:tcPrChange>
          </w:tcPr>
          <w:p w14:paraId="734B7E73" w14:textId="643FDC77" w:rsidR="00C02F4B" w:rsidRPr="009A7B9C" w:rsidRDefault="00C02F4B">
            <w:pPr>
              <w:jc w:val="center"/>
              <w:rPr>
                <w:ins w:id="143" w:author="Lopez Guzman Susana Carolina" w:date="2016-06-21T15:50:00Z"/>
                <w:color w:val="31849B" w:themeColor="accent5" w:themeShade="BF"/>
              </w:rPr>
            </w:pPr>
            <w:ins w:id="144" w:author="Lopez Guzman Susana Carolina" w:date="2016-06-21T16:0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145" w:author="Lopez Guzman Susana Carolina" w:date="2016-06-21T16:06:00Z">
              <w:tcPr>
                <w:tcW w:w="2292" w:type="dxa"/>
                <w:vAlign w:val="center"/>
              </w:tcPr>
            </w:tcPrChange>
          </w:tcPr>
          <w:p w14:paraId="323EE535" w14:textId="00F9BA18" w:rsidR="00C02F4B" w:rsidRPr="009A7B9C" w:rsidRDefault="00C02F4B">
            <w:pPr>
              <w:jc w:val="center"/>
              <w:rPr>
                <w:ins w:id="146" w:author="Lopez Guzman Susana Carolina" w:date="2016-06-21T15:50:00Z"/>
                <w:color w:val="31849B" w:themeColor="accent5" w:themeShade="BF"/>
              </w:rPr>
            </w:pPr>
            <w:ins w:id="147" w:author="Lopez Guzman Susana Carolina" w:date="2016-06-21T16:06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02F4B" w:rsidRPr="00CF15CD" w14:paraId="6C799808" w14:textId="77777777" w:rsidTr="00C02F4B">
        <w:trPr>
          <w:trHeight w:val="499"/>
          <w:jc w:val="center"/>
          <w:ins w:id="148" w:author="Lopez Guzman Susana Carolina" w:date="2016-06-21T15:50:00Z"/>
          <w:trPrChange w:id="149" w:author="Lopez Guzman Susana Carolina" w:date="2016-06-21T16:06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50" w:author="Lopez Guzman Susana Carolina" w:date="2016-06-21T16:06:00Z">
              <w:tcPr>
                <w:tcW w:w="3157" w:type="dxa"/>
                <w:vAlign w:val="center"/>
              </w:tcPr>
            </w:tcPrChange>
          </w:tcPr>
          <w:p w14:paraId="2F2FC47F" w14:textId="22E9B342" w:rsidR="00C02F4B" w:rsidRPr="009A7B9C" w:rsidRDefault="00C02F4B">
            <w:pPr>
              <w:rPr>
                <w:ins w:id="151" w:author="Lopez Guzman Susana Carolina" w:date="2016-06-21T15:50:00Z"/>
                <w:color w:val="31849B" w:themeColor="accent5" w:themeShade="BF"/>
              </w:rPr>
            </w:pPr>
            <w:ins w:id="152" w:author="Lopez Guzman Susana Carolina" w:date="2016-06-21T15:51:00Z">
              <w:r>
                <w:rPr>
                  <w:color w:val="31849B" w:themeColor="accent5" w:themeShade="BF"/>
                </w:rPr>
                <w:t>Situación actual de las recomendaciones preventivas</w:t>
              </w:r>
            </w:ins>
          </w:p>
        </w:tc>
        <w:tc>
          <w:tcPr>
            <w:tcW w:w="2045" w:type="dxa"/>
            <w:vAlign w:val="center"/>
            <w:tcPrChange w:id="153" w:author="Lopez Guzman Susana Carolina" w:date="2016-06-21T16:06:00Z">
              <w:tcPr>
                <w:tcW w:w="2045" w:type="dxa"/>
                <w:vAlign w:val="center"/>
              </w:tcPr>
            </w:tcPrChange>
          </w:tcPr>
          <w:p w14:paraId="56921094" w14:textId="0764DDAC" w:rsidR="00C02F4B" w:rsidRPr="009A7B9C" w:rsidRDefault="00C02F4B">
            <w:pPr>
              <w:jc w:val="center"/>
              <w:rPr>
                <w:ins w:id="154" w:author="Lopez Guzman Susana Carolina" w:date="2016-06-21T15:50:00Z"/>
                <w:color w:val="31849B" w:themeColor="accent5" w:themeShade="BF"/>
              </w:rPr>
            </w:pPr>
            <w:ins w:id="155" w:author="Lopez Guzman Susana Carolina" w:date="2016-06-21T16:0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156" w:author="Lopez Guzman Susana Carolina" w:date="2016-06-21T16:06:00Z">
              <w:tcPr>
                <w:tcW w:w="2292" w:type="dxa"/>
                <w:vAlign w:val="center"/>
              </w:tcPr>
            </w:tcPrChange>
          </w:tcPr>
          <w:p w14:paraId="3C92F2CE" w14:textId="4398D6BE" w:rsidR="00C02F4B" w:rsidRPr="009A7B9C" w:rsidRDefault="00C02F4B">
            <w:pPr>
              <w:jc w:val="center"/>
              <w:rPr>
                <w:ins w:id="157" w:author="Lopez Guzman Susana Carolina" w:date="2016-06-21T15:50:00Z"/>
                <w:color w:val="31849B" w:themeColor="accent5" w:themeShade="BF"/>
              </w:rPr>
            </w:pPr>
            <w:ins w:id="158" w:author="Lopez Guzman Susana Carolina" w:date="2016-06-21T16:06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02F4B" w:rsidRPr="00CF15CD" w14:paraId="78BBF7B8" w14:textId="77777777" w:rsidTr="00C02F4B">
        <w:trPr>
          <w:trHeight w:val="499"/>
          <w:jc w:val="center"/>
          <w:ins w:id="159" w:author="Lopez Guzman Susana Carolina" w:date="2016-06-21T15:51:00Z"/>
          <w:trPrChange w:id="160" w:author="Lopez Guzman Susana Carolina" w:date="2016-06-21T16:06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61" w:author="Lopez Guzman Susana Carolina" w:date="2016-06-21T16:06:00Z">
              <w:tcPr>
                <w:tcW w:w="3157" w:type="dxa"/>
                <w:vAlign w:val="center"/>
              </w:tcPr>
            </w:tcPrChange>
          </w:tcPr>
          <w:p w14:paraId="23FCCF89" w14:textId="5E1B46A0" w:rsidR="00C02F4B" w:rsidRPr="009A7B9C" w:rsidRDefault="00C02F4B" w:rsidP="00CF15CD">
            <w:pPr>
              <w:rPr>
                <w:ins w:id="162" w:author="Lopez Guzman Susana Carolina" w:date="2016-06-21T15:51:00Z"/>
                <w:color w:val="31849B" w:themeColor="accent5" w:themeShade="BF"/>
              </w:rPr>
            </w:pPr>
            <w:ins w:id="163" w:author="Lopez Guzman Susana Carolina" w:date="2016-06-21T15:52:00Z">
              <w:r>
                <w:rPr>
                  <w:color w:val="31849B" w:themeColor="accent5" w:themeShade="BF"/>
                </w:rPr>
                <w:t>Fecha de firma</w:t>
              </w:r>
            </w:ins>
          </w:p>
        </w:tc>
        <w:tc>
          <w:tcPr>
            <w:tcW w:w="2045" w:type="dxa"/>
            <w:vAlign w:val="center"/>
            <w:tcPrChange w:id="164" w:author="Lopez Guzman Susana Carolina" w:date="2016-06-21T16:06:00Z">
              <w:tcPr>
                <w:tcW w:w="2045" w:type="dxa"/>
                <w:vAlign w:val="center"/>
              </w:tcPr>
            </w:tcPrChange>
          </w:tcPr>
          <w:p w14:paraId="34B27E6E" w14:textId="59731266" w:rsidR="00C02F4B" w:rsidRPr="009A7B9C" w:rsidRDefault="00C02F4B">
            <w:pPr>
              <w:jc w:val="center"/>
              <w:rPr>
                <w:ins w:id="165" w:author="Lopez Guzman Susana Carolina" w:date="2016-06-21T15:51:00Z"/>
                <w:color w:val="31849B" w:themeColor="accent5" w:themeShade="BF"/>
              </w:rPr>
              <w:pPrChange w:id="166" w:author="Lopez Guzman Susana Carolina" w:date="2016-06-21T16:06:00Z">
                <w:pPr/>
              </w:pPrChange>
            </w:pPr>
            <w:ins w:id="167" w:author="Lopez Guzman Susana Carolina" w:date="2016-06-21T16:0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168" w:author="Lopez Guzman Susana Carolina" w:date="2016-06-21T16:06:00Z">
              <w:tcPr>
                <w:tcW w:w="2292" w:type="dxa"/>
                <w:vAlign w:val="center"/>
              </w:tcPr>
            </w:tcPrChange>
          </w:tcPr>
          <w:p w14:paraId="3EA91CA0" w14:textId="2E95AD45" w:rsidR="00C02F4B" w:rsidRPr="009A7B9C" w:rsidRDefault="00C02F4B">
            <w:pPr>
              <w:jc w:val="center"/>
              <w:rPr>
                <w:ins w:id="169" w:author="Lopez Guzman Susana Carolina" w:date="2016-06-21T15:51:00Z"/>
                <w:color w:val="31849B" w:themeColor="accent5" w:themeShade="BF"/>
              </w:rPr>
              <w:pPrChange w:id="170" w:author="Lopez Guzman Susana Carolina" w:date="2016-06-21T16:06:00Z">
                <w:pPr/>
              </w:pPrChange>
            </w:pPr>
            <w:ins w:id="171" w:author="Lopez Guzman Susana Carolina" w:date="2016-06-21T16:06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02F4B" w:rsidRPr="00CF15CD" w14:paraId="0624F7CD" w14:textId="77777777" w:rsidTr="00C02F4B">
        <w:trPr>
          <w:trHeight w:val="499"/>
          <w:jc w:val="center"/>
          <w:ins w:id="172" w:author="Lopez Guzman Susana Carolina" w:date="2016-06-21T15:48:00Z"/>
          <w:trPrChange w:id="173" w:author="Lopez Guzman Susana Carolina" w:date="2016-06-21T16:06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74" w:author="Lopez Guzman Susana Carolina" w:date="2016-06-21T16:06:00Z">
              <w:tcPr>
                <w:tcW w:w="3157" w:type="dxa"/>
                <w:vAlign w:val="center"/>
              </w:tcPr>
            </w:tcPrChange>
          </w:tcPr>
          <w:p w14:paraId="2CDE35D5" w14:textId="339CBD1F" w:rsidR="00C02F4B" w:rsidRPr="009A7B9C" w:rsidRDefault="00C02F4B">
            <w:pPr>
              <w:rPr>
                <w:ins w:id="175" w:author="Lopez Guzman Susana Carolina" w:date="2016-06-21T15:48:00Z"/>
                <w:color w:val="31849B" w:themeColor="accent5" w:themeShade="BF"/>
              </w:rPr>
            </w:pPr>
            <w:ins w:id="176" w:author="Lopez Guzman Susana Carolina" w:date="2016-06-21T15:52:00Z">
              <w:r>
                <w:rPr>
                  <w:color w:val="31849B" w:themeColor="accent5" w:themeShade="BF"/>
                </w:rPr>
                <w:t>Fecha de implantación</w:t>
              </w:r>
            </w:ins>
          </w:p>
        </w:tc>
        <w:tc>
          <w:tcPr>
            <w:tcW w:w="2045" w:type="dxa"/>
            <w:vAlign w:val="center"/>
            <w:tcPrChange w:id="177" w:author="Lopez Guzman Susana Carolina" w:date="2016-06-21T16:06:00Z">
              <w:tcPr>
                <w:tcW w:w="2045" w:type="dxa"/>
                <w:vAlign w:val="center"/>
              </w:tcPr>
            </w:tcPrChange>
          </w:tcPr>
          <w:p w14:paraId="63C3ECE4" w14:textId="3F24FE38" w:rsidR="00C02F4B" w:rsidRPr="009A7B9C" w:rsidRDefault="00C02F4B">
            <w:pPr>
              <w:jc w:val="center"/>
              <w:rPr>
                <w:ins w:id="178" w:author="Lopez Guzman Susana Carolina" w:date="2016-06-21T15:48:00Z"/>
                <w:color w:val="31849B" w:themeColor="accent5" w:themeShade="BF"/>
              </w:rPr>
            </w:pPr>
            <w:ins w:id="179" w:author="Lopez Guzman Susana Carolina" w:date="2016-06-21T16:0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180" w:author="Lopez Guzman Susana Carolina" w:date="2016-06-21T16:06:00Z">
              <w:tcPr>
                <w:tcW w:w="2292" w:type="dxa"/>
                <w:vAlign w:val="center"/>
              </w:tcPr>
            </w:tcPrChange>
          </w:tcPr>
          <w:p w14:paraId="6E63CFBA" w14:textId="09396F22" w:rsidR="00C02F4B" w:rsidRPr="009A7B9C" w:rsidRDefault="00C02F4B">
            <w:pPr>
              <w:jc w:val="center"/>
              <w:rPr>
                <w:ins w:id="181" w:author="Lopez Guzman Susana Carolina" w:date="2016-06-21T15:48:00Z"/>
                <w:color w:val="31849B" w:themeColor="accent5" w:themeShade="BF"/>
              </w:rPr>
            </w:pPr>
            <w:ins w:id="182" w:author="Lopez Guzman Susana Carolina" w:date="2016-06-21T16:06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02F4B" w:rsidRPr="009A7B9C" w14:paraId="3747A0FF" w14:textId="77777777" w:rsidTr="00F0094B">
        <w:trPr>
          <w:trHeight w:val="499"/>
          <w:jc w:val="center"/>
          <w:ins w:id="183" w:author="Lopez Guzman Susana Carolina" w:date="2016-06-21T15:52:00Z"/>
          <w:trPrChange w:id="184" w:author="Lopez Guzman Susana Carolina" w:date="2016-06-21T16:07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85" w:author="Lopez Guzman Susana Carolina" w:date="2016-06-21T16:07:00Z">
              <w:tcPr>
                <w:tcW w:w="3157" w:type="dxa"/>
                <w:vAlign w:val="center"/>
              </w:tcPr>
            </w:tcPrChange>
          </w:tcPr>
          <w:p w14:paraId="341670A7" w14:textId="51F82097" w:rsidR="00C02F4B" w:rsidRPr="00C02F4B" w:rsidRDefault="00C02F4B" w:rsidP="00F0094B">
            <w:pPr>
              <w:rPr>
                <w:ins w:id="186" w:author="Lopez Guzman Susana Carolina" w:date="2016-06-21T15:52:00Z"/>
                <w:color w:val="31849B" w:themeColor="accent5" w:themeShade="BF"/>
                <w:rPrChange w:id="187" w:author="Lopez Guzman Susana Carolina" w:date="2016-06-21T16:06:00Z">
                  <w:rPr>
                    <w:ins w:id="188" w:author="Lopez Guzman Susana Carolina" w:date="2016-06-21T15:52:00Z"/>
                    <w:color w:val="31849B" w:themeColor="accent5" w:themeShade="BF"/>
                    <w:u w:val="single"/>
                  </w:rPr>
                </w:rPrChange>
              </w:rPr>
            </w:pPr>
            <w:ins w:id="189" w:author="Lopez Guzman Susana Carolina" w:date="2016-06-21T15:52:00Z">
              <w:r w:rsidRPr="00C02F4B">
                <w:rPr>
                  <w:color w:val="31849B" w:themeColor="accent5" w:themeShade="BF"/>
                  <w:rPrChange w:id="190" w:author="Lopez Guzman Susana Carolina" w:date="2016-06-21T16:06:00Z">
                    <w:rPr>
                      <w:color w:val="31849B" w:themeColor="accent5" w:themeShade="BF"/>
                      <w:u w:val="single"/>
                    </w:rPr>
                  </w:rPrChange>
                </w:rPr>
                <w:t>Auditores a firmar</w:t>
              </w:r>
            </w:ins>
          </w:p>
        </w:tc>
        <w:tc>
          <w:tcPr>
            <w:tcW w:w="2045" w:type="dxa"/>
            <w:vAlign w:val="center"/>
            <w:tcPrChange w:id="191" w:author="Lopez Guzman Susana Carolina" w:date="2016-06-21T16:07:00Z">
              <w:tcPr>
                <w:tcW w:w="2045" w:type="dxa"/>
                <w:vAlign w:val="center"/>
              </w:tcPr>
            </w:tcPrChange>
          </w:tcPr>
          <w:p w14:paraId="5BEC9753" w14:textId="7B691515" w:rsidR="00C02F4B" w:rsidRPr="009A7B9C" w:rsidRDefault="00C02F4B">
            <w:pPr>
              <w:jc w:val="center"/>
              <w:rPr>
                <w:ins w:id="192" w:author="Lopez Guzman Susana Carolina" w:date="2016-06-21T15:52:00Z"/>
                <w:color w:val="31849B" w:themeColor="accent5" w:themeShade="BF"/>
              </w:rPr>
            </w:pPr>
            <w:ins w:id="193" w:author="Lopez Guzman Susana Carolina" w:date="2016-06-21T16:0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tcPrChange w:id="194" w:author="Lopez Guzman Susana Carolina" w:date="2016-06-21T16:07:00Z">
              <w:tcPr>
                <w:tcW w:w="2292" w:type="dxa"/>
                <w:vAlign w:val="center"/>
              </w:tcPr>
            </w:tcPrChange>
          </w:tcPr>
          <w:p w14:paraId="1E763122" w14:textId="6943A738" w:rsidR="00C02F4B" w:rsidRPr="009A7B9C" w:rsidRDefault="00C02F4B">
            <w:pPr>
              <w:jc w:val="center"/>
              <w:rPr>
                <w:ins w:id="195" w:author="Lopez Guzman Susana Carolina" w:date="2016-06-21T15:52:00Z"/>
                <w:color w:val="31849B" w:themeColor="accent5" w:themeShade="BF"/>
              </w:rPr>
            </w:pPr>
            <w:ins w:id="196" w:author="Lopez Guzman Susana Carolina" w:date="2016-06-21T16:07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C02F4B" w:rsidRPr="009A7B9C" w14:paraId="094E7D79" w14:textId="77777777" w:rsidTr="00F0094B">
        <w:trPr>
          <w:trHeight w:val="499"/>
          <w:jc w:val="center"/>
          <w:ins w:id="197" w:author="Lopez Guzman Susana Carolina" w:date="2016-06-21T15:52:00Z"/>
          <w:trPrChange w:id="198" w:author="Lopez Guzman Susana Carolina" w:date="2016-06-21T16:07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99" w:author="Lopez Guzman Susana Carolina" w:date="2016-06-21T16:07:00Z">
              <w:tcPr>
                <w:tcW w:w="3157" w:type="dxa"/>
                <w:vAlign w:val="center"/>
              </w:tcPr>
            </w:tcPrChange>
          </w:tcPr>
          <w:p w14:paraId="0F1D1821" w14:textId="2832FDD8" w:rsidR="00C02F4B" w:rsidRPr="00C02F4B" w:rsidRDefault="00C02F4B" w:rsidP="00F0094B">
            <w:pPr>
              <w:rPr>
                <w:ins w:id="200" w:author="Lopez Guzman Susana Carolina" w:date="2016-06-21T15:52:00Z"/>
                <w:color w:val="31849B" w:themeColor="accent5" w:themeShade="BF"/>
                <w:rPrChange w:id="201" w:author="Lopez Guzman Susana Carolina" w:date="2016-06-21T16:06:00Z">
                  <w:rPr>
                    <w:ins w:id="202" w:author="Lopez Guzman Susana Carolina" w:date="2016-06-21T15:52:00Z"/>
                    <w:color w:val="31849B" w:themeColor="accent5" w:themeShade="BF"/>
                    <w:u w:val="single"/>
                  </w:rPr>
                </w:rPrChange>
              </w:rPr>
            </w:pPr>
            <w:ins w:id="203" w:author="Lopez Guzman Susana Carolina" w:date="2016-06-21T15:52:00Z">
              <w:r w:rsidRPr="00C02F4B">
                <w:rPr>
                  <w:color w:val="31849B" w:themeColor="accent5" w:themeShade="BF"/>
                  <w:rPrChange w:id="204" w:author="Lopez Guzman Susana Carolina" w:date="2016-06-21T16:06:00Z">
                    <w:rPr>
                      <w:color w:val="31849B" w:themeColor="accent5" w:themeShade="BF"/>
                      <w:u w:val="single"/>
                    </w:rPr>
                  </w:rPrChange>
                </w:rPr>
                <w:t>Servidores Públicos a firmar</w:t>
              </w:r>
            </w:ins>
          </w:p>
        </w:tc>
        <w:tc>
          <w:tcPr>
            <w:tcW w:w="2045" w:type="dxa"/>
            <w:vAlign w:val="center"/>
            <w:tcPrChange w:id="205" w:author="Lopez Guzman Susana Carolina" w:date="2016-06-21T16:07:00Z">
              <w:tcPr>
                <w:tcW w:w="2045" w:type="dxa"/>
                <w:vAlign w:val="center"/>
              </w:tcPr>
            </w:tcPrChange>
          </w:tcPr>
          <w:p w14:paraId="6A336900" w14:textId="7B8A7F8A" w:rsidR="00C02F4B" w:rsidRPr="009A7B9C" w:rsidRDefault="00C02F4B">
            <w:pPr>
              <w:jc w:val="center"/>
              <w:rPr>
                <w:ins w:id="206" w:author="Lopez Guzman Susana Carolina" w:date="2016-06-21T15:52:00Z"/>
                <w:color w:val="31849B" w:themeColor="accent5" w:themeShade="BF"/>
              </w:rPr>
            </w:pPr>
            <w:ins w:id="207" w:author="Lopez Guzman Susana Carolina" w:date="2016-06-21T16:0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tcPrChange w:id="208" w:author="Lopez Guzman Susana Carolina" w:date="2016-06-21T16:07:00Z">
              <w:tcPr>
                <w:tcW w:w="2292" w:type="dxa"/>
                <w:vAlign w:val="center"/>
              </w:tcPr>
            </w:tcPrChange>
          </w:tcPr>
          <w:p w14:paraId="51501BFC" w14:textId="4B6E15FA" w:rsidR="00C02F4B" w:rsidRPr="009A7B9C" w:rsidRDefault="00C02F4B">
            <w:pPr>
              <w:jc w:val="center"/>
              <w:rPr>
                <w:ins w:id="209" w:author="Lopez Guzman Susana Carolina" w:date="2016-06-21T15:52:00Z"/>
                <w:color w:val="31849B" w:themeColor="accent5" w:themeShade="BF"/>
              </w:rPr>
            </w:pPr>
            <w:ins w:id="210" w:author="Lopez Guzman Susana Carolina" w:date="2016-06-21T16:07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CF15CD" w:rsidRPr="009A7B9C" w14:paraId="72644452" w14:textId="77777777" w:rsidTr="00F0094B">
        <w:trPr>
          <w:trHeight w:val="499"/>
          <w:jc w:val="center"/>
          <w:ins w:id="211" w:author="Lopez Guzman Susana Carolina" w:date="2016-06-21T15:48:00Z"/>
        </w:trPr>
        <w:tc>
          <w:tcPr>
            <w:tcW w:w="3157" w:type="dxa"/>
            <w:vAlign w:val="center"/>
          </w:tcPr>
          <w:p w14:paraId="4C9AAE4B" w14:textId="007647D4" w:rsidR="00CF15CD" w:rsidRPr="00CF15CD" w:rsidRDefault="00CF15CD" w:rsidP="00F0094B">
            <w:pPr>
              <w:rPr>
                <w:ins w:id="212" w:author="Lopez Guzman Susana Carolina" w:date="2016-06-21T15:48:00Z"/>
                <w:color w:val="31849B" w:themeColor="accent5" w:themeShade="BF"/>
                <w:u w:val="single"/>
                <w:rPrChange w:id="213" w:author="Lopez Guzman Susana Carolina" w:date="2016-06-21T15:49:00Z">
                  <w:rPr>
                    <w:ins w:id="214" w:author="Lopez Guzman Susana Carolina" w:date="2016-06-21T15:48:00Z"/>
                    <w:color w:val="31849B" w:themeColor="accent5" w:themeShade="BF"/>
                  </w:rPr>
                </w:rPrChange>
              </w:rPr>
            </w:pPr>
            <w:ins w:id="215" w:author="Lopez Guzman Susana Carolina" w:date="2016-06-21T15:48:00Z">
              <w:r w:rsidRPr="00CF15CD">
                <w:rPr>
                  <w:color w:val="31849B" w:themeColor="accent5" w:themeShade="BF"/>
                  <w:u w:val="single"/>
                  <w:rPrChange w:id="216" w:author="Lopez Guzman Susana Carolina" w:date="2016-06-21T15:49:00Z">
                    <w:rPr>
                      <w:color w:val="31849B" w:themeColor="accent5" w:themeShade="BF"/>
                    </w:rPr>
                  </w:rPrChange>
                </w:rPr>
                <w:t>REQUERIMIENTOS DE INFORMACIÓN</w:t>
              </w:r>
            </w:ins>
          </w:p>
        </w:tc>
        <w:tc>
          <w:tcPr>
            <w:tcW w:w="2045" w:type="dxa"/>
            <w:vAlign w:val="center"/>
          </w:tcPr>
          <w:p w14:paraId="651D5480" w14:textId="6440A922" w:rsidR="00CF15CD" w:rsidRPr="009A7B9C" w:rsidRDefault="00CF15CD" w:rsidP="00F0094B">
            <w:pPr>
              <w:jc w:val="center"/>
              <w:rPr>
                <w:ins w:id="217" w:author="Lopez Guzman Susana Carolina" w:date="2016-06-21T15:48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313FA9DD" w14:textId="22AD0FB7" w:rsidR="00CF15CD" w:rsidRPr="009A7B9C" w:rsidRDefault="00CF15CD" w:rsidP="00F0094B">
            <w:pPr>
              <w:jc w:val="center"/>
              <w:rPr>
                <w:ins w:id="218" w:author="Lopez Guzman Susana Carolina" w:date="2016-06-21T15:48:00Z"/>
                <w:color w:val="31849B" w:themeColor="accent5" w:themeShade="BF"/>
              </w:rPr>
            </w:pPr>
          </w:p>
        </w:tc>
      </w:tr>
      <w:tr w:rsidR="007A468A" w:rsidRPr="009A7B9C" w14:paraId="51CF657C" w14:textId="77777777" w:rsidTr="00F0094B">
        <w:trPr>
          <w:trHeight w:val="499"/>
          <w:jc w:val="center"/>
          <w:ins w:id="219" w:author="Lopez Guzman Susana Carolina" w:date="2016-06-21T15:48:00Z"/>
          <w:trPrChange w:id="220" w:author="Lopez Guzman Susana Carolina" w:date="2016-06-22T13:19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221" w:author="Lopez Guzman Susana Carolina" w:date="2016-06-22T13:19:00Z">
              <w:tcPr>
                <w:tcW w:w="3157" w:type="dxa"/>
                <w:vAlign w:val="center"/>
              </w:tcPr>
            </w:tcPrChange>
          </w:tcPr>
          <w:p w14:paraId="0C03BFB7" w14:textId="5A1F1C08" w:rsidR="007A468A" w:rsidRPr="009A7B9C" w:rsidRDefault="007A468A">
            <w:pPr>
              <w:rPr>
                <w:ins w:id="222" w:author="Lopez Guzman Susana Carolina" w:date="2016-06-21T15:48:00Z"/>
                <w:color w:val="31849B" w:themeColor="accent5" w:themeShade="BF"/>
              </w:rPr>
            </w:pPr>
            <w:ins w:id="223" w:author="Lopez Guzman Susana Carolina" w:date="2016-06-21T16:03:00Z">
              <w:r>
                <w:rPr>
                  <w:color w:val="31849B" w:themeColor="accent5" w:themeShade="BF"/>
                </w:rPr>
                <w:t>No de Oficio</w:t>
              </w:r>
            </w:ins>
          </w:p>
        </w:tc>
        <w:tc>
          <w:tcPr>
            <w:tcW w:w="2045" w:type="dxa"/>
            <w:vAlign w:val="center"/>
            <w:tcPrChange w:id="224" w:author="Lopez Guzman Susana Carolina" w:date="2016-06-22T13:19:00Z">
              <w:tcPr>
                <w:tcW w:w="2045" w:type="dxa"/>
                <w:vAlign w:val="center"/>
              </w:tcPr>
            </w:tcPrChange>
          </w:tcPr>
          <w:p w14:paraId="06DE7F5D" w14:textId="76833AB1" w:rsidR="007A468A" w:rsidRPr="009A7B9C" w:rsidRDefault="007A468A" w:rsidP="00EB3E38">
            <w:pPr>
              <w:jc w:val="center"/>
              <w:rPr>
                <w:ins w:id="225" w:author="Lopez Guzman Susana Carolina" w:date="2016-06-21T15:48:00Z"/>
                <w:color w:val="31849B" w:themeColor="accent5" w:themeShade="BF"/>
              </w:rPr>
            </w:pPr>
            <w:ins w:id="226" w:author="Lopez Guzman Susana Carolina" w:date="2016-06-21T16:03:00Z">
              <w:r w:rsidRPr="007A62B4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227" w:author="Lopez Guzman Susana Carolina" w:date="2016-06-22T13:19:00Z">
              <w:tcPr>
                <w:tcW w:w="2292" w:type="dxa"/>
                <w:vAlign w:val="center"/>
              </w:tcPr>
            </w:tcPrChange>
          </w:tcPr>
          <w:p w14:paraId="20C8C8E3" w14:textId="2B723BDF" w:rsidR="007A468A" w:rsidRPr="009A7B9C" w:rsidRDefault="00F0094B">
            <w:pPr>
              <w:jc w:val="center"/>
              <w:rPr>
                <w:ins w:id="228" w:author="Lopez Guzman Susana Carolina" w:date="2016-06-21T15:48:00Z"/>
                <w:color w:val="31849B" w:themeColor="accent5" w:themeShade="BF"/>
              </w:rPr>
            </w:pPr>
            <w:ins w:id="229" w:author="Lopez Guzman Susana Carolina" w:date="2016-06-22T13:20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C02F4B" w:rsidRPr="009A7B9C" w14:paraId="0348F34B" w14:textId="77777777" w:rsidTr="00F0094B">
        <w:trPr>
          <w:trHeight w:val="499"/>
          <w:jc w:val="center"/>
          <w:ins w:id="230" w:author="Lopez Guzman Susana Carolina" w:date="2016-06-21T16:04:00Z"/>
        </w:trPr>
        <w:tc>
          <w:tcPr>
            <w:tcW w:w="3157" w:type="dxa"/>
            <w:vAlign w:val="center"/>
          </w:tcPr>
          <w:p w14:paraId="5DB88D65" w14:textId="3CF1E857" w:rsidR="00C02F4B" w:rsidRPr="00C02F4B" w:rsidRDefault="00C02F4B" w:rsidP="00F0094B">
            <w:pPr>
              <w:rPr>
                <w:ins w:id="231" w:author="Lopez Guzman Susana Carolina" w:date="2016-06-21T16:04:00Z"/>
                <w:color w:val="31849B" w:themeColor="accent5" w:themeShade="BF"/>
                <w:rPrChange w:id="232" w:author="Lopez Guzman Susana Carolina" w:date="2016-06-21T16:05:00Z">
                  <w:rPr>
                    <w:ins w:id="233" w:author="Lopez Guzman Susana Carolina" w:date="2016-06-21T16:04:00Z"/>
                    <w:color w:val="31849B" w:themeColor="accent5" w:themeShade="BF"/>
                    <w:u w:val="single"/>
                  </w:rPr>
                </w:rPrChange>
              </w:rPr>
            </w:pPr>
            <w:ins w:id="234" w:author="Lopez Guzman Susana Carolina" w:date="2016-06-21T16:04:00Z">
              <w:r w:rsidRPr="00C02F4B">
                <w:rPr>
                  <w:color w:val="31849B" w:themeColor="accent5" w:themeShade="BF"/>
                  <w:rPrChange w:id="235" w:author="Lopez Guzman Susana Carolina" w:date="2016-06-21T16:05:00Z">
                    <w:rPr>
                      <w:color w:val="31849B" w:themeColor="accent5" w:themeShade="BF"/>
                      <w:u w:val="single"/>
                    </w:rPr>
                  </w:rPrChange>
                </w:rPr>
                <w:t>Servidor Público a quien se dirige</w:t>
              </w:r>
            </w:ins>
          </w:p>
        </w:tc>
        <w:tc>
          <w:tcPr>
            <w:tcW w:w="2045" w:type="dxa"/>
            <w:vAlign w:val="center"/>
          </w:tcPr>
          <w:p w14:paraId="0C1546EB" w14:textId="2BB4CDA3" w:rsidR="00C02F4B" w:rsidRPr="009A7B9C" w:rsidRDefault="00C02F4B" w:rsidP="00F0094B">
            <w:pPr>
              <w:jc w:val="center"/>
              <w:rPr>
                <w:ins w:id="236" w:author="Lopez Guzman Susana Carolina" w:date="2016-06-21T16:04:00Z"/>
                <w:color w:val="31849B" w:themeColor="accent5" w:themeShade="BF"/>
              </w:rPr>
            </w:pPr>
            <w:ins w:id="237" w:author="Lopez Guzman Susana Carolina" w:date="2016-06-21T16:05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74E5614" w14:textId="0E122D6A" w:rsidR="00C02F4B" w:rsidRPr="009A7B9C" w:rsidRDefault="00150EB5" w:rsidP="00F0094B">
            <w:pPr>
              <w:jc w:val="center"/>
              <w:rPr>
                <w:ins w:id="238" w:author="Lopez Guzman Susana Carolina" w:date="2016-06-21T16:04:00Z"/>
                <w:color w:val="31849B" w:themeColor="accent5" w:themeShade="BF"/>
              </w:rPr>
            </w:pPr>
            <w:ins w:id="239" w:author="Lopez Guzman Susana Carolina" w:date="2016-06-22T13:24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C02F4B" w:rsidRPr="009A7B9C" w14:paraId="296A4909" w14:textId="77777777" w:rsidTr="00F0094B">
        <w:trPr>
          <w:trHeight w:val="499"/>
          <w:jc w:val="center"/>
          <w:ins w:id="240" w:author="Lopez Guzman Susana Carolina" w:date="2016-06-21T16:04:00Z"/>
        </w:trPr>
        <w:tc>
          <w:tcPr>
            <w:tcW w:w="3157" w:type="dxa"/>
            <w:vAlign w:val="center"/>
          </w:tcPr>
          <w:p w14:paraId="09889E4E" w14:textId="3E701CDD" w:rsidR="00C02F4B" w:rsidRPr="00C02F4B" w:rsidRDefault="00150EB5" w:rsidP="00F0094B">
            <w:pPr>
              <w:rPr>
                <w:ins w:id="241" w:author="Lopez Guzman Susana Carolina" w:date="2016-06-21T16:04:00Z"/>
                <w:color w:val="31849B" w:themeColor="accent5" w:themeShade="BF"/>
                <w:rPrChange w:id="242" w:author="Lopez Guzman Susana Carolina" w:date="2016-06-21T16:05:00Z">
                  <w:rPr>
                    <w:ins w:id="243" w:author="Lopez Guzman Susana Carolina" w:date="2016-06-21T16:04:00Z"/>
                    <w:color w:val="31849B" w:themeColor="accent5" w:themeShade="BF"/>
                    <w:u w:val="single"/>
                  </w:rPr>
                </w:rPrChange>
              </w:rPr>
            </w:pPr>
            <w:ins w:id="244" w:author="Lopez Guzman Susana Carolina" w:date="2016-06-22T13:24:00Z">
              <w:r>
                <w:rPr>
                  <w:color w:val="31849B" w:themeColor="accent5" w:themeShade="BF"/>
                </w:rPr>
                <w:t>P</w:t>
              </w:r>
            </w:ins>
            <w:ins w:id="245" w:author="Lopez Guzman Susana Carolina" w:date="2016-06-21T16:04:00Z">
              <w:r w:rsidR="00C02F4B" w:rsidRPr="00C02F4B">
                <w:rPr>
                  <w:color w:val="31849B" w:themeColor="accent5" w:themeShade="BF"/>
                  <w:rPrChange w:id="246" w:author="Lopez Guzman Susana Carolina" w:date="2016-06-21T16:05:00Z">
                    <w:rPr>
                      <w:color w:val="31849B" w:themeColor="accent5" w:themeShade="BF"/>
                      <w:u w:val="single"/>
                    </w:rPr>
                  </w:rPrChange>
                </w:rPr>
                <w:t>lazo</w:t>
              </w:r>
            </w:ins>
          </w:p>
        </w:tc>
        <w:tc>
          <w:tcPr>
            <w:tcW w:w="2045" w:type="dxa"/>
            <w:vAlign w:val="center"/>
          </w:tcPr>
          <w:p w14:paraId="592DCCA8" w14:textId="3D976019" w:rsidR="00C02F4B" w:rsidRPr="009A7B9C" w:rsidRDefault="00C02F4B" w:rsidP="00F0094B">
            <w:pPr>
              <w:jc w:val="center"/>
              <w:rPr>
                <w:ins w:id="247" w:author="Lopez Guzman Susana Carolina" w:date="2016-06-21T16:04:00Z"/>
                <w:color w:val="31849B" w:themeColor="accent5" w:themeShade="BF"/>
              </w:rPr>
            </w:pPr>
            <w:ins w:id="248" w:author="Lopez Guzman Susana Carolina" w:date="2016-06-21T16:05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D113D52" w14:textId="734E6DE7" w:rsidR="00C02F4B" w:rsidRPr="009A7B9C" w:rsidRDefault="00C02F4B" w:rsidP="00F0094B">
            <w:pPr>
              <w:jc w:val="center"/>
              <w:rPr>
                <w:ins w:id="249" w:author="Lopez Guzman Susana Carolina" w:date="2016-06-21T16:04:00Z"/>
                <w:color w:val="31849B" w:themeColor="accent5" w:themeShade="BF"/>
              </w:rPr>
            </w:pPr>
            <w:ins w:id="250" w:author="Lopez Guzman Susana Carolina" w:date="2016-06-21T16:05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02F4B" w:rsidRPr="009A7B9C" w14:paraId="0B21D1A9" w14:textId="77777777" w:rsidTr="00F0094B">
        <w:trPr>
          <w:trHeight w:val="499"/>
          <w:jc w:val="center"/>
          <w:ins w:id="251" w:author="Lopez Guzman Susana Carolina" w:date="2016-06-21T16:05:00Z"/>
        </w:trPr>
        <w:tc>
          <w:tcPr>
            <w:tcW w:w="3157" w:type="dxa"/>
            <w:vAlign w:val="center"/>
          </w:tcPr>
          <w:p w14:paraId="1695E04F" w14:textId="2B750388" w:rsidR="00C02F4B" w:rsidRPr="00C02F4B" w:rsidRDefault="00C02F4B" w:rsidP="00F0094B">
            <w:pPr>
              <w:rPr>
                <w:ins w:id="252" w:author="Lopez Guzman Susana Carolina" w:date="2016-06-21T16:05:00Z"/>
                <w:color w:val="31849B" w:themeColor="accent5" w:themeShade="BF"/>
                <w:rPrChange w:id="253" w:author="Lopez Guzman Susana Carolina" w:date="2016-06-21T16:05:00Z">
                  <w:rPr>
                    <w:ins w:id="254" w:author="Lopez Guzman Susana Carolina" w:date="2016-06-21T16:05:00Z"/>
                    <w:color w:val="31849B" w:themeColor="accent5" w:themeShade="BF"/>
                    <w:u w:val="single"/>
                  </w:rPr>
                </w:rPrChange>
              </w:rPr>
            </w:pPr>
            <w:ins w:id="255" w:author="Lopez Guzman Susana Carolina" w:date="2016-06-21T16:05:00Z">
              <w:r w:rsidRPr="00C02F4B">
                <w:rPr>
                  <w:color w:val="31849B" w:themeColor="accent5" w:themeShade="BF"/>
                  <w:rPrChange w:id="256" w:author="Lopez Guzman Susana Carolina" w:date="2016-06-21T16:05:00Z">
                    <w:rPr>
                      <w:color w:val="31849B" w:themeColor="accent5" w:themeShade="BF"/>
                      <w:u w:val="single"/>
                    </w:rPr>
                  </w:rPrChange>
                </w:rPr>
                <w:t>Requerimiento</w:t>
              </w:r>
            </w:ins>
          </w:p>
        </w:tc>
        <w:tc>
          <w:tcPr>
            <w:tcW w:w="2045" w:type="dxa"/>
            <w:vAlign w:val="center"/>
          </w:tcPr>
          <w:p w14:paraId="0ECB06A7" w14:textId="22DB3A6B" w:rsidR="00C02F4B" w:rsidRPr="009A7B9C" w:rsidRDefault="00C02F4B" w:rsidP="00F0094B">
            <w:pPr>
              <w:jc w:val="center"/>
              <w:rPr>
                <w:ins w:id="257" w:author="Lopez Guzman Susana Carolina" w:date="2016-06-21T16:05:00Z"/>
                <w:color w:val="31849B" w:themeColor="accent5" w:themeShade="BF"/>
              </w:rPr>
            </w:pPr>
            <w:ins w:id="258" w:author="Lopez Guzman Susana Carolina" w:date="2016-06-21T16:05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1DCAE0E1" w14:textId="4F5CEC51" w:rsidR="00C02F4B" w:rsidRPr="009A7B9C" w:rsidRDefault="00C02F4B" w:rsidP="00F0094B">
            <w:pPr>
              <w:jc w:val="center"/>
              <w:rPr>
                <w:ins w:id="259" w:author="Lopez Guzman Susana Carolina" w:date="2016-06-21T16:05:00Z"/>
                <w:color w:val="31849B" w:themeColor="accent5" w:themeShade="BF"/>
              </w:rPr>
            </w:pPr>
            <w:ins w:id="260" w:author="Lopez Guzman Susana Carolina" w:date="2016-06-21T16:05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02F4B" w:rsidRPr="009A7B9C" w14:paraId="70162CC6" w14:textId="77777777" w:rsidTr="00F0094B">
        <w:trPr>
          <w:trHeight w:val="499"/>
          <w:jc w:val="center"/>
          <w:ins w:id="261" w:author="Lopez Guzman Susana Carolina" w:date="2016-06-21T16:05:00Z"/>
        </w:trPr>
        <w:tc>
          <w:tcPr>
            <w:tcW w:w="3157" w:type="dxa"/>
            <w:vAlign w:val="center"/>
          </w:tcPr>
          <w:p w14:paraId="659DF4E0" w14:textId="3746DB2F" w:rsidR="00C02F4B" w:rsidRPr="00C02F4B" w:rsidRDefault="00C02F4B">
            <w:pPr>
              <w:rPr>
                <w:ins w:id="262" w:author="Lopez Guzman Susana Carolina" w:date="2016-06-21T16:05:00Z"/>
                <w:color w:val="31849B" w:themeColor="accent5" w:themeShade="BF"/>
                <w:rPrChange w:id="263" w:author="Lopez Guzman Susana Carolina" w:date="2016-06-21T16:05:00Z">
                  <w:rPr>
                    <w:ins w:id="264" w:author="Lopez Guzman Susana Carolina" w:date="2016-06-21T16:05:00Z"/>
                    <w:color w:val="31849B" w:themeColor="accent5" w:themeShade="BF"/>
                    <w:u w:val="single"/>
                  </w:rPr>
                </w:rPrChange>
              </w:rPr>
            </w:pPr>
            <w:ins w:id="265" w:author="Lopez Guzman Susana Carolina" w:date="2016-06-21T16:05:00Z">
              <w:r w:rsidRPr="00C02F4B">
                <w:rPr>
                  <w:color w:val="31849B" w:themeColor="accent5" w:themeShade="BF"/>
                  <w:rPrChange w:id="266" w:author="Lopez Guzman Susana Carolina" w:date="2016-06-21T16:05:00Z">
                    <w:rPr>
                      <w:color w:val="31849B" w:themeColor="accent5" w:themeShade="BF"/>
                      <w:u w:val="single"/>
                    </w:rPr>
                  </w:rPrChange>
                </w:rPr>
                <w:lastRenderedPageBreak/>
                <w:t>Servidor Público a quien se le marca copia</w:t>
              </w:r>
            </w:ins>
          </w:p>
        </w:tc>
        <w:tc>
          <w:tcPr>
            <w:tcW w:w="2045" w:type="dxa"/>
            <w:vAlign w:val="center"/>
          </w:tcPr>
          <w:p w14:paraId="77C81DE6" w14:textId="3AE2CA46" w:rsidR="00C02F4B" w:rsidRPr="009A7B9C" w:rsidRDefault="00C02F4B" w:rsidP="00F0094B">
            <w:pPr>
              <w:jc w:val="center"/>
              <w:rPr>
                <w:ins w:id="267" w:author="Lopez Guzman Susana Carolina" w:date="2016-06-21T16:05:00Z"/>
                <w:color w:val="31849B" w:themeColor="accent5" w:themeShade="BF"/>
              </w:rPr>
            </w:pPr>
            <w:ins w:id="268" w:author="Lopez Guzman Susana Carolina" w:date="2016-06-21T16:05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532FE94E" w14:textId="45654744" w:rsidR="00C02F4B" w:rsidRPr="009A7B9C" w:rsidRDefault="00C02F4B" w:rsidP="00F0094B">
            <w:pPr>
              <w:jc w:val="center"/>
              <w:rPr>
                <w:ins w:id="269" w:author="Lopez Guzman Susana Carolina" w:date="2016-06-21T16:05:00Z"/>
                <w:color w:val="31849B" w:themeColor="accent5" w:themeShade="BF"/>
              </w:rPr>
            </w:pPr>
            <w:ins w:id="270" w:author="Lopez Guzman Susana Carolina" w:date="2016-06-21T16:07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CF15CD" w:rsidRPr="009A7B9C" w14:paraId="760C2893" w14:textId="77777777" w:rsidTr="00F0094B">
        <w:trPr>
          <w:trHeight w:val="499"/>
          <w:jc w:val="center"/>
          <w:ins w:id="271" w:author="Lopez Guzman Susana Carolina" w:date="2016-06-21T15:48:00Z"/>
        </w:trPr>
        <w:tc>
          <w:tcPr>
            <w:tcW w:w="3157" w:type="dxa"/>
            <w:vAlign w:val="center"/>
          </w:tcPr>
          <w:p w14:paraId="0B9DF11B" w14:textId="3946AE24" w:rsidR="00CF15CD" w:rsidRPr="00CF15CD" w:rsidRDefault="00CF15CD" w:rsidP="00F0094B">
            <w:pPr>
              <w:rPr>
                <w:ins w:id="272" w:author="Lopez Guzman Susana Carolina" w:date="2016-06-21T15:48:00Z"/>
                <w:color w:val="31849B" w:themeColor="accent5" w:themeShade="BF"/>
                <w:u w:val="single"/>
                <w:rPrChange w:id="273" w:author="Lopez Guzman Susana Carolina" w:date="2016-06-21T15:49:00Z">
                  <w:rPr>
                    <w:ins w:id="274" w:author="Lopez Guzman Susana Carolina" w:date="2016-06-21T15:48:00Z"/>
                    <w:color w:val="31849B" w:themeColor="accent5" w:themeShade="BF"/>
                  </w:rPr>
                </w:rPrChange>
              </w:rPr>
            </w:pPr>
            <w:ins w:id="275" w:author="Lopez Guzman Susana Carolina" w:date="2016-06-21T15:48:00Z">
              <w:r w:rsidRPr="00CF15CD">
                <w:rPr>
                  <w:color w:val="31849B" w:themeColor="accent5" w:themeShade="BF"/>
                  <w:u w:val="single"/>
                  <w:rPrChange w:id="276" w:author="Lopez Guzman Susana Carolina" w:date="2016-06-21T15:49:00Z">
                    <w:rPr>
                      <w:color w:val="31849B" w:themeColor="accent5" w:themeShade="BF"/>
                    </w:rPr>
                  </w:rPrChange>
                </w:rPr>
                <w:t>INFORMES DE SEGUIMIENTO</w:t>
              </w:r>
            </w:ins>
          </w:p>
        </w:tc>
        <w:tc>
          <w:tcPr>
            <w:tcW w:w="2045" w:type="dxa"/>
            <w:vAlign w:val="center"/>
          </w:tcPr>
          <w:p w14:paraId="45376144" w14:textId="7CA58D07" w:rsidR="00CF15CD" w:rsidRPr="009A7B9C" w:rsidRDefault="00CF15CD" w:rsidP="00F0094B">
            <w:pPr>
              <w:jc w:val="center"/>
              <w:rPr>
                <w:ins w:id="277" w:author="Lopez Guzman Susana Carolina" w:date="2016-06-21T15:48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789B39FA" w14:textId="6E102698" w:rsidR="00CF15CD" w:rsidRPr="009A7B9C" w:rsidRDefault="00CF15CD" w:rsidP="00F0094B">
            <w:pPr>
              <w:jc w:val="center"/>
              <w:rPr>
                <w:ins w:id="278" w:author="Lopez Guzman Susana Carolina" w:date="2016-06-21T15:48:00Z"/>
                <w:color w:val="31849B" w:themeColor="accent5" w:themeShade="BF"/>
              </w:rPr>
            </w:pPr>
          </w:p>
        </w:tc>
      </w:tr>
      <w:tr w:rsidR="00064593" w:rsidRPr="009A7B9C" w14:paraId="31F51C7F" w14:textId="77777777" w:rsidTr="00064593">
        <w:trPr>
          <w:trHeight w:val="499"/>
          <w:jc w:val="center"/>
          <w:ins w:id="279" w:author="Lopez Guzman Susana Carolina" w:date="2016-06-21T16:07:00Z"/>
          <w:trPrChange w:id="280" w:author="Lopez Guzman Susana Carolina" w:date="2016-06-21T16:0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281" w:author="Lopez Guzman Susana Carolina" w:date="2016-06-21T16:08:00Z">
              <w:tcPr>
                <w:tcW w:w="3157" w:type="dxa"/>
                <w:vAlign w:val="center"/>
              </w:tcPr>
            </w:tcPrChange>
          </w:tcPr>
          <w:p w14:paraId="0C6F7E1E" w14:textId="508EFA53" w:rsidR="00064593" w:rsidRPr="009A7B9C" w:rsidRDefault="00064593">
            <w:pPr>
              <w:rPr>
                <w:ins w:id="282" w:author="Lopez Guzman Susana Carolina" w:date="2016-06-21T16:07:00Z"/>
                <w:color w:val="31849B" w:themeColor="accent5" w:themeShade="BF"/>
              </w:rPr>
            </w:pPr>
            <w:ins w:id="283" w:author="Lopez Guzman Susana Carolina" w:date="2016-06-21T16:08:00Z">
              <w:r>
                <w:rPr>
                  <w:color w:val="31849B" w:themeColor="accent5" w:themeShade="BF"/>
                </w:rPr>
                <w:t>Periodo de reserva</w:t>
              </w:r>
            </w:ins>
          </w:p>
        </w:tc>
        <w:tc>
          <w:tcPr>
            <w:tcW w:w="2045" w:type="dxa"/>
            <w:vAlign w:val="center"/>
            <w:tcPrChange w:id="284" w:author="Lopez Guzman Susana Carolina" w:date="2016-06-21T16:08:00Z">
              <w:tcPr>
                <w:tcW w:w="2045" w:type="dxa"/>
                <w:vAlign w:val="center"/>
              </w:tcPr>
            </w:tcPrChange>
          </w:tcPr>
          <w:p w14:paraId="2C45EFFC" w14:textId="5B68B40B" w:rsidR="00064593" w:rsidRPr="009A7B9C" w:rsidRDefault="00064593" w:rsidP="00F0094B">
            <w:pPr>
              <w:jc w:val="center"/>
              <w:rPr>
                <w:ins w:id="285" w:author="Lopez Guzman Susana Carolina" w:date="2016-06-21T16:07:00Z"/>
                <w:color w:val="31849B" w:themeColor="accent5" w:themeShade="BF"/>
              </w:rPr>
            </w:pPr>
            <w:ins w:id="286" w:author="Lopez Guzman Susana Carolina" w:date="2016-06-21T16:08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287" w:author="Lopez Guzman Susana Carolina" w:date="2016-06-21T16:08:00Z">
              <w:tcPr>
                <w:tcW w:w="2292" w:type="dxa"/>
                <w:vAlign w:val="center"/>
              </w:tcPr>
            </w:tcPrChange>
          </w:tcPr>
          <w:p w14:paraId="12145B09" w14:textId="5ACFFD89" w:rsidR="00064593" w:rsidRPr="009A7B9C" w:rsidRDefault="00064593" w:rsidP="00F0094B">
            <w:pPr>
              <w:jc w:val="center"/>
              <w:rPr>
                <w:ins w:id="288" w:author="Lopez Guzman Susana Carolina" w:date="2016-06-21T16:07:00Z"/>
                <w:color w:val="31849B" w:themeColor="accent5" w:themeShade="BF"/>
              </w:rPr>
            </w:pPr>
            <w:ins w:id="289" w:author="Lopez Guzman Susana Carolina" w:date="2016-06-21T16:08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064593" w:rsidRPr="009A7B9C" w14:paraId="3417965E" w14:textId="77777777" w:rsidTr="00F0094B">
        <w:trPr>
          <w:trHeight w:val="499"/>
          <w:jc w:val="center"/>
          <w:ins w:id="290" w:author="Lopez Guzman Susana Carolina" w:date="2016-06-21T16:07:00Z"/>
          <w:trPrChange w:id="291" w:author="Lopez Guzman Susana Carolina" w:date="2016-06-22T13:20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292" w:author="Lopez Guzman Susana Carolina" w:date="2016-06-22T13:20:00Z">
              <w:tcPr>
                <w:tcW w:w="3157" w:type="dxa"/>
                <w:vAlign w:val="center"/>
              </w:tcPr>
            </w:tcPrChange>
          </w:tcPr>
          <w:p w14:paraId="1CD6FB58" w14:textId="0AF72A06" w:rsidR="00064593" w:rsidRPr="009A7B9C" w:rsidRDefault="00064593">
            <w:pPr>
              <w:rPr>
                <w:ins w:id="293" w:author="Lopez Guzman Susana Carolina" w:date="2016-06-21T16:07:00Z"/>
                <w:color w:val="31849B" w:themeColor="accent5" w:themeShade="BF"/>
              </w:rPr>
            </w:pPr>
            <w:ins w:id="294" w:author="Lopez Guzman Susana Carolina" w:date="2016-06-21T16:08:00Z">
              <w:r>
                <w:rPr>
                  <w:color w:val="31849B" w:themeColor="accent5" w:themeShade="BF"/>
                </w:rPr>
                <w:t>No de Oficio</w:t>
              </w:r>
            </w:ins>
          </w:p>
        </w:tc>
        <w:tc>
          <w:tcPr>
            <w:tcW w:w="2045" w:type="dxa"/>
            <w:vAlign w:val="center"/>
            <w:tcPrChange w:id="295" w:author="Lopez Guzman Susana Carolina" w:date="2016-06-22T13:20:00Z">
              <w:tcPr>
                <w:tcW w:w="2045" w:type="dxa"/>
                <w:vAlign w:val="center"/>
              </w:tcPr>
            </w:tcPrChange>
          </w:tcPr>
          <w:p w14:paraId="7E752DDD" w14:textId="4713DB48" w:rsidR="00064593" w:rsidRPr="009A7B9C" w:rsidRDefault="00064593" w:rsidP="00EB3E38">
            <w:pPr>
              <w:jc w:val="center"/>
              <w:rPr>
                <w:ins w:id="296" w:author="Lopez Guzman Susana Carolina" w:date="2016-06-21T16:07:00Z"/>
                <w:color w:val="31849B" w:themeColor="accent5" w:themeShade="BF"/>
              </w:rPr>
            </w:pPr>
            <w:ins w:id="297" w:author="Lopez Guzman Susana Carolina" w:date="2016-06-21T16:08:00Z">
              <w:r w:rsidRPr="007A62B4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298" w:author="Lopez Guzman Susana Carolina" w:date="2016-06-22T13:20:00Z">
              <w:tcPr>
                <w:tcW w:w="2292" w:type="dxa"/>
                <w:vAlign w:val="center"/>
              </w:tcPr>
            </w:tcPrChange>
          </w:tcPr>
          <w:p w14:paraId="706D81C0" w14:textId="39721237" w:rsidR="00064593" w:rsidRPr="009A7B9C" w:rsidRDefault="00F0094B">
            <w:pPr>
              <w:jc w:val="center"/>
              <w:rPr>
                <w:ins w:id="299" w:author="Lopez Guzman Susana Carolina" w:date="2016-06-21T16:07:00Z"/>
                <w:color w:val="31849B" w:themeColor="accent5" w:themeShade="BF"/>
              </w:rPr>
            </w:pPr>
            <w:ins w:id="300" w:author="Lopez Guzman Susana Carolina" w:date="2016-06-22T13:20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064593" w:rsidRPr="009A7B9C" w14:paraId="60260144" w14:textId="77777777" w:rsidTr="00064593">
        <w:trPr>
          <w:trHeight w:val="499"/>
          <w:jc w:val="center"/>
          <w:ins w:id="301" w:author="Lopez Guzman Susana Carolina" w:date="2016-06-21T16:07:00Z"/>
          <w:trPrChange w:id="302" w:author="Lopez Guzman Susana Carolina" w:date="2016-06-21T16:0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303" w:author="Lopez Guzman Susana Carolina" w:date="2016-06-21T16:08:00Z">
              <w:tcPr>
                <w:tcW w:w="3157" w:type="dxa"/>
                <w:vAlign w:val="center"/>
              </w:tcPr>
            </w:tcPrChange>
          </w:tcPr>
          <w:p w14:paraId="21E3E03E" w14:textId="09454E66" w:rsidR="00064593" w:rsidRPr="009A7B9C" w:rsidRDefault="00064593">
            <w:pPr>
              <w:rPr>
                <w:ins w:id="304" w:author="Lopez Guzman Susana Carolina" w:date="2016-06-21T16:07:00Z"/>
                <w:color w:val="31849B" w:themeColor="accent5" w:themeShade="BF"/>
              </w:rPr>
            </w:pPr>
            <w:ins w:id="305" w:author="Lopez Guzman Susana Carolina" w:date="2016-06-21T16:08:00Z">
              <w:r>
                <w:rPr>
                  <w:color w:val="31849B" w:themeColor="accent5" w:themeShade="BF"/>
                </w:rPr>
                <w:t>Servidor Público a quien se dirige</w:t>
              </w:r>
            </w:ins>
          </w:p>
        </w:tc>
        <w:tc>
          <w:tcPr>
            <w:tcW w:w="2045" w:type="dxa"/>
            <w:vAlign w:val="center"/>
            <w:tcPrChange w:id="306" w:author="Lopez Guzman Susana Carolina" w:date="2016-06-21T16:08:00Z">
              <w:tcPr>
                <w:tcW w:w="2045" w:type="dxa"/>
                <w:vAlign w:val="center"/>
              </w:tcPr>
            </w:tcPrChange>
          </w:tcPr>
          <w:p w14:paraId="3E1E6079" w14:textId="2ADBF71B" w:rsidR="00064593" w:rsidRPr="009A7B9C" w:rsidRDefault="00064593" w:rsidP="00F0094B">
            <w:pPr>
              <w:jc w:val="center"/>
              <w:rPr>
                <w:ins w:id="307" w:author="Lopez Guzman Susana Carolina" w:date="2016-06-21T16:07:00Z"/>
                <w:color w:val="31849B" w:themeColor="accent5" w:themeShade="BF"/>
              </w:rPr>
            </w:pPr>
            <w:ins w:id="308" w:author="Lopez Guzman Susana Carolina" w:date="2016-06-21T16:08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309" w:author="Lopez Guzman Susana Carolina" w:date="2016-06-21T16:08:00Z">
              <w:tcPr>
                <w:tcW w:w="2292" w:type="dxa"/>
                <w:vAlign w:val="center"/>
              </w:tcPr>
            </w:tcPrChange>
          </w:tcPr>
          <w:p w14:paraId="2E67D368" w14:textId="2D48A475" w:rsidR="00064593" w:rsidRPr="009A7B9C" w:rsidRDefault="00D134E2" w:rsidP="00F0094B">
            <w:pPr>
              <w:jc w:val="center"/>
              <w:rPr>
                <w:ins w:id="310" w:author="Lopez Guzman Susana Carolina" w:date="2016-06-21T16:07:00Z"/>
                <w:color w:val="31849B" w:themeColor="accent5" w:themeShade="BF"/>
              </w:rPr>
            </w:pPr>
            <w:ins w:id="311" w:author="Lopez Guzman Susana Carolina" w:date="2016-06-22T13:39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064593" w:rsidRPr="009A7B9C" w14:paraId="5D93EEFB" w14:textId="77777777" w:rsidTr="00064593">
        <w:trPr>
          <w:trHeight w:val="499"/>
          <w:jc w:val="center"/>
          <w:ins w:id="312" w:author="Lopez Guzman Susana Carolina" w:date="2016-06-21T16:07:00Z"/>
          <w:trPrChange w:id="313" w:author="Lopez Guzman Susana Carolina" w:date="2016-06-21T16:0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314" w:author="Lopez Guzman Susana Carolina" w:date="2016-06-21T16:08:00Z">
              <w:tcPr>
                <w:tcW w:w="3157" w:type="dxa"/>
                <w:vAlign w:val="center"/>
              </w:tcPr>
            </w:tcPrChange>
          </w:tcPr>
          <w:p w14:paraId="3FD5D56F" w14:textId="08C4F8A0" w:rsidR="00064593" w:rsidRPr="009A7B9C" w:rsidRDefault="00064593">
            <w:pPr>
              <w:rPr>
                <w:ins w:id="315" w:author="Lopez Guzman Susana Carolina" w:date="2016-06-21T16:07:00Z"/>
                <w:color w:val="31849B" w:themeColor="accent5" w:themeShade="BF"/>
              </w:rPr>
            </w:pPr>
            <w:ins w:id="316" w:author="Lopez Guzman Susana Carolina" w:date="2016-06-21T16:09:00Z">
              <w:r>
                <w:rPr>
                  <w:color w:val="31849B" w:themeColor="accent5" w:themeShade="BF"/>
                </w:rPr>
                <w:t>No. recomendaciones ASF</w:t>
              </w:r>
            </w:ins>
          </w:p>
        </w:tc>
        <w:tc>
          <w:tcPr>
            <w:tcW w:w="2045" w:type="dxa"/>
            <w:vAlign w:val="center"/>
            <w:tcPrChange w:id="317" w:author="Lopez Guzman Susana Carolina" w:date="2016-06-21T16:08:00Z">
              <w:tcPr>
                <w:tcW w:w="2045" w:type="dxa"/>
                <w:vAlign w:val="center"/>
              </w:tcPr>
            </w:tcPrChange>
          </w:tcPr>
          <w:p w14:paraId="0969EC27" w14:textId="43A02ADE" w:rsidR="00064593" w:rsidRPr="009A7B9C" w:rsidRDefault="00064593" w:rsidP="00F0094B">
            <w:pPr>
              <w:jc w:val="center"/>
              <w:rPr>
                <w:ins w:id="318" w:author="Lopez Guzman Susana Carolina" w:date="2016-06-21T16:07:00Z"/>
                <w:color w:val="31849B" w:themeColor="accent5" w:themeShade="BF"/>
              </w:rPr>
            </w:pPr>
            <w:ins w:id="319" w:author="Lopez Guzman Susana Carolina" w:date="2016-06-21T16:09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320" w:author="Lopez Guzman Susana Carolina" w:date="2016-06-21T16:08:00Z">
              <w:tcPr>
                <w:tcW w:w="2292" w:type="dxa"/>
                <w:vAlign w:val="center"/>
              </w:tcPr>
            </w:tcPrChange>
          </w:tcPr>
          <w:p w14:paraId="3F954C11" w14:textId="72996BE0" w:rsidR="00064593" w:rsidRPr="009A7B9C" w:rsidRDefault="00064593" w:rsidP="00F0094B">
            <w:pPr>
              <w:jc w:val="center"/>
              <w:rPr>
                <w:ins w:id="321" w:author="Lopez Guzman Susana Carolina" w:date="2016-06-21T16:07:00Z"/>
                <w:color w:val="31849B" w:themeColor="accent5" w:themeShade="BF"/>
              </w:rPr>
            </w:pPr>
            <w:ins w:id="322" w:author="Lopez Guzman Susana Carolina" w:date="2016-06-21T16:09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64593" w:rsidRPr="009A7B9C" w14:paraId="7138D1F1" w14:textId="77777777" w:rsidTr="00064593">
        <w:trPr>
          <w:trHeight w:val="499"/>
          <w:jc w:val="center"/>
          <w:ins w:id="323" w:author="Lopez Guzman Susana Carolina" w:date="2016-06-21T16:07:00Z"/>
          <w:trPrChange w:id="324" w:author="Lopez Guzman Susana Carolina" w:date="2016-06-21T16:0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325" w:author="Lopez Guzman Susana Carolina" w:date="2016-06-21T16:08:00Z">
              <w:tcPr>
                <w:tcW w:w="3157" w:type="dxa"/>
                <w:vAlign w:val="center"/>
              </w:tcPr>
            </w:tcPrChange>
          </w:tcPr>
          <w:p w14:paraId="2261E2DD" w14:textId="3EEA249B" w:rsidR="00064593" w:rsidRPr="009A7B9C" w:rsidRDefault="00064593">
            <w:pPr>
              <w:rPr>
                <w:ins w:id="326" w:author="Lopez Guzman Susana Carolina" w:date="2016-06-21T16:07:00Z"/>
                <w:color w:val="31849B" w:themeColor="accent5" w:themeShade="BF"/>
              </w:rPr>
            </w:pPr>
            <w:ins w:id="327" w:author="Lopez Guzman Susana Carolina" w:date="2016-06-21T16:09:00Z">
              <w:r>
                <w:rPr>
                  <w:color w:val="31849B" w:themeColor="accent5" w:themeShade="BF"/>
                </w:rPr>
                <w:t>Cuenta publica</w:t>
              </w:r>
            </w:ins>
          </w:p>
        </w:tc>
        <w:tc>
          <w:tcPr>
            <w:tcW w:w="2045" w:type="dxa"/>
            <w:vAlign w:val="center"/>
            <w:tcPrChange w:id="328" w:author="Lopez Guzman Susana Carolina" w:date="2016-06-21T16:08:00Z">
              <w:tcPr>
                <w:tcW w:w="2045" w:type="dxa"/>
                <w:vAlign w:val="center"/>
              </w:tcPr>
            </w:tcPrChange>
          </w:tcPr>
          <w:p w14:paraId="204901B8" w14:textId="02CC596E" w:rsidR="00064593" w:rsidRPr="009A7B9C" w:rsidRDefault="00064593" w:rsidP="00F0094B">
            <w:pPr>
              <w:jc w:val="center"/>
              <w:rPr>
                <w:ins w:id="329" w:author="Lopez Guzman Susana Carolina" w:date="2016-06-21T16:07:00Z"/>
                <w:color w:val="31849B" w:themeColor="accent5" w:themeShade="BF"/>
              </w:rPr>
            </w:pPr>
            <w:ins w:id="330" w:author="Lopez Guzman Susana Carolina" w:date="2016-06-21T16:09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331" w:author="Lopez Guzman Susana Carolina" w:date="2016-06-21T16:08:00Z">
              <w:tcPr>
                <w:tcW w:w="2292" w:type="dxa"/>
                <w:vAlign w:val="center"/>
              </w:tcPr>
            </w:tcPrChange>
          </w:tcPr>
          <w:p w14:paraId="2BD3A39F" w14:textId="748F778C" w:rsidR="00064593" w:rsidRPr="009A7B9C" w:rsidRDefault="00064593" w:rsidP="00F0094B">
            <w:pPr>
              <w:jc w:val="center"/>
              <w:rPr>
                <w:ins w:id="332" w:author="Lopez Guzman Susana Carolina" w:date="2016-06-21T16:07:00Z"/>
                <w:color w:val="31849B" w:themeColor="accent5" w:themeShade="BF"/>
              </w:rPr>
            </w:pPr>
            <w:ins w:id="333" w:author="Lopez Guzman Susana Carolina" w:date="2016-06-21T16:09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064593" w:rsidRPr="009A7B9C" w14:paraId="5296677C" w14:textId="77777777" w:rsidTr="00064593">
        <w:trPr>
          <w:trHeight w:val="499"/>
          <w:jc w:val="center"/>
          <w:ins w:id="334" w:author="Lopez Guzman Susana Carolina" w:date="2016-06-21T15:48:00Z"/>
          <w:trPrChange w:id="335" w:author="Lopez Guzman Susana Carolina" w:date="2016-06-21T16:08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336" w:author="Lopez Guzman Susana Carolina" w:date="2016-06-21T16:08:00Z">
              <w:tcPr>
                <w:tcW w:w="3157" w:type="dxa"/>
                <w:vAlign w:val="center"/>
              </w:tcPr>
            </w:tcPrChange>
          </w:tcPr>
          <w:p w14:paraId="5359DAC2" w14:textId="5E03B501" w:rsidR="00064593" w:rsidRPr="009A7B9C" w:rsidRDefault="00064593">
            <w:pPr>
              <w:rPr>
                <w:ins w:id="337" w:author="Lopez Guzman Susana Carolina" w:date="2016-06-21T15:48:00Z"/>
                <w:color w:val="31849B" w:themeColor="accent5" w:themeShade="BF"/>
              </w:rPr>
            </w:pPr>
            <w:ins w:id="338" w:author="Lopez Guzman Susana Carolina" w:date="2016-06-21T16:10:00Z">
              <w:r>
                <w:rPr>
                  <w:color w:val="31849B" w:themeColor="accent5" w:themeShade="BF"/>
                </w:rPr>
                <w:t>Servidor Público a quien se le marca copia</w:t>
              </w:r>
            </w:ins>
          </w:p>
        </w:tc>
        <w:tc>
          <w:tcPr>
            <w:tcW w:w="2045" w:type="dxa"/>
            <w:vAlign w:val="center"/>
            <w:tcPrChange w:id="339" w:author="Lopez Guzman Susana Carolina" w:date="2016-06-21T16:08:00Z">
              <w:tcPr>
                <w:tcW w:w="2045" w:type="dxa"/>
                <w:vAlign w:val="center"/>
              </w:tcPr>
            </w:tcPrChange>
          </w:tcPr>
          <w:p w14:paraId="392A1A32" w14:textId="571C40D2" w:rsidR="00064593" w:rsidRPr="009A7B9C" w:rsidRDefault="00064593" w:rsidP="00F0094B">
            <w:pPr>
              <w:jc w:val="center"/>
              <w:rPr>
                <w:ins w:id="340" w:author="Lopez Guzman Susana Carolina" w:date="2016-06-21T15:48:00Z"/>
                <w:color w:val="31849B" w:themeColor="accent5" w:themeShade="BF"/>
              </w:rPr>
            </w:pPr>
            <w:ins w:id="341" w:author="Lopez Guzman Susana Carolina" w:date="2016-06-21T16:10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342" w:author="Lopez Guzman Susana Carolina" w:date="2016-06-21T16:08:00Z">
              <w:tcPr>
                <w:tcW w:w="2292" w:type="dxa"/>
                <w:vAlign w:val="center"/>
              </w:tcPr>
            </w:tcPrChange>
          </w:tcPr>
          <w:p w14:paraId="1F3BC236" w14:textId="71EFAB9A" w:rsidR="00064593" w:rsidRPr="009A7B9C" w:rsidRDefault="00064593" w:rsidP="00F0094B">
            <w:pPr>
              <w:jc w:val="center"/>
              <w:rPr>
                <w:ins w:id="343" w:author="Lopez Guzman Susana Carolina" w:date="2016-06-21T15:48:00Z"/>
                <w:color w:val="31849B" w:themeColor="accent5" w:themeShade="BF"/>
              </w:rPr>
            </w:pPr>
            <w:ins w:id="344" w:author="Lopez Guzman Susana Carolina" w:date="2016-06-21T16:10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F15CD" w:rsidRPr="009A7B9C" w14:paraId="3A66B0B7" w14:textId="77777777" w:rsidTr="00F0094B">
        <w:trPr>
          <w:trHeight w:val="499"/>
          <w:jc w:val="center"/>
          <w:ins w:id="345" w:author="Lopez Guzman Susana Carolina" w:date="2016-06-21T15:48:00Z"/>
        </w:trPr>
        <w:tc>
          <w:tcPr>
            <w:tcW w:w="3157" w:type="dxa"/>
            <w:vAlign w:val="center"/>
          </w:tcPr>
          <w:p w14:paraId="4B7D79E0" w14:textId="1E9A5150" w:rsidR="00CF15CD" w:rsidRPr="00CF15CD" w:rsidRDefault="00CF15CD" w:rsidP="00F0094B">
            <w:pPr>
              <w:rPr>
                <w:ins w:id="346" w:author="Lopez Guzman Susana Carolina" w:date="2016-06-21T15:48:00Z"/>
                <w:color w:val="31849B" w:themeColor="accent5" w:themeShade="BF"/>
                <w:u w:val="single"/>
                <w:rPrChange w:id="347" w:author="Lopez Guzman Susana Carolina" w:date="2016-06-21T15:49:00Z">
                  <w:rPr>
                    <w:ins w:id="348" w:author="Lopez Guzman Susana Carolina" w:date="2016-06-21T15:48:00Z"/>
                    <w:color w:val="31849B" w:themeColor="accent5" w:themeShade="BF"/>
                  </w:rPr>
                </w:rPrChange>
              </w:rPr>
            </w:pPr>
            <w:ins w:id="349" w:author="Lopez Guzman Susana Carolina" w:date="2016-06-21T15:48:00Z">
              <w:r w:rsidRPr="00CF15CD">
                <w:rPr>
                  <w:color w:val="31849B" w:themeColor="accent5" w:themeShade="BF"/>
                  <w:u w:val="single"/>
                  <w:rPrChange w:id="350" w:author="Lopez Guzman Susana Carolina" w:date="2016-06-21T15:49:00Z">
                    <w:rPr>
                      <w:color w:val="31849B" w:themeColor="accent5" w:themeShade="BF"/>
                    </w:rPr>
                  </w:rPrChange>
                </w:rPr>
                <w:t>CÉDULA DE SUPERVISIÓN DE SEGUIMIENTO</w:t>
              </w:r>
            </w:ins>
          </w:p>
        </w:tc>
        <w:tc>
          <w:tcPr>
            <w:tcW w:w="2045" w:type="dxa"/>
            <w:vAlign w:val="center"/>
          </w:tcPr>
          <w:p w14:paraId="27B96490" w14:textId="7D326F92" w:rsidR="00CF15CD" w:rsidRPr="009A7B9C" w:rsidRDefault="00CF15CD" w:rsidP="00F0094B">
            <w:pPr>
              <w:jc w:val="center"/>
              <w:rPr>
                <w:ins w:id="351" w:author="Lopez Guzman Susana Carolina" w:date="2016-06-21T15:48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0E53A828" w14:textId="12EF2569" w:rsidR="00CF15CD" w:rsidRPr="009A7B9C" w:rsidRDefault="00CF15CD" w:rsidP="00F0094B">
            <w:pPr>
              <w:jc w:val="center"/>
              <w:rPr>
                <w:ins w:id="352" w:author="Lopez Guzman Susana Carolina" w:date="2016-06-21T15:48:00Z"/>
                <w:color w:val="31849B" w:themeColor="accent5" w:themeShade="BF"/>
              </w:rPr>
            </w:pPr>
          </w:p>
        </w:tc>
      </w:tr>
      <w:tr w:rsidR="005E6D8E" w:rsidRPr="009A7B9C" w14:paraId="38C2AD5C" w14:textId="77777777" w:rsidTr="00F0094B">
        <w:trPr>
          <w:trHeight w:val="499"/>
          <w:jc w:val="center"/>
          <w:ins w:id="353" w:author="Lopez Guzman Susana Carolina" w:date="2016-06-21T16:10:00Z"/>
        </w:trPr>
        <w:tc>
          <w:tcPr>
            <w:tcW w:w="3157" w:type="dxa"/>
            <w:vAlign w:val="center"/>
          </w:tcPr>
          <w:p w14:paraId="0C2708C8" w14:textId="46C7F9A8" w:rsidR="005E6D8E" w:rsidRDefault="005E6D8E" w:rsidP="00F0094B">
            <w:pPr>
              <w:rPr>
                <w:ins w:id="354" w:author="Lopez Guzman Susana Carolina" w:date="2016-06-21T16:10:00Z"/>
                <w:color w:val="31849B" w:themeColor="accent5" w:themeShade="BF"/>
              </w:rPr>
            </w:pPr>
            <w:ins w:id="355" w:author="Lopez Guzman Susana Carolina" w:date="2016-06-21T16:10:00Z">
              <w:r>
                <w:rPr>
                  <w:color w:val="31849B" w:themeColor="accent5" w:themeShade="BF"/>
                </w:rPr>
                <w:t>Revisión</w:t>
              </w:r>
            </w:ins>
          </w:p>
        </w:tc>
        <w:tc>
          <w:tcPr>
            <w:tcW w:w="2045" w:type="dxa"/>
            <w:vAlign w:val="center"/>
          </w:tcPr>
          <w:p w14:paraId="5088A776" w14:textId="43C4C96C" w:rsidR="005E6D8E" w:rsidRPr="009A7B9C" w:rsidRDefault="005E6D8E" w:rsidP="00F0094B">
            <w:pPr>
              <w:jc w:val="center"/>
              <w:rPr>
                <w:ins w:id="356" w:author="Lopez Guzman Susana Carolina" w:date="2016-06-21T16:10:00Z"/>
                <w:color w:val="31849B" w:themeColor="accent5" w:themeShade="BF"/>
              </w:rPr>
            </w:pPr>
            <w:ins w:id="357" w:author="Lopez Guzman Susana Carolina" w:date="2016-06-21T16:11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58D4CA9" w14:textId="4A55FEF7" w:rsidR="005E6D8E" w:rsidRPr="009A7B9C" w:rsidRDefault="00DA2DF7" w:rsidP="00F0094B">
            <w:pPr>
              <w:jc w:val="center"/>
              <w:rPr>
                <w:ins w:id="358" w:author="Lopez Guzman Susana Carolina" w:date="2016-06-21T16:10:00Z"/>
                <w:color w:val="31849B" w:themeColor="accent5" w:themeShade="BF"/>
              </w:rPr>
            </w:pPr>
            <w:ins w:id="359" w:author="Lopez Guzman Susana Carolina" w:date="2016-06-22T13:45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5E6D8E" w:rsidRPr="009A7B9C" w14:paraId="78B14C13" w14:textId="77777777" w:rsidTr="00F0094B">
        <w:trPr>
          <w:trHeight w:val="499"/>
          <w:jc w:val="center"/>
          <w:ins w:id="360" w:author="Lopez Guzman Susana Carolina" w:date="2016-06-21T15:48:00Z"/>
        </w:trPr>
        <w:tc>
          <w:tcPr>
            <w:tcW w:w="3157" w:type="dxa"/>
            <w:vAlign w:val="center"/>
          </w:tcPr>
          <w:p w14:paraId="543185A9" w14:textId="43A7185B" w:rsidR="005E6D8E" w:rsidRPr="009A7B9C" w:rsidRDefault="005E6D8E" w:rsidP="00F0094B">
            <w:pPr>
              <w:rPr>
                <w:ins w:id="361" w:author="Lopez Guzman Susana Carolina" w:date="2016-06-21T15:48:00Z"/>
                <w:color w:val="31849B" w:themeColor="accent5" w:themeShade="BF"/>
              </w:rPr>
            </w:pPr>
            <w:ins w:id="362" w:author="Lopez Guzman Susana Carolina" w:date="2016-06-21T16:10:00Z">
              <w:r>
                <w:rPr>
                  <w:color w:val="31849B" w:themeColor="accent5" w:themeShade="BF"/>
                </w:rPr>
                <w:t>Comentarios</w:t>
              </w:r>
            </w:ins>
          </w:p>
        </w:tc>
        <w:tc>
          <w:tcPr>
            <w:tcW w:w="2045" w:type="dxa"/>
            <w:vAlign w:val="center"/>
          </w:tcPr>
          <w:p w14:paraId="0AE18249" w14:textId="38DE8051" w:rsidR="005E6D8E" w:rsidRPr="009A7B9C" w:rsidRDefault="005E6D8E" w:rsidP="00F0094B">
            <w:pPr>
              <w:jc w:val="center"/>
              <w:rPr>
                <w:ins w:id="363" w:author="Lopez Guzman Susana Carolina" w:date="2016-06-21T15:48:00Z"/>
                <w:color w:val="31849B" w:themeColor="accent5" w:themeShade="BF"/>
              </w:rPr>
            </w:pPr>
            <w:ins w:id="364" w:author="Lopez Guzman Susana Carolina" w:date="2016-06-21T16:11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84FCE7D" w14:textId="4AED7493" w:rsidR="005E6D8E" w:rsidRPr="009A7B9C" w:rsidRDefault="005E6D8E" w:rsidP="00F0094B">
            <w:pPr>
              <w:jc w:val="center"/>
              <w:rPr>
                <w:ins w:id="365" w:author="Lopez Guzman Susana Carolina" w:date="2016-06-21T15:48:00Z"/>
                <w:color w:val="31849B" w:themeColor="accent5" w:themeShade="BF"/>
              </w:rPr>
            </w:pPr>
            <w:ins w:id="366" w:author="Lopez Guzman Susana Carolina" w:date="2016-06-21T16:11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F15CD" w:rsidRPr="009A7B9C" w14:paraId="5E60A693" w14:textId="77777777" w:rsidTr="00F0094B">
        <w:trPr>
          <w:trHeight w:val="499"/>
          <w:jc w:val="center"/>
          <w:ins w:id="367" w:author="Lopez Guzman Susana Carolina" w:date="2016-06-21T15:48:00Z"/>
        </w:trPr>
        <w:tc>
          <w:tcPr>
            <w:tcW w:w="3157" w:type="dxa"/>
            <w:vAlign w:val="center"/>
          </w:tcPr>
          <w:p w14:paraId="10964070" w14:textId="4597FF39" w:rsidR="00CF15CD" w:rsidRPr="00CF15CD" w:rsidRDefault="00CF15CD" w:rsidP="00F0094B">
            <w:pPr>
              <w:rPr>
                <w:ins w:id="368" w:author="Lopez Guzman Susana Carolina" w:date="2016-06-21T15:48:00Z"/>
                <w:color w:val="31849B" w:themeColor="accent5" w:themeShade="BF"/>
                <w:u w:val="single"/>
                <w:rPrChange w:id="369" w:author="Lopez Guzman Susana Carolina" w:date="2016-06-21T15:49:00Z">
                  <w:rPr>
                    <w:ins w:id="370" w:author="Lopez Guzman Susana Carolina" w:date="2016-06-21T15:48:00Z"/>
                    <w:color w:val="31849B" w:themeColor="accent5" w:themeShade="BF"/>
                  </w:rPr>
                </w:rPrChange>
              </w:rPr>
            </w:pPr>
            <w:ins w:id="371" w:author="Lopez Guzman Susana Carolina" w:date="2016-06-21T15:48:00Z">
              <w:r w:rsidRPr="00CF15CD">
                <w:rPr>
                  <w:color w:val="31849B" w:themeColor="accent5" w:themeShade="BF"/>
                  <w:u w:val="single"/>
                  <w:rPrChange w:id="372" w:author="Lopez Guzman Susana Carolina" w:date="2016-06-21T15:49:00Z">
                    <w:rPr>
                      <w:color w:val="31849B" w:themeColor="accent5" w:themeShade="BF"/>
                    </w:rPr>
                  </w:rPrChange>
                </w:rPr>
                <w:t>CÉDULA ÚNICA DE SEGUIMIENTO</w:t>
              </w:r>
            </w:ins>
          </w:p>
        </w:tc>
        <w:tc>
          <w:tcPr>
            <w:tcW w:w="2045" w:type="dxa"/>
            <w:vAlign w:val="center"/>
          </w:tcPr>
          <w:p w14:paraId="6F32C800" w14:textId="0B5F46E4" w:rsidR="00CF15CD" w:rsidRPr="009A7B9C" w:rsidRDefault="00DA2DF7" w:rsidP="00F0094B">
            <w:pPr>
              <w:jc w:val="center"/>
              <w:rPr>
                <w:ins w:id="373" w:author="Lopez Guzman Susana Carolina" w:date="2016-06-21T15:48:00Z"/>
                <w:color w:val="31849B" w:themeColor="accent5" w:themeShade="BF"/>
              </w:rPr>
            </w:pPr>
            <w:ins w:id="374" w:author="Lopez Guzman Susana Carolina" w:date="2016-06-22T13:48:00Z">
              <w:r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A2F9480" w14:textId="40AB6C1C" w:rsidR="00CF15CD" w:rsidRPr="009A7B9C" w:rsidRDefault="00DA2DF7" w:rsidP="00F0094B">
            <w:pPr>
              <w:jc w:val="center"/>
              <w:rPr>
                <w:ins w:id="375" w:author="Lopez Guzman Susana Carolina" w:date="2016-06-21T15:48:00Z"/>
                <w:color w:val="31849B" w:themeColor="accent5" w:themeShade="BF"/>
              </w:rPr>
            </w:pPr>
            <w:ins w:id="376" w:author="Lopez Guzman Susana Carolina" w:date="2016-06-22T13:48:00Z">
              <w:r>
                <w:rPr>
                  <w:color w:val="31849B" w:themeColor="accent5" w:themeShade="BF"/>
                </w:rPr>
                <w:t>Generación en automático</w:t>
              </w:r>
            </w:ins>
          </w:p>
        </w:tc>
      </w:tr>
      <w:tr w:rsidR="00CF15CD" w:rsidRPr="009A7B9C" w14:paraId="714A20C0" w14:textId="77777777" w:rsidTr="00F0094B">
        <w:trPr>
          <w:trHeight w:val="499"/>
          <w:jc w:val="center"/>
          <w:ins w:id="377" w:author="Lopez Guzman Susana Carolina" w:date="2016-06-21T15:48:00Z"/>
        </w:trPr>
        <w:tc>
          <w:tcPr>
            <w:tcW w:w="3157" w:type="dxa"/>
            <w:vAlign w:val="center"/>
          </w:tcPr>
          <w:p w14:paraId="3CE33875" w14:textId="27029EB8" w:rsidR="00CF15CD" w:rsidRPr="00CF15CD" w:rsidRDefault="00CF15CD" w:rsidP="00F0094B">
            <w:pPr>
              <w:rPr>
                <w:ins w:id="378" w:author="Lopez Guzman Susana Carolina" w:date="2016-06-21T15:48:00Z"/>
                <w:color w:val="31849B" w:themeColor="accent5" w:themeShade="BF"/>
                <w:u w:val="single"/>
                <w:rPrChange w:id="379" w:author="Lopez Guzman Susana Carolina" w:date="2016-06-21T15:49:00Z">
                  <w:rPr>
                    <w:ins w:id="380" w:author="Lopez Guzman Susana Carolina" w:date="2016-06-21T15:48:00Z"/>
                    <w:color w:val="31849B" w:themeColor="accent5" w:themeShade="BF"/>
                  </w:rPr>
                </w:rPrChange>
              </w:rPr>
            </w:pPr>
            <w:ins w:id="381" w:author="Lopez Guzman Susana Carolina" w:date="2016-06-21T15:48:00Z">
              <w:r w:rsidRPr="00CF15CD">
                <w:rPr>
                  <w:color w:val="31849B" w:themeColor="accent5" w:themeShade="BF"/>
                  <w:u w:val="single"/>
                  <w:rPrChange w:id="382" w:author="Lopez Guzman Susana Carolina" w:date="2016-06-21T15:49:00Z">
                    <w:rPr>
                      <w:color w:val="31849B" w:themeColor="accent5" w:themeShade="BF"/>
                    </w:rPr>
                  </w:rPrChange>
                </w:rPr>
                <w:t>ÍNDICE DEL LEGAJO DE SEGUIMIENTO</w:t>
              </w:r>
            </w:ins>
          </w:p>
        </w:tc>
        <w:tc>
          <w:tcPr>
            <w:tcW w:w="2045" w:type="dxa"/>
            <w:vAlign w:val="center"/>
          </w:tcPr>
          <w:p w14:paraId="73F9BF49" w14:textId="612F4EB3" w:rsidR="00CF15CD" w:rsidRPr="009A7B9C" w:rsidRDefault="00CF15CD" w:rsidP="00F0094B">
            <w:pPr>
              <w:jc w:val="center"/>
              <w:rPr>
                <w:ins w:id="383" w:author="Lopez Guzman Susana Carolina" w:date="2016-06-21T15:48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4F2C4B1B" w14:textId="6EEB19DE" w:rsidR="00CF15CD" w:rsidRPr="009A7B9C" w:rsidRDefault="00CF15CD" w:rsidP="00F0094B">
            <w:pPr>
              <w:jc w:val="center"/>
              <w:rPr>
                <w:ins w:id="384" w:author="Lopez Guzman Susana Carolina" w:date="2016-06-21T15:48:00Z"/>
                <w:color w:val="31849B" w:themeColor="accent5" w:themeShade="BF"/>
              </w:rPr>
            </w:pPr>
          </w:p>
        </w:tc>
      </w:tr>
      <w:tr w:rsidR="005E6D8E" w:rsidRPr="009A7B9C" w14:paraId="6D64F603" w14:textId="77777777" w:rsidTr="00F0094B">
        <w:trPr>
          <w:trHeight w:val="499"/>
          <w:jc w:val="center"/>
          <w:ins w:id="385" w:author="Lopez Guzman Susana Carolina" w:date="2016-06-21T15:48:00Z"/>
        </w:trPr>
        <w:tc>
          <w:tcPr>
            <w:tcW w:w="3157" w:type="dxa"/>
            <w:vAlign w:val="center"/>
          </w:tcPr>
          <w:p w14:paraId="65D5D254" w14:textId="02614551" w:rsidR="005E6D8E" w:rsidRPr="009A7B9C" w:rsidRDefault="005E6D8E" w:rsidP="00F0094B">
            <w:pPr>
              <w:rPr>
                <w:ins w:id="386" w:author="Lopez Guzman Susana Carolina" w:date="2016-06-21T15:48:00Z"/>
                <w:color w:val="31849B" w:themeColor="accent5" w:themeShade="BF"/>
              </w:rPr>
            </w:pPr>
            <w:ins w:id="387" w:author="Lopez Guzman Susana Carolina" w:date="2016-06-21T16:13:00Z">
              <w:r>
                <w:rPr>
                  <w:color w:val="31849B" w:themeColor="accent5" w:themeShade="BF"/>
                </w:rPr>
                <w:t>Legajo</w:t>
              </w:r>
            </w:ins>
          </w:p>
        </w:tc>
        <w:tc>
          <w:tcPr>
            <w:tcW w:w="2045" w:type="dxa"/>
            <w:vAlign w:val="center"/>
          </w:tcPr>
          <w:p w14:paraId="56F2C4D8" w14:textId="38B9F17D" w:rsidR="005E6D8E" w:rsidRPr="009A7B9C" w:rsidRDefault="005E6D8E" w:rsidP="00F0094B">
            <w:pPr>
              <w:jc w:val="center"/>
              <w:rPr>
                <w:ins w:id="388" w:author="Lopez Guzman Susana Carolina" w:date="2016-06-21T15:48:00Z"/>
                <w:color w:val="31849B" w:themeColor="accent5" w:themeShade="BF"/>
              </w:rPr>
            </w:pPr>
            <w:ins w:id="389" w:author="Lopez Guzman Susana Carolina" w:date="2016-06-21T16:13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A7674A0" w14:textId="50720793" w:rsidR="005E6D8E" w:rsidRPr="009A7B9C" w:rsidRDefault="005E6D8E" w:rsidP="00F0094B">
            <w:pPr>
              <w:jc w:val="center"/>
              <w:rPr>
                <w:ins w:id="390" w:author="Lopez Guzman Susana Carolina" w:date="2016-06-21T15:48:00Z"/>
                <w:color w:val="31849B" w:themeColor="accent5" w:themeShade="BF"/>
              </w:rPr>
            </w:pPr>
            <w:ins w:id="391" w:author="Lopez Guzman Susana Carolina" w:date="2016-06-21T16:13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5E6D8E" w:rsidRPr="009A7B9C" w14:paraId="727F85DA" w14:textId="77777777" w:rsidTr="00F0094B">
        <w:trPr>
          <w:trHeight w:val="499"/>
          <w:jc w:val="center"/>
          <w:ins w:id="392" w:author="Lopez Guzman Susana Carolina" w:date="2016-06-21T16:12:00Z"/>
        </w:trPr>
        <w:tc>
          <w:tcPr>
            <w:tcW w:w="3157" w:type="dxa"/>
            <w:vAlign w:val="center"/>
          </w:tcPr>
          <w:p w14:paraId="1C26A6AB" w14:textId="77985704" w:rsidR="005E6D8E" w:rsidRPr="009A7B9C" w:rsidRDefault="005E6D8E" w:rsidP="00F0094B">
            <w:pPr>
              <w:rPr>
                <w:ins w:id="393" w:author="Lopez Guzman Susana Carolina" w:date="2016-06-21T16:12:00Z"/>
                <w:color w:val="31849B" w:themeColor="accent5" w:themeShade="BF"/>
              </w:rPr>
            </w:pPr>
            <w:ins w:id="394" w:author="Lopez Guzman Susana Carolina" w:date="2016-06-21T16:13:00Z">
              <w:r>
                <w:rPr>
                  <w:color w:val="31849B" w:themeColor="accent5" w:themeShade="BF"/>
                </w:rPr>
                <w:t>Folio inicial</w:t>
              </w:r>
            </w:ins>
          </w:p>
        </w:tc>
        <w:tc>
          <w:tcPr>
            <w:tcW w:w="2045" w:type="dxa"/>
            <w:vAlign w:val="center"/>
          </w:tcPr>
          <w:p w14:paraId="11D4B2D5" w14:textId="41997C6D" w:rsidR="005E6D8E" w:rsidRPr="009A7B9C" w:rsidRDefault="005E6D8E" w:rsidP="00F0094B">
            <w:pPr>
              <w:jc w:val="center"/>
              <w:rPr>
                <w:ins w:id="395" w:author="Lopez Guzman Susana Carolina" w:date="2016-06-21T16:12:00Z"/>
                <w:color w:val="31849B" w:themeColor="accent5" w:themeShade="BF"/>
              </w:rPr>
            </w:pPr>
            <w:ins w:id="396" w:author="Lopez Guzman Susana Carolina" w:date="2016-06-21T16:13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27DD5E83" w14:textId="38473C43" w:rsidR="005E6D8E" w:rsidRPr="009A7B9C" w:rsidRDefault="005E6D8E" w:rsidP="00F0094B">
            <w:pPr>
              <w:jc w:val="center"/>
              <w:rPr>
                <w:ins w:id="397" w:author="Lopez Guzman Susana Carolina" w:date="2016-06-21T16:12:00Z"/>
                <w:color w:val="31849B" w:themeColor="accent5" w:themeShade="BF"/>
              </w:rPr>
            </w:pPr>
            <w:ins w:id="398" w:author="Lopez Guzman Susana Carolina" w:date="2016-06-21T16:13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5E6D8E" w:rsidRPr="009A7B9C" w14:paraId="207D4F8B" w14:textId="77777777" w:rsidTr="00F0094B">
        <w:trPr>
          <w:trHeight w:val="499"/>
          <w:jc w:val="center"/>
          <w:ins w:id="399" w:author="Lopez Guzman Susana Carolina" w:date="2016-06-21T16:12:00Z"/>
        </w:trPr>
        <w:tc>
          <w:tcPr>
            <w:tcW w:w="3157" w:type="dxa"/>
            <w:vAlign w:val="center"/>
          </w:tcPr>
          <w:p w14:paraId="7E91977D" w14:textId="2A4F2632" w:rsidR="005E6D8E" w:rsidRPr="009A7B9C" w:rsidRDefault="005E6D8E" w:rsidP="00F0094B">
            <w:pPr>
              <w:rPr>
                <w:ins w:id="400" w:author="Lopez Guzman Susana Carolina" w:date="2016-06-21T16:12:00Z"/>
                <w:color w:val="31849B" w:themeColor="accent5" w:themeShade="BF"/>
              </w:rPr>
            </w:pPr>
            <w:ins w:id="401" w:author="Lopez Guzman Susana Carolina" w:date="2016-06-21T16:13:00Z">
              <w:r>
                <w:rPr>
                  <w:color w:val="31849B" w:themeColor="accent5" w:themeShade="BF"/>
                </w:rPr>
                <w:t>Folio final</w:t>
              </w:r>
            </w:ins>
          </w:p>
        </w:tc>
        <w:tc>
          <w:tcPr>
            <w:tcW w:w="2045" w:type="dxa"/>
            <w:vAlign w:val="center"/>
          </w:tcPr>
          <w:p w14:paraId="326DA2AD" w14:textId="1FDFA7F0" w:rsidR="005E6D8E" w:rsidRPr="009A7B9C" w:rsidRDefault="005E6D8E" w:rsidP="00F0094B">
            <w:pPr>
              <w:jc w:val="center"/>
              <w:rPr>
                <w:ins w:id="402" w:author="Lopez Guzman Susana Carolina" w:date="2016-06-21T16:12:00Z"/>
                <w:color w:val="31849B" w:themeColor="accent5" w:themeShade="BF"/>
              </w:rPr>
            </w:pPr>
            <w:ins w:id="403" w:author="Lopez Guzman Susana Carolina" w:date="2016-06-21T16:13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3306A1E3" w14:textId="623A749B" w:rsidR="005E6D8E" w:rsidRPr="009A7B9C" w:rsidRDefault="005E6D8E" w:rsidP="00F0094B">
            <w:pPr>
              <w:jc w:val="center"/>
              <w:rPr>
                <w:ins w:id="404" w:author="Lopez Guzman Susana Carolina" w:date="2016-06-21T16:12:00Z"/>
                <w:color w:val="31849B" w:themeColor="accent5" w:themeShade="BF"/>
              </w:rPr>
            </w:pPr>
            <w:ins w:id="405" w:author="Lopez Guzman Susana Carolina" w:date="2016-06-21T16:13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CF15CD" w:rsidRPr="009A7B9C" w14:paraId="6E3C18D0" w14:textId="77777777" w:rsidTr="00F0094B">
        <w:trPr>
          <w:trHeight w:val="499"/>
          <w:jc w:val="center"/>
          <w:ins w:id="406" w:author="Lopez Guzman Susana Carolina" w:date="2016-06-21T15:48:00Z"/>
        </w:trPr>
        <w:tc>
          <w:tcPr>
            <w:tcW w:w="3157" w:type="dxa"/>
            <w:vAlign w:val="center"/>
          </w:tcPr>
          <w:p w14:paraId="43D74CB4" w14:textId="6705FE1C" w:rsidR="00CF15CD" w:rsidRPr="00CF15CD" w:rsidRDefault="00CF15CD" w:rsidP="00F0094B">
            <w:pPr>
              <w:rPr>
                <w:ins w:id="407" w:author="Lopez Guzman Susana Carolina" w:date="2016-06-21T15:48:00Z"/>
                <w:color w:val="31849B" w:themeColor="accent5" w:themeShade="BF"/>
                <w:u w:val="single"/>
                <w:rPrChange w:id="408" w:author="Lopez Guzman Susana Carolina" w:date="2016-06-21T15:49:00Z">
                  <w:rPr>
                    <w:ins w:id="409" w:author="Lopez Guzman Susana Carolina" w:date="2016-06-21T15:48:00Z"/>
                    <w:color w:val="31849B" w:themeColor="accent5" w:themeShade="BF"/>
                  </w:rPr>
                </w:rPrChange>
              </w:rPr>
            </w:pPr>
            <w:ins w:id="410" w:author="Lopez Guzman Susana Carolina" w:date="2016-06-21T15:48:00Z">
              <w:r w:rsidRPr="00CF15CD">
                <w:rPr>
                  <w:color w:val="31849B" w:themeColor="accent5" w:themeShade="BF"/>
                  <w:u w:val="single"/>
                  <w:rPrChange w:id="411" w:author="Lopez Guzman Susana Carolina" w:date="2016-06-21T15:49:00Z">
                    <w:rPr>
                      <w:color w:val="31849B" w:themeColor="accent5" w:themeShade="BF"/>
                    </w:rPr>
                  </w:rPrChange>
                </w:rPr>
                <w:t>PORTADA</w:t>
              </w:r>
            </w:ins>
          </w:p>
        </w:tc>
        <w:tc>
          <w:tcPr>
            <w:tcW w:w="2045" w:type="dxa"/>
            <w:vAlign w:val="center"/>
          </w:tcPr>
          <w:p w14:paraId="35A65F0C" w14:textId="4C4C489E" w:rsidR="00CF15CD" w:rsidRPr="009A7B9C" w:rsidRDefault="00CF15CD" w:rsidP="00F0094B">
            <w:pPr>
              <w:jc w:val="center"/>
              <w:rPr>
                <w:ins w:id="412" w:author="Lopez Guzman Susana Carolina" w:date="2016-06-21T15:48:00Z"/>
                <w:color w:val="31849B" w:themeColor="accent5" w:themeShade="BF"/>
              </w:rPr>
            </w:pPr>
          </w:p>
        </w:tc>
        <w:tc>
          <w:tcPr>
            <w:tcW w:w="2292" w:type="dxa"/>
            <w:vAlign w:val="center"/>
          </w:tcPr>
          <w:p w14:paraId="4A99180A" w14:textId="258AAFB0" w:rsidR="00CF15CD" w:rsidRPr="009A7B9C" w:rsidRDefault="00CF15CD" w:rsidP="00F0094B">
            <w:pPr>
              <w:jc w:val="center"/>
              <w:rPr>
                <w:ins w:id="413" w:author="Lopez Guzman Susana Carolina" w:date="2016-06-21T15:48:00Z"/>
                <w:color w:val="31849B" w:themeColor="accent5" w:themeShade="BF"/>
              </w:rPr>
            </w:pPr>
          </w:p>
        </w:tc>
      </w:tr>
      <w:tr w:rsidR="005E6D8E" w:rsidRPr="009A7B9C" w14:paraId="54EC978E" w14:textId="77777777" w:rsidTr="00F0094B">
        <w:trPr>
          <w:trHeight w:val="499"/>
          <w:jc w:val="center"/>
          <w:ins w:id="414" w:author="Lopez Guzman Susana Carolina" w:date="2016-06-21T15:48:00Z"/>
        </w:trPr>
        <w:tc>
          <w:tcPr>
            <w:tcW w:w="3157" w:type="dxa"/>
            <w:vAlign w:val="center"/>
          </w:tcPr>
          <w:p w14:paraId="059140C3" w14:textId="52821975" w:rsidR="005E6D8E" w:rsidRPr="009A7B9C" w:rsidRDefault="005E6D8E" w:rsidP="00F0094B">
            <w:pPr>
              <w:rPr>
                <w:ins w:id="415" w:author="Lopez Guzman Susana Carolina" w:date="2016-06-21T15:48:00Z"/>
                <w:color w:val="31849B" w:themeColor="accent5" w:themeShade="BF"/>
              </w:rPr>
            </w:pPr>
            <w:ins w:id="416" w:author="Lopez Guzman Susana Carolina" w:date="2016-06-21T16:14:00Z">
              <w:r>
                <w:rPr>
                  <w:color w:val="31849B" w:themeColor="accent5" w:themeShade="BF"/>
                </w:rPr>
                <w:t>Periodo de reserva</w:t>
              </w:r>
            </w:ins>
          </w:p>
        </w:tc>
        <w:tc>
          <w:tcPr>
            <w:tcW w:w="2045" w:type="dxa"/>
            <w:vAlign w:val="center"/>
          </w:tcPr>
          <w:p w14:paraId="306E1D2E" w14:textId="286060C4" w:rsidR="005E6D8E" w:rsidRPr="009A7B9C" w:rsidRDefault="005E6D8E" w:rsidP="00F0094B">
            <w:pPr>
              <w:jc w:val="center"/>
              <w:rPr>
                <w:ins w:id="417" w:author="Lopez Guzman Susana Carolina" w:date="2016-06-21T15:48:00Z"/>
                <w:color w:val="31849B" w:themeColor="accent5" w:themeShade="BF"/>
              </w:rPr>
            </w:pPr>
            <w:ins w:id="418" w:author="Lopez Guzman Susana Carolina" w:date="2016-06-21T16:14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0B624B3A" w14:textId="146D0D35" w:rsidR="005E6D8E" w:rsidRPr="009A7B9C" w:rsidRDefault="005E6D8E" w:rsidP="00F0094B">
            <w:pPr>
              <w:jc w:val="center"/>
              <w:rPr>
                <w:ins w:id="419" w:author="Lopez Guzman Susana Carolina" w:date="2016-06-21T15:48:00Z"/>
                <w:color w:val="31849B" w:themeColor="accent5" w:themeShade="BF"/>
              </w:rPr>
            </w:pPr>
            <w:ins w:id="420" w:author="Lopez Guzman Susana Carolina" w:date="2016-06-21T16:14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CF15CD" w:rsidRPr="009A7B9C" w14:paraId="1798B3A6" w14:textId="77777777" w:rsidTr="00F0094B">
        <w:trPr>
          <w:trHeight w:val="499"/>
          <w:jc w:val="center"/>
          <w:ins w:id="421" w:author="Lopez Guzman Susana Carolina" w:date="2016-06-21T15:48:00Z"/>
        </w:trPr>
        <w:tc>
          <w:tcPr>
            <w:tcW w:w="3157" w:type="dxa"/>
            <w:vAlign w:val="center"/>
          </w:tcPr>
          <w:p w14:paraId="1290D3F5" w14:textId="4F9F10F1" w:rsidR="00CF15CD" w:rsidRPr="00CF15CD" w:rsidRDefault="00CF15CD" w:rsidP="00F0094B">
            <w:pPr>
              <w:rPr>
                <w:ins w:id="422" w:author="Lopez Guzman Susana Carolina" w:date="2016-06-21T15:48:00Z"/>
                <w:color w:val="31849B" w:themeColor="accent5" w:themeShade="BF"/>
                <w:u w:val="single"/>
                <w:rPrChange w:id="423" w:author="Lopez Guzman Susana Carolina" w:date="2016-06-21T15:49:00Z">
                  <w:rPr>
                    <w:ins w:id="424" w:author="Lopez Guzman Susana Carolina" w:date="2016-06-21T15:48:00Z"/>
                    <w:color w:val="31849B" w:themeColor="accent5" w:themeShade="BF"/>
                  </w:rPr>
                </w:rPrChange>
              </w:rPr>
            </w:pPr>
            <w:ins w:id="425" w:author="Lopez Guzman Susana Carolina" w:date="2016-06-21T15:48:00Z">
              <w:r w:rsidRPr="00CF15CD">
                <w:rPr>
                  <w:color w:val="31849B" w:themeColor="accent5" w:themeShade="BF"/>
                  <w:u w:val="single"/>
                  <w:rPrChange w:id="426" w:author="Lopez Guzman Susana Carolina" w:date="2016-06-21T15:49:00Z">
                    <w:rPr>
                      <w:color w:val="31849B" w:themeColor="accent5" w:themeShade="BF"/>
                    </w:rPr>
                  </w:rPrChange>
                </w:rPr>
                <w:t>CONTRAPORTADA</w:t>
              </w:r>
            </w:ins>
          </w:p>
        </w:tc>
        <w:tc>
          <w:tcPr>
            <w:tcW w:w="2045" w:type="dxa"/>
            <w:vAlign w:val="center"/>
          </w:tcPr>
          <w:p w14:paraId="59202329" w14:textId="77777777" w:rsidR="00CF15CD" w:rsidRPr="009A7B9C" w:rsidRDefault="00CF15CD" w:rsidP="00F0094B">
            <w:pPr>
              <w:jc w:val="center"/>
              <w:rPr>
                <w:ins w:id="427" w:author="Lopez Guzman Susana Carolina" w:date="2016-06-21T15:48:00Z"/>
                <w:color w:val="31849B" w:themeColor="accent5" w:themeShade="BF"/>
              </w:rPr>
            </w:pPr>
            <w:ins w:id="428" w:author="Lopez Guzman Susana Carolina" w:date="2016-06-21T15:48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</w:tcPr>
          <w:p w14:paraId="40F1CED6" w14:textId="16D6D0C8" w:rsidR="00CF15CD" w:rsidRPr="009A7B9C" w:rsidRDefault="005E6D8E" w:rsidP="00F0094B">
            <w:pPr>
              <w:jc w:val="center"/>
              <w:rPr>
                <w:ins w:id="429" w:author="Lopez Guzman Susana Carolina" w:date="2016-06-21T15:48:00Z"/>
                <w:color w:val="31849B" w:themeColor="accent5" w:themeShade="BF"/>
              </w:rPr>
            </w:pPr>
            <w:ins w:id="430" w:author="Lopez Guzman Susana Carolina" w:date="2016-06-21T16:14:00Z">
              <w:r>
                <w:rPr>
                  <w:color w:val="31849B" w:themeColor="accent5" w:themeShade="BF"/>
                </w:rPr>
                <w:t>Se generará en automático</w:t>
              </w:r>
            </w:ins>
          </w:p>
        </w:tc>
      </w:tr>
    </w:tbl>
    <w:p w14:paraId="378AB1E7" w14:textId="77777777" w:rsidR="009A608C" w:rsidRPr="009A7B9C" w:rsidRDefault="009A608C" w:rsidP="00FB728B">
      <w:pPr>
        <w:jc w:val="both"/>
      </w:pPr>
    </w:p>
    <w:p w14:paraId="11CDF4FD" w14:textId="39C50C37" w:rsidR="005C14F0" w:rsidRPr="009A7B9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31" w:name="_Toc454810197"/>
      <w:r w:rsidRPr="009A7B9C">
        <w:rPr>
          <w:rFonts w:asciiTheme="minorHAnsi" w:hAnsiTheme="minorHAnsi"/>
        </w:rPr>
        <w:t>Secuencia de actividades</w:t>
      </w:r>
      <w:bookmarkEnd w:id="431"/>
    </w:p>
    <w:p w14:paraId="253C3B9E" w14:textId="26F69B12" w:rsidR="005C14F0" w:rsidRPr="009A7B9C" w:rsidRDefault="005C14F0" w:rsidP="00AB68C4">
      <w:pPr>
        <w:pStyle w:val="Prrafodelista"/>
        <w:ind w:left="1416"/>
        <w:rPr>
          <w:rFonts w:asciiTheme="minorHAnsi" w:hAnsiTheme="minorHAnsi"/>
        </w:rPr>
      </w:pPr>
      <w:r w:rsidRPr="009A7B9C">
        <w:rPr>
          <w:rFonts w:asciiTheme="minorHAnsi" w:hAnsiTheme="minorHAnsi"/>
        </w:rPr>
        <w:t xml:space="preserve">El sistema muestra una </w:t>
      </w:r>
      <w:r w:rsidR="006A03AC" w:rsidRPr="009A7B9C">
        <w:rPr>
          <w:rFonts w:asciiTheme="minorHAnsi" w:hAnsiTheme="minorHAnsi"/>
        </w:rPr>
        <w:t xml:space="preserve">pantalla de captura que contiene </w:t>
      </w:r>
      <w:del w:id="432" w:author="Lopez Guzman Susana Carolina" w:date="2016-06-21T16:15:00Z">
        <w:r w:rsidR="006A03AC" w:rsidRPr="009A7B9C" w:rsidDel="005E6D8E">
          <w:rPr>
            <w:rFonts w:asciiTheme="minorHAnsi" w:hAnsiTheme="minorHAnsi"/>
          </w:rPr>
          <w:delText>un</w:delText>
        </w:r>
      </w:del>
      <w:ins w:id="433" w:author="Lopez Guzman Susana Carolina" w:date="2016-06-21T16:15:00Z">
        <w:r w:rsidR="005E6D8E">
          <w:rPr>
            <w:rFonts w:asciiTheme="minorHAnsi" w:hAnsiTheme="minorHAnsi"/>
          </w:rPr>
          <w:t>los</w:t>
        </w:r>
      </w:ins>
      <w:r w:rsidR="006A03AC" w:rsidRPr="009A7B9C">
        <w:rPr>
          <w:rFonts w:asciiTheme="minorHAnsi" w:hAnsiTheme="minorHAnsi"/>
        </w:rPr>
        <w:t xml:space="preserve"> formulario</w:t>
      </w:r>
      <w:ins w:id="434" w:author="Lopez Guzman Susana Carolina" w:date="2016-06-21T16:15:00Z">
        <w:r w:rsidR="005E6D8E">
          <w:rPr>
            <w:rFonts w:asciiTheme="minorHAnsi" w:hAnsiTheme="minorHAnsi"/>
          </w:rPr>
          <w:t>s</w:t>
        </w:r>
      </w:ins>
      <w:r w:rsidR="006A03AC" w:rsidRPr="009A7B9C">
        <w:rPr>
          <w:rFonts w:asciiTheme="minorHAnsi" w:hAnsiTheme="minorHAnsi"/>
        </w:rPr>
        <w:t xml:space="preserve"> con la información requerida para dar de alta </w:t>
      </w:r>
      <w:del w:id="435" w:author="Lopez Guzman Susana Carolina" w:date="2016-06-21T16:15:00Z">
        <w:r w:rsidR="00A2373B" w:rsidRPr="009A7B9C" w:rsidDel="005E6D8E">
          <w:rPr>
            <w:rFonts w:asciiTheme="minorHAnsi" w:hAnsiTheme="minorHAnsi"/>
          </w:rPr>
          <w:delText>e</w:delText>
        </w:r>
      </w:del>
      <w:r w:rsidR="00A2373B" w:rsidRPr="009A7B9C">
        <w:rPr>
          <w:rFonts w:asciiTheme="minorHAnsi" w:hAnsiTheme="minorHAnsi"/>
        </w:rPr>
        <w:t>l</w:t>
      </w:r>
      <w:ins w:id="436" w:author="Lopez Guzman Susana Carolina" w:date="2016-06-21T16:15:00Z">
        <w:r w:rsidR="005E6D8E">
          <w:rPr>
            <w:rFonts w:asciiTheme="minorHAnsi" w:hAnsiTheme="minorHAnsi"/>
          </w:rPr>
          <w:t>os documentos del</w:t>
        </w:r>
      </w:ins>
      <w:r w:rsidR="00A754FE" w:rsidRPr="009A7B9C">
        <w:rPr>
          <w:rFonts w:asciiTheme="minorHAnsi" w:hAnsiTheme="minorHAnsi"/>
        </w:rPr>
        <w:t xml:space="preserve"> “</w:t>
      </w:r>
      <w:r w:rsidR="00582D32" w:rsidRPr="009A7B9C">
        <w:rPr>
          <w:rFonts w:asciiTheme="minorHAnsi" w:hAnsiTheme="minorHAnsi"/>
        </w:rPr>
        <w:t>Seguimiento</w:t>
      </w:r>
      <w:r w:rsidR="00A754FE" w:rsidRPr="009A7B9C">
        <w:rPr>
          <w:rFonts w:asciiTheme="minorHAnsi" w:hAnsiTheme="minorHAnsi"/>
        </w:rPr>
        <w:t>” &lt;Ver tabla “Entradas”&gt;</w:t>
      </w:r>
    </w:p>
    <w:p w14:paraId="5E2B0171" w14:textId="77777777" w:rsidR="00AB68C4" w:rsidRPr="009A7B9C" w:rsidRDefault="00AB68C4" w:rsidP="00AB68C4">
      <w:pPr>
        <w:pStyle w:val="Prrafodelista"/>
        <w:ind w:left="1440"/>
        <w:rPr>
          <w:rFonts w:asciiTheme="minorHAnsi" w:hAnsiTheme="minorHAnsi"/>
        </w:rPr>
      </w:pPr>
    </w:p>
    <w:p w14:paraId="50E0E8B3" w14:textId="7F821FE1" w:rsidR="007908F2" w:rsidRPr="009A7B9C" w:rsidRDefault="007908F2" w:rsidP="00AB68C4">
      <w:pPr>
        <w:pStyle w:val="Prrafodelista"/>
        <w:ind w:left="1440"/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sistema muestra las opciones:</w:t>
      </w:r>
    </w:p>
    <w:p w14:paraId="32E329A3" w14:textId="1C4C833D" w:rsidR="00AB68C4" w:rsidRPr="009A7B9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lastRenderedPageBreak/>
        <w:t>Guardar</w:t>
      </w:r>
    </w:p>
    <w:p w14:paraId="126A8A68" w14:textId="2146DAB5" w:rsidR="00AB68C4" w:rsidRPr="009A7B9C" w:rsidRDefault="00AB68C4" w:rsidP="00AB68C4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Cancelar</w:t>
      </w:r>
    </w:p>
    <w:p w14:paraId="3E536B44" w14:textId="1927743C" w:rsidR="00AB68C4" w:rsidRPr="009A7B9C" w:rsidRDefault="00AB68C4" w:rsidP="00AB68C4">
      <w:pPr>
        <w:ind w:left="1416"/>
      </w:pPr>
      <w:r w:rsidRPr="009A7B9C">
        <w:t>El actor captura la información necesaria</w:t>
      </w:r>
    </w:p>
    <w:p w14:paraId="7E658EE2" w14:textId="029D2F6F" w:rsidR="00AB68C4" w:rsidRPr="009A7B9C" w:rsidRDefault="00AB68C4" w:rsidP="00AB68C4">
      <w:pPr>
        <w:ind w:left="1416"/>
      </w:pPr>
      <w:r w:rsidRPr="009A7B9C">
        <w:t>El actor selecciona la opción “Guardar”</w:t>
      </w:r>
    </w:p>
    <w:p w14:paraId="63316846" w14:textId="268A313D" w:rsidR="00AB68C4" w:rsidRPr="009A7B9C" w:rsidRDefault="00A23102" w:rsidP="00AB68C4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sistema muestra el mensaje “¿Desea guardar la información?”</w:t>
      </w:r>
      <w:r w:rsidR="003064DF" w:rsidRPr="009A7B9C">
        <w:rPr>
          <w:rFonts w:asciiTheme="minorHAnsi" w:hAnsiTheme="minorHAnsi"/>
        </w:rPr>
        <w:t xml:space="preserve"> (Si/No)</w:t>
      </w:r>
    </w:p>
    <w:p w14:paraId="1E8FBDAA" w14:textId="0A7A9819" w:rsidR="003064DF" w:rsidRPr="009A7B9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Si el actor selecciona “Si”</w:t>
      </w:r>
    </w:p>
    <w:p w14:paraId="1C29A76A" w14:textId="4CF4C0F2" w:rsidR="003064DF" w:rsidRPr="009A7B9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sistema guarda la información</w:t>
      </w:r>
    </w:p>
    <w:p w14:paraId="2D951FE1" w14:textId="061B623C" w:rsidR="003064DF" w:rsidRPr="009A7B9C" w:rsidRDefault="003064DF" w:rsidP="003064DF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Si el actor selecciona “No”</w:t>
      </w:r>
    </w:p>
    <w:p w14:paraId="63944FB1" w14:textId="3829DFEE" w:rsidR="003064DF" w:rsidRPr="009A7B9C" w:rsidRDefault="003064DF" w:rsidP="003064DF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actor sigue capturando la información necesaria</w:t>
      </w:r>
    </w:p>
    <w:p w14:paraId="5ED7B758" w14:textId="7255E185" w:rsidR="009A608C" w:rsidRPr="009A7B9C" w:rsidRDefault="003064DF" w:rsidP="00BD05C6">
      <w:pPr>
        <w:ind w:left="1416"/>
      </w:pPr>
      <w:r w:rsidRPr="009A7B9C">
        <w:t>Termina el flujo básico “</w:t>
      </w:r>
      <w:r w:rsidR="001F3893" w:rsidRPr="009A7B9C">
        <w:t>Seguimiento</w:t>
      </w:r>
      <w:r w:rsidRPr="009A7B9C">
        <w:t>”</w:t>
      </w:r>
    </w:p>
    <w:p w14:paraId="58763FD2" w14:textId="76FB79A8" w:rsidR="00831346" w:rsidRPr="009A7B9C" w:rsidRDefault="004C5B3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37" w:name="_Toc454810198"/>
      <w:r w:rsidRPr="009A7B9C">
        <w:rPr>
          <w:rFonts w:asciiTheme="minorHAnsi" w:hAnsiTheme="minorHAnsi"/>
        </w:rPr>
        <w:t>Salidas</w:t>
      </w:r>
      <w:bookmarkEnd w:id="437"/>
    </w:p>
    <w:p w14:paraId="0F730981" w14:textId="0FE3BA97" w:rsidR="00AE58CB" w:rsidRPr="009A7B9C" w:rsidRDefault="007723BF" w:rsidP="00AE58CB">
      <w:pPr>
        <w:ind w:left="1416"/>
      </w:pPr>
      <w:ins w:id="438" w:author="Lopez Guzman Susana Carolina" w:date="2016-06-21T16:15:00Z">
        <w:r>
          <w:t xml:space="preserve">Documentos de </w:t>
        </w:r>
      </w:ins>
      <w:r w:rsidR="00EA1634" w:rsidRPr="009A7B9C">
        <w:t>Seguimiento</w:t>
      </w:r>
      <w:r w:rsidR="007C4FA0" w:rsidRPr="009A7B9C">
        <w:t xml:space="preserve"> almacenado</w:t>
      </w:r>
      <w:ins w:id="439" w:author="Lopez Guzman Susana Carolina" w:date="2016-06-21T16:15:00Z">
        <w:r>
          <w:t>s</w:t>
        </w:r>
      </w:ins>
      <w:r w:rsidR="00AE58CB" w:rsidRPr="009A7B9C">
        <w:t xml:space="preserve"> en el sistema</w:t>
      </w:r>
    </w:p>
    <w:p w14:paraId="7B459CF4" w14:textId="1F9E094C" w:rsidR="008A4765" w:rsidRPr="009A7B9C" w:rsidRDefault="004C5B3C" w:rsidP="00FB728B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440" w:name="_Toc454810199"/>
      <w:r w:rsidRPr="009A7B9C">
        <w:rPr>
          <w:rFonts w:asciiTheme="minorHAnsi" w:hAnsiTheme="minorHAnsi"/>
        </w:rPr>
        <w:t>Flujos alternos</w:t>
      </w:r>
      <w:bookmarkEnd w:id="440"/>
    </w:p>
    <w:p w14:paraId="2E65463C" w14:textId="77777777" w:rsidR="009A608C" w:rsidRPr="009A7B9C" w:rsidRDefault="009A608C" w:rsidP="00FB728B">
      <w:pPr>
        <w:ind w:left="1416"/>
        <w:jc w:val="both"/>
      </w:pPr>
    </w:p>
    <w:p w14:paraId="36CCABFF" w14:textId="4F8770B0" w:rsidR="008A4765" w:rsidRPr="009A7B9C" w:rsidRDefault="00163239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441" w:name="_Toc454810200"/>
      <w:r w:rsidRPr="009A7B9C">
        <w:rPr>
          <w:rFonts w:asciiTheme="minorHAnsi" w:hAnsiTheme="minorHAnsi"/>
        </w:rPr>
        <w:t>Modificar</w:t>
      </w:r>
      <w:bookmarkEnd w:id="441"/>
    </w:p>
    <w:p w14:paraId="6A191D76" w14:textId="270D5F7E" w:rsidR="00513CEC" w:rsidRPr="009A7B9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9A7B9C">
        <w:rPr>
          <w:rFonts w:asciiTheme="minorHAnsi" w:hAnsiTheme="minorHAnsi"/>
        </w:rPr>
        <w:t>Descripción</w:t>
      </w:r>
    </w:p>
    <w:p w14:paraId="43B9EC2F" w14:textId="3764FE7C" w:rsidR="00513CEC" w:rsidRPr="009A7B9C" w:rsidRDefault="00513CEC" w:rsidP="001A248A">
      <w:pPr>
        <w:ind w:left="1080"/>
        <w:jc w:val="both"/>
      </w:pPr>
      <w:r w:rsidRPr="009A7B9C">
        <w:t>En este flujo se describe la secuencia de las activi</w:t>
      </w:r>
      <w:r w:rsidR="00267A15" w:rsidRPr="009A7B9C">
        <w:t>dades necesa</w:t>
      </w:r>
      <w:r w:rsidR="00917791" w:rsidRPr="009A7B9C">
        <w:t>rias para el flujo modificar</w:t>
      </w:r>
    </w:p>
    <w:p w14:paraId="0E4031DF" w14:textId="547CF103" w:rsidR="009F78A0" w:rsidRPr="009A7B9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9A7B9C">
        <w:rPr>
          <w:rFonts w:asciiTheme="minorHAnsi" w:hAnsiTheme="minorHAnsi"/>
        </w:rPr>
        <w:t>Entradas</w:t>
      </w:r>
    </w:p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  <w:tblPrChange w:id="442" w:author="Lopez Guzman Susana Carolina" w:date="2016-06-22T13:54:00Z">
          <w:tblPr>
            <w:tblStyle w:val="Tablaconcuadrcula"/>
            <w:tblW w:w="9786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157"/>
        <w:gridCol w:w="2045"/>
        <w:gridCol w:w="2292"/>
        <w:tblGridChange w:id="443">
          <w:tblGrid>
            <w:gridCol w:w="3157"/>
            <w:gridCol w:w="2045"/>
            <w:gridCol w:w="2292"/>
          </w:tblGrid>
        </w:tblGridChange>
      </w:tblGrid>
      <w:tr w:rsidR="00EB3E38" w:rsidRPr="009A7B9C" w:rsidDel="007723BF" w14:paraId="5F46C437" w14:textId="3AB29148" w:rsidTr="00EB3E38">
        <w:trPr>
          <w:jc w:val="center"/>
          <w:del w:id="444" w:author="Lopez Guzman Susana Carolina" w:date="2016-06-21T16:15:00Z"/>
          <w:trPrChange w:id="445" w:author="Lopez Guzman Susana Carolina" w:date="2016-06-22T13:54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446" w:author="Lopez Guzman Susana Carolina" w:date="2016-06-22T13:54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2AF98D8F" w14:textId="3319DB83" w:rsidR="00EB3E38" w:rsidRPr="009A7B9C" w:rsidDel="007723BF" w:rsidRDefault="00EB3E38" w:rsidP="00F0094B">
            <w:pPr>
              <w:jc w:val="both"/>
              <w:rPr>
                <w:del w:id="447" w:author="Lopez Guzman Susana Carolina" w:date="2016-06-21T16:15:00Z"/>
                <w:rFonts w:cs="Arial"/>
                <w:b/>
                <w:bCs/>
                <w:color w:val="DBE5F1" w:themeColor="accent1" w:themeTint="33"/>
              </w:rPr>
            </w:pPr>
            <w:del w:id="448" w:author="Lopez Guzman Susana Carolina" w:date="2016-06-21T16:15:00Z">
              <w:r w:rsidRPr="009A7B9C" w:rsidDel="007723BF">
                <w:rPr>
                  <w:rFonts w:cs="Arial"/>
                  <w:b/>
                  <w:bCs/>
                  <w:color w:val="DBE5F1" w:themeColor="accent1" w:themeTint="33"/>
                </w:rPr>
                <w:delText>Campo</w:delText>
              </w:r>
            </w:del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449" w:author="Lopez Guzman Susana Carolina" w:date="2016-06-22T13:54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42B87134" w14:textId="645B81CB" w:rsidR="00EB3E38" w:rsidRPr="009A7B9C" w:rsidDel="007723BF" w:rsidRDefault="00EB3E38" w:rsidP="00F0094B">
            <w:pPr>
              <w:jc w:val="both"/>
              <w:rPr>
                <w:del w:id="450" w:author="Lopez Guzman Susana Carolina" w:date="2016-06-21T16:15:00Z"/>
                <w:rFonts w:cs="Arial"/>
                <w:b/>
                <w:bCs/>
                <w:color w:val="DBE5F1" w:themeColor="accent1" w:themeTint="33"/>
              </w:rPr>
            </w:pPr>
            <w:del w:id="451" w:author="Lopez Guzman Susana Carolina" w:date="2016-06-21T16:15:00Z">
              <w:r w:rsidRPr="009A7B9C" w:rsidDel="007723BF">
                <w:rPr>
                  <w:rFonts w:cs="Arial"/>
                  <w:b/>
                  <w:bCs/>
                  <w:color w:val="DBE5F1" w:themeColor="accent1" w:themeTint="33"/>
                </w:rPr>
                <w:delText>¿Actualizable? Si/No</w:delText>
              </w:r>
            </w:del>
          </w:p>
        </w:tc>
        <w:tc>
          <w:tcPr>
            <w:tcW w:w="2292" w:type="dxa"/>
            <w:shd w:val="clear" w:color="auto" w:fill="365F91" w:themeFill="accent1" w:themeFillShade="BF"/>
            <w:tcPrChange w:id="452" w:author="Lopez Guzman Susana Carolina" w:date="2016-06-22T13:54:00Z">
              <w:tcPr>
                <w:tcW w:w="2292" w:type="dxa"/>
                <w:shd w:val="clear" w:color="auto" w:fill="365F91" w:themeFill="accent1" w:themeFillShade="BF"/>
              </w:tcPr>
            </w:tcPrChange>
          </w:tcPr>
          <w:p w14:paraId="38DBB1F5" w14:textId="0205FC74" w:rsidR="00EB3E38" w:rsidRPr="009A7B9C" w:rsidDel="007723BF" w:rsidRDefault="00EB3E38" w:rsidP="00F0094B">
            <w:pPr>
              <w:jc w:val="both"/>
              <w:rPr>
                <w:del w:id="453" w:author="Lopez Guzman Susana Carolina" w:date="2016-06-21T16:15:00Z"/>
                <w:rFonts w:cs="Arial"/>
                <w:b/>
                <w:bCs/>
                <w:color w:val="DBE5F1" w:themeColor="accent1" w:themeTint="33"/>
              </w:rPr>
            </w:pPr>
            <w:del w:id="454" w:author="Lopez Guzman Susana Carolina" w:date="2016-06-21T16:15:00Z">
              <w:r w:rsidRPr="009A7B9C" w:rsidDel="007723BF">
                <w:rPr>
                  <w:rFonts w:cs="Arial"/>
                  <w:b/>
                  <w:bCs/>
                  <w:color w:val="DBE5F1" w:themeColor="accent1" w:themeTint="33"/>
                </w:rPr>
                <w:delText>Observaciones</w:delText>
              </w:r>
            </w:del>
          </w:p>
        </w:tc>
      </w:tr>
      <w:tr w:rsidR="00EB3E38" w:rsidRPr="009A7B9C" w:rsidDel="007723BF" w14:paraId="78919BD8" w14:textId="5C01DB25" w:rsidTr="00EB3E38">
        <w:trPr>
          <w:trHeight w:val="408"/>
          <w:jc w:val="center"/>
          <w:del w:id="455" w:author="Lopez Guzman Susana Carolina" w:date="2016-06-21T16:15:00Z"/>
          <w:trPrChange w:id="456" w:author="Lopez Guzman Susana Carolina" w:date="2016-06-22T13:54:00Z">
            <w:trPr>
              <w:trHeight w:val="408"/>
              <w:jc w:val="center"/>
            </w:trPr>
          </w:trPrChange>
        </w:trPr>
        <w:tc>
          <w:tcPr>
            <w:tcW w:w="3157" w:type="dxa"/>
            <w:tcPrChange w:id="457" w:author="Lopez Guzman Susana Carolina" w:date="2016-06-22T13:54:00Z">
              <w:tcPr>
                <w:tcW w:w="3157" w:type="dxa"/>
              </w:tcPr>
            </w:tcPrChange>
          </w:tcPr>
          <w:p w14:paraId="38E2655F" w14:textId="105302C5" w:rsidR="00EB3E38" w:rsidRPr="009A7B9C" w:rsidDel="007723BF" w:rsidRDefault="00EB3E38" w:rsidP="00F0094B">
            <w:pPr>
              <w:jc w:val="both"/>
              <w:rPr>
                <w:del w:id="458" w:author="Lopez Guzman Susana Carolina" w:date="2016-06-21T16:15:00Z"/>
                <w:color w:val="31849B" w:themeColor="accent5" w:themeShade="BF"/>
              </w:rPr>
            </w:pPr>
            <w:del w:id="459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Cédula de seguimiento de observaciones</w:delText>
              </w:r>
            </w:del>
          </w:p>
        </w:tc>
        <w:tc>
          <w:tcPr>
            <w:tcW w:w="2045" w:type="dxa"/>
            <w:tcPrChange w:id="460" w:author="Lopez Guzman Susana Carolina" w:date="2016-06-22T13:54:00Z">
              <w:tcPr>
                <w:tcW w:w="2045" w:type="dxa"/>
              </w:tcPr>
            </w:tcPrChange>
          </w:tcPr>
          <w:p w14:paraId="6057BCDC" w14:textId="5770286C" w:rsidR="00EB3E38" w:rsidRPr="009A7B9C" w:rsidDel="007723BF" w:rsidRDefault="00EB3E38" w:rsidP="00F0094B">
            <w:pPr>
              <w:jc w:val="center"/>
              <w:rPr>
                <w:del w:id="461" w:author="Lopez Guzman Susana Carolina" w:date="2016-06-21T16:15:00Z"/>
                <w:color w:val="31849B" w:themeColor="accent5" w:themeShade="BF"/>
              </w:rPr>
            </w:pPr>
            <w:del w:id="462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tcPrChange w:id="463" w:author="Lopez Guzman Susana Carolina" w:date="2016-06-22T13:54:00Z">
              <w:tcPr>
                <w:tcW w:w="2292" w:type="dxa"/>
              </w:tcPr>
            </w:tcPrChange>
          </w:tcPr>
          <w:p w14:paraId="20F52B7A" w14:textId="137A75B2" w:rsidR="00EB3E38" w:rsidRPr="009A7B9C" w:rsidDel="007723BF" w:rsidRDefault="00EB3E38" w:rsidP="00F0094B">
            <w:pPr>
              <w:jc w:val="center"/>
              <w:rPr>
                <w:del w:id="464" w:author="Lopez Guzman Susana Carolina" w:date="2016-06-21T16:15:00Z"/>
                <w:color w:val="31849B" w:themeColor="accent5" w:themeShade="BF"/>
              </w:rPr>
            </w:pPr>
            <w:del w:id="465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B3E38" w:rsidRPr="009A7B9C" w:rsidDel="007723BF" w14:paraId="60C78A69" w14:textId="5BABB796" w:rsidTr="00EB3E38">
        <w:trPr>
          <w:trHeight w:val="499"/>
          <w:jc w:val="center"/>
          <w:del w:id="466" w:author="Lopez Guzman Susana Carolina" w:date="2016-06-21T16:15:00Z"/>
          <w:trPrChange w:id="467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tcPrChange w:id="468" w:author="Lopez Guzman Susana Carolina" w:date="2016-06-22T13:54:00Z">
              <w:tcPr>
                <w:tcW w:w="3157" w:type="dxa"/>
              </w:tcPr>
            </w:tcPrChange>
          </w:tcPr>
          <w:p w14:paraId="051493F9" w14:textId="2E60CEE3" w:rsidR="00EB3E38" w:rsidRPr="009A7B9C" w:rsidDel="007723BF" w:rsidRDefault="00EB3E38" w:rsidP="00F0094B">
            <w:pPr>
              <w:jc w:val="both"/>
              <w:rPr>
                <w:del w:id="469" w:author="Lopez Guzman Susana Carolina" w:date="2016-06-21T16:15:00Z"/>
                <w:color w:val="31849B" w:themeColor="accent5" w:themeShade="BF"/>
              </w:rPr>
            </w:pPr>
            <w:del w:id="470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Requerimientos de información</w:delText>
              </w:r>
            </w:del>
          </w:p>
        </w:tc>
        <w:tc>
          <w:tcPr>
            <w:tcW w:w="2045" w:type="dxa"/>
            <w:tcPrChange w:id="471" w:author="Lopez Guzman Susana Carolina" w:date="2016-06-22T13:54:00Z">
              <w:tcPr>
                <w:tcW w:w="2045" w:type="dxa"/>
              </w:tcPr>
            </w:tcPrChange>
          </w:tcPr>
          <w:p w14:paraId="017D7D85" w14:textId="03AF4B93" w:rsidR="00EB3E38" w:rsidRPr="009A7B9C" w:rsidDel="007723BF" w:rsidRDefault="00EB3E38" w:rsidP="00F0094B">
            <w:pPr>
              <w:jc w:val="center"/>
              <w:rPr>
                <w:del w:id="472" w:author="Lopez Guzman Susana Carolina" w:date="2016-06-21T16:15:00Z"/>
                <w:color w:val="31849B" w:themeColor="accent5" w:themeShade="BF"/>
              </w:rPr>
            </w:pPr>
            <w:del w:id="473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tcPrChange w:id="474" w:author="Lopez Guzman Susana Carolina" w:date="2016-06-22T13:54:00Z">
              <w:tcPr>
                <w:tcW w:w="2292" w:type="dxa"/>
              </w:tcPr>
            </w:tcPrChange>
          </w:tcPr>
          <w:p w14:paraId="4645046C" w14:textId="60273867" w:rsidR="00EB3E38" w:rsidRPr="009A7B9C" w:rsidDel="007723BF" w:rsidRDefault="00EB3E38" w:rsidP="00F0094B">
            <w:pPr>
              <w:jc w:val="center"/>
              <w:rPr>
                <w:del w:id="475" w:author="Lopez Guzman Susana Carolina" w:date="2016-06-21T16:15:00Z"/>
                <w:color w:val="31849B" w:themeColor="accent5" w:themeShade="BF"/>
              </w:rPr>
            </w:pPr>
            <w:del w:id="476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B3E38" w:rsidRPr="009A7B9C" w:rsidDel="007723BF" w14:paraId="6ED5BEFD" w14:textId="6F9FB14F" w:rsidTr="00EB3E38">
        <w:trPr>
          <w:trHeight w:val="499"/>
          <w:jc w:val="center"/>
          <w:del w:id="477" w:author="Lopez Guzman Susana Carolina" w:date="2016-06-21T16:15:00Z"/>
          <w:trPrChange w:id="478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tcPrChange w:id="479" w:author="Lopez Guzman Susana Carolina" w:date="2016-06-22T13:54:00Z">
              <w:tcPr>
                <w:tcW w:w="3157" w:type="dxa"/>
              </w:tcPr>
            </w:tcPrChange>
          </w:tcPr>
          <w:p w14:paraId="6215C804" w14:textId="7DD9271C" w:rsidR="00EB3E38" w:rsidRPr="009A7B9C" w:rsidDel="007723BF" w:rsidRDefault="00EB3E38" w:rsidP="00F0094B">
            <w:pPr>
              <w:jc w:val="both"/>
              <w:rPr>
                <w:del w:id="480" w:author="Lopez Guzman Susana Carolina" w:date="2016-06-21T16:15:00Z"/>
                <w:color w:val="31849B" w:themeColor="accent5" w:themeShade="BF"/>
              </w:rPr>
            </w:pPr>
            <w:del w:id="481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Informes de seguimiento</w:delText>
              </w:r>
            </w:del>
          </w:p>
        </w:tc>
        <w:tc>
          <w:tcPr>
            <w:tcW w:w="2045" w:type="dxa"/>
            <w:tcPrChange w:id="482" w:author="Lopez Guzman Susana Carolina" w:date="2016-06-22T13:54:00Z">
              <w:tcPr>
                <w:tcW w:w="2045" w:type="dxa"/>
              </w:tcPr>
            </w:tcPrChange>
          </w:tcPr>
          <w:p w14:paraId="78A7348A" w14:textId="35CF37B1" w:rsidR="00EB3E38" w:rsidRPr="009A7B9C" w:rsidDel="007723BF" w:rsidRDefault="00EB3E38" w:rsidP="00F0094B">
            <w:pPr>
              <w:jc w:val="center"/>
              <w:rPr>
                <w:del w:id="483" w:author="Lopez Guzman Susana Carolina" w:date="2016-06-21T16:15:00Z"/>
                <w:color w:val="31849B" w:themeColor="accent5" w:themeShade="BF"/>
              </w:rPr>
            </w:pPr>
            <w:del w:id="484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tcPrChange w:id="485" w:author="Lopez Guzman Susana Carolina" w:date="2016-06-22T13:54:00Z">
              <w:tcPr>
                <w:tcW w:w="2292" w:type="dxa"/>
              </w:tcPr>
            </w:tcPrChange>
          </w:tcPr>
          <w:p w14:paraId="41979256" w14:textId="1499E981" w:rsidR="00EB3E38" w:rsidRPr="009A7B9C" w:rsidDel="007723BF" w:rsidRDefault="00EB3E38" w:rsidP="00F0094B">
            <w:pPr>
              <w:jc w:val="center"/>
              <w:rPr>
                <w:del w:id="486" w:author="Lopez Guzman Susana Carolina" w:date="2016-06-21T16:15:00Z"/>
                <w:color w:val="31849B" w:themeColor="accent5" w:themeShade="BF"/>
              </w:rPr>
            </w:pPr>
            <w:del w:id="487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B3E38" w:rsidRPr="009A7B9C" w:rsidDel="007723BF" w14:paraId="15C741C6" w14:textId="35AC4E60" w:rsidTr="00EB3E38">
        <w:trPr>
          <w:trHeight w:val="499"/>
          <w:jc w:val="center"/>
          <w:del w:id="488" w:author="Lopez Guzman Susana Carolina" w:date="2016-06-21T16:15:00Z"/>
          <w:trPrChange w:id="489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tcPrChange w:id="490" w:author="Lopez Guzman Susana Carolina" w:date="2016-06-22T13:54:00Z">
              <w:tcPr>
                <w:tcW w:w="3157" w:type="dxa"/>
              </w:tcPr>
            </w:tcPrChange>
          </w:tcPr>
          <w:p w14:paraId="190CD045" w14:textId="38A9CD77" w:rsidR="00EB3E38" w:rsidRPr="009A7B9C" w:rsidDel="007723BF" w:rsidRDefault="00EB3E38" w:rsidP="00F0094B">
            <w:pPr>
              <w:jc w:val="both"/>
              <w:rPr>
                <w:del w:id="491" w:author="Lopez Guzman Susana Carolina" w:date="2016-06-21T16:15:00Z"/>
                <w:color w:val="31849B" w:themeColor="accent5" w:themeShade="BF"/>
              </w:rPr>
            </w:pPr>
            <w:del w:id="492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Cédula de supervisión de seguimiento</w:delText>
              </w:r>
            </w:del>
          </w:p>
        </w:tc>
        <w:tc>
          <w:tcPr>
            <w:tcW w:w="2045" w:type="dxa"/>
            <w:tcPrChange w:id="493" w:author="Lopez Guzman Susana Carolina" w:date="2016-06-22T13:54:00Z">
              <w:tcPr>
                <w:tcW w:w="2045" w:type="dxa"/>
              </w:tcPr>
            </w:tcPrChange>
          </w:tcPr>
          <w:p w14:paraId="1B9EB153" w14:textId="4C61D42C" w:rsidR="00EB3E38" w:rsidRPr="009A7B9C" w:rsidDel="007723BF" w:rsidRDefault="00EB3E38" w:rsidP="00F0094B">
            <w:pPr>
              <w:jc w:val="center"/>
              <w:rPr>
                <w:del w:id="494" w:author="Lopez Guzman Susana Carolina" w:date="2016-06-21T16:15:00Z"/>
                <w:color w:val="31849B" w:themeColor="accent5" w:themeShade="BF"/>
              </w:rPr>
            </w:pPr>
            <w:del w:id="495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tcPrChange w:id="496" w:author="Lopez Guzman Susana Carolina" w:date="2016-06-22T13:54:00Z">
              <w:tcPr>
                <w:tcW w:w="2292" w:type="dxa"/>
              </w:tcPr>
            </w:tcPrChange>
          </w:tcPr>
          <w:p w14:paraId="320570DB" w14:textId="3361454C" w:rsidR="00EB3E38" w:rsidRPr="009A7B9C" w:rsidDel="007723BF" w:rsidRDefault="00EB3E38" w:rsidP="00F0094B">
            <w:pPr>
              <w:jc w:val="center"/>
              <w:rPr>
                <w:del w:id="497" w:author="Lopez Guzman Susana Carolina" w:date="2016-06-21T16:15:00Z"/>
                <w:color w:val="31849B" w:themeColor="accent5" w:themeShade="BF"/>
              </w:rPr>
            </w:pPr>
            <w:del w:id="498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B3E38" w:rsidRPr="009A7B9C" w:rsidDel="007723BF" w14:paraId="72BC3EEC" w14:textId="46B86CEB" w:rsidTr="00EB3E38">
        <w:trPr>
          <w:trHeight w:val="499"/>
          <w:jc w:val="center"/>
          <w:del w:id="499" w:author="Lopez Guzman Susana Carolina" w:date="2016-06-21T16:15:00Z"/>
          <w:trPrChange w:id="500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tcPrChange w:id="501" w:author="Lopez Guzman Susana Carolina" w:date="2016-06-22T13:54:00Z">
              <w:tcPr>
                <w:tcW w:w="3157" w:type="dxa"/>
              </w:tcPr>
            </w:tcPrChange>
          </w:tcPr>
          <w:p w14:paraId="183315F5" w14:textId="088FA248" w:rsidR="00EB3E38" w:rsidRPr="009A7B9C" w:rsidDel="007723BF" w:rsidRDefault="00EB3E38" w:rsidP="00F0094B">
            <w:pPr>
              <w:jc w:val="both"/>
              <w:rPr>
                <w:del w:id="502" w:author="Lopez Guzman Susana Carolina" w:date="2016-06-21T16:15:00Z"/>
                <w:color w:val="31849B" w:themeColor="accent5" w:themeShade="BF"/>
              </w:rPr>
            </w:pPr>
            <w:del w:id="503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Cédula unica de seguimiento</w:delText>
              </w:r>
            </w:del>
          </w:p>
        </w:tc>
        <w:tc>
          <w:tcPr>
            <w:tcW w:w="2045" w:type="dxa"/>
            <w:tcPrChange w:id="504" w:author="Lopez Guzman Susana Carolina" w:date="2016-06-22T13:54:00Z">
              <w:tcPr>
                <w:tcW w:w="2045" w:type="dxa"/>
              </w:tcPr>
            </w:tcPrChange>
          </w:tcPr>
          <w:p w14:paraId="7ADE275A" w14:textId="0ECFC838" w:rsidR="00EB3E38" w:rsidRPr="009A7B9C" w:rsidDel="007723BF" w:rsidRDefault="00EB3E38" w:rsidP="00F0094B">
            <w:pPr>
              <w:jc w:val="center"/>
              <w:rPr>
                <w:del w:id="505" w:author="Lopez Guzman Susana Carolina" w:date="2016-06-21T16:15:00Z"/>
                <w:color w:val="31849B" w:themeColor="accent5" w:themeShade="BF"/>
              </w:rPr>
            </w:pPr>
            <w:del w:id="506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tcPrChange w:id="507" w:author="Lopez Guzman Susana Carolina" w:date="2016-06-22T13:54:00Z">
              <w:tcPr>
                <w:tcW w:w="2292" w:type="dxa"/>
              </w:tcPr>
            </w:tcPrChange>
          </w:tcPr>
          <w:p w14:paraId="37988F3F" w14:textId="540E6152" w:rsidR="00EB3E38" w:rsidRPr="009A7B9C" w:rsidDel="007723BF" w:rsidRDefault="00EB3E38" w:rsidP="00F0094B">
            <w:pPr>
              <w:jc w:val="center"/>
              <w:rPr>
                <w:del w:id="508" w:author="Lopez Guzman Susana Carolina" w:date="2016-06-21T16:15:00Z"/>
                <w:color w:val="31849B" w:themeColor="accent5" w:themeShade="BF"/>
              </w:rPr>
            </w:pPr>
            <w:del w:id="509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B3E38" w:rsidRPr="009A7B9C" w:rsidDel="007723BF" w14:paraId="53B2D362" w14:textId="3C6C9101" w:rsidTr="00EB3E38">
        <w:trPr>
          <w:trHeight w:val="499"/>
          <w:jc w:val="center"/>
          <w:del w:id="510" w:author="Lopez Guzman Susana Carolina" w:date="2016-06-21T16:15:00Z"/>
          <w:trPrChange w:id="511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tcPrChange w:id="512" w:author="Lopez Guzman Susana Carolina" w:date="2016-06-22T13:54:00Z">
              <w:tcPr>
                <w:tcW w:w="3157" w:type="dxa"/>
              </w:tcPr>
            </w:tcPrChange>
          </w:tcPr>
          <w:p w14:paraId="3AC6D82C" w14:textId="5E2A1E5A" w:rsidR="00EB3E38" w:rsidRPr="009A7B9C" w:rsidDel="007723BF" w:rsidRDefault="00EB3E38" w:rsidP="00F0094B">
            <w:pPr>
              <w:jc w:val="both"/>
              <w:rPr>
                <w:del w:id="513" w:author="Lopez Guzman Susana Carolina" w:date="2016-06-21T16:15:00Z"/>
                <w:color w:val="31849B" w:themeColor="accent5" w:themeShade="BF"/>
              </w:rPr>
            </w:pPr>
            <w:del w:id="514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Indice del legajo de seguimiento</w:delText>
              </w:r>
            </w:del>
          </w:p>
        </w:tc>
        <w:tc>
          <w:tcPr>
            <w:tcW w:w="2045" w:type="dxa"/>
            <w:tcPrChange w:id="515" w:author="Lopez Guzman Susana Carolina" w:date="2016-06-22T13:54:00Z">
              <w:tcPr>
                <w:tcW w:w="2045" w:type="dxa"/>
              </w:tcPr>
            </w:tcPrChange>
          </w:tcPr>
          <w:p w14:paraId="795FF44F" w14:textId="4765F1A8" w:rsidR="00EB3E38" w:rsidRPr="009A7B9C" w:rsidDel="007723BF" w:rsidRDefault="00EB3E38" w:rsidP="00F0094B">
            <w:pPr>
              <w:jc w:val="center"/>
              <w:rPr>
                <w:del w:id="516" w:author="Lopez Guzman Susana Carolina" w:date="2016-06-21T16:15:00Z"/>
                <w:color w:val="31849B" w:themeColor="accent5" w:themeShade="BF"/>
              </w:rPr>
            </w:pPr>
            <w:del w:id="517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tcPrChange w:id="518" w:author="Lopez Guzman Susana Carolina" w:date="2016-06-22T13:54:00Z">
              <w:tcPr>
                <w:tcW w:w="2292" w:type="dxa"/>
              </w:tcPr>
            </w:tcPrChange>
          </w:tcPr>
          <w:p w14:paraId="712C8337" w14:textId="3B47614D" w:rsidR="00EB3E38" w:rsidRPr="009A7B9C" w:rsidDel="007723BF" w:rsidRDefault="00EB3E38" w:rsidP="00F0094B">
            <w:pPr>
              <w:jc w:val="center"/>
              <w:rPr>
                <w:del w:id="519" w:author="Lopez Guzman Susana Carolina" w:date="2016-06-21T16:15:00Z"/>
                <w:color w:val="31849B" w:themeColor="accent5" w:themeShade="BF"/>
              </w:rPr>
            </w:pPr>
            <w:del w:id="520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B3E38" w:rsidRPr="009A7B9C" w:rsidDel="007723BF" w14:paraId="72B2626A" w14:textId="2E8E07B2" w:rsidTr="00EB3E38">
        <w:trPr>
          <w:trHeight w:val="499"/>
          <w:jc w:val="center"/>
          <w:del w:id="521" w:author="Lopez Guzman Susana Carolina" w:date="2016-06-21T16:15:00Z"/>
          <w:trPrChange w:id="522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tcPrChange w:id="523" w:author="Lopez Guzman Susana Carolina" w:date="2016-06-22T13:54:00Z">
              <w:tcPr>
                <w:tcW w:w="3157" w:type="dxa"/>
              </w:tcPr>
            </w:tcPrChange>
          </w:tcPr>
          <w:p w14:paraId="0E6440EE" w14:textId="20FF1942" w:rsidR="00EB3E38" w:rsidRPr="009A7B9C" w:rsidDel="007723BF" w:rsidRDefault="00EB3E38" w:rsidP="00F0094B">
            <w:pPr>
              <w:jc w:val="both"/>
              <w:rPr>
                <w:del w:id="524" w:author="Lopez Guzman Susana Carolina" w:date="2016-06-21T16:15:00Z"/>
                <w:color w:val="31849B" w:themeColor="accent5" w:themeShade="BF"/>
              </w:rPr>
            </w:pPr>
            <w:del w:id="525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Portada</w:delText>
              </w:r>
            </w:del>
          </w:p>
        </w:tc>
        <w:tc>
          <w:tcPr>
            <w:tcW w:w="2045" w:type="dxa"/>
            <w:tcPrChange w:id="526" w:author="Lopez Guzman Susana Carolina" w:date="2016-06-22T13:54:00Z">
              <w:tcPr>
                <w:tcW w:w="2045" w:type="dxa"/>
              </w:tcPr>
            </w:tcPrChange>
          </w:tcPr>
          <w:p w14:paraId="371B9446" w14:textId="3525C5A7" w:rsidR="00EB3E38" w:rsidRPr="009A7B9C" w:rsidDel="007723BF" w:rsidRDefault="00EB3E38" w:rsidP="00F0094B">
            <w:pPr>
              <w:jc w:val="center"/>
              <w:rPr>
                <w:del w:id="527" w:author="Lopez Guzman Susana Carolina" w:date="2016-06-21T16:15:00Z"/>
                <w:color w:val="31849B" w:themeColor="accent5" w:themeShade="BF"/>
              </w:rPr>
            </w:pPr>
            <w:del w:id="528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tcPrChange w:id="529" w:author="Lopez Guzman Susana Carolina" w:date="2016-06-22T13:54:00Z">
              <w:tcPr>
                <w:tcW w:w="2292" w:type="dxa"/>
              </w:tcPr>
            </w:tcPrChange>
          </w:tcPr>
          <w:p w14:paraId="3814028B" w14:textId="2F0D5BF8" w:rsidR="00EB3E38" w:rsidRPr="009A7B9C" w:rsidDel="007723BF" w:rsidRDefault="00EB3E38" w:rsidP="00F0094B">
            <w:pPr>
              <w:jc w:val="center"/>
              <w:rPr>
                <w:del w:id="530" w:author="Lopez Guzman Susana Carolina" w:date="2016-06-21T16:15:00Z"/>
                <w:color w:val="31849B" w:themeColor="accent5" w:themeShade="BF"/>
              </w:rPr>
            </w:pPr>
            <w:del w:id="531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B3E38" w:rsidRPr="009A7B9C" w:rsidDel="007723BF" w14:paraId="345A0AA6" w14:textId="4D58CA07" w:rsidTr="00EB3E38">
        <w:trPr>
          <w:trHeight w:val="499"/>
          <w:jc w:val="center"/>
          <w:del w:id="532" w:author="Lopez Guzman Susana Carolina" w:date="2016-06-21T16:15:00Z"/>
          <w:trPrChange w:id="533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tcPrChange w:id="534" w:author="Lopez Guzman Susana Carolina" w:date="2016-06-22T13:54:00Z">
              <w:tcPr>
                <w:tcW w:w="3157" w:type="dxa"/>
              </w:tcPr>
            </w:tcPrChange>
          </w:tcPr>
          <w:p w14:paraId="40766722" w14:textId="756AD1EC" w:rsidR="00EB3E38" w:rsidRPr="009A7B9C" w:rsidDel="007723BF" w:rsidRDefault="00EB3E38" w:rsidP="00F0094B">
            <w:pPr>
              <w:jc w:val="both"/>
              <w:rPr>
                <w:del w:id="535" w:author="Lopez Guzman Susana Carolina" w:date="2016-06-21T16:15:00Z"/>
                <w:color w:val="31849B" w:themeColor="accent5" w:themeShade="BF"/>
              </w:rPr>
            </w:pPr>
            <w:del w:id="536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Contraportada</w:delText>
              </w:r>
            </w:del>
          </w:p>
        </w:tc>
        <w:tc>
          <w:tcPr>
            <w:tcW w:w="2045" w:type="dxa"/>
            <w:tcPrChange w:id="537" w:author="Lopez Guzman Susana Carolina" w:date="2016-06-22T13:54:00Z">
              <w:tcPr>
                <w:tcW w:w="2045" w:type="dxa"/>
              </w:tcPr>
            </w:tcPrChange>
          </w:tcPr>
          <w:p w14:paraId="195F491D" w14:textId="2711BB9F" w:rsidR="00EB3E38" w:rsidRPr="009A7B9C" w:rsidDel="007723BF" w:rsidRDefault="00EB3E38" w:rsidP="00F0094B">
            <w:pPr>
              <w:jc w:val="center"/>
              <w:rPr>
                <w:del w:id="538" w:author="Lopez Guzman Susana Carolina" w:date="2016-06-21T16:15:00Z"/>
                <w:color w:val="31849B" w:themeColor="accent5" w:themeShade="BF"/>
              </w:rPr>
            </w:pPr>
            <w:del w:id="539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Si</w:delText>
              </w:r>
            </w:del>
          </w:p>
        </w:tc>
        <w:tc>
          <w:tcPr>
            <w:tcW w:w="2292" w:type="dxa"/>
            <w:tcPrChange w:id="540" w:author="Lopez Guzman Susana Carolina" w:date="2016-06-22T13:54:00Z">
              <w:tcPr>
                <w:tcW w:w="2292" w:type="dxa"/>
              </w:tcPr>
            </w:tcPrChange>
          </w:tcPr>
          <w:p w14:paraId="77849521" w14:textId="2FA44E33" w:rsidR="00EB3E38" w:rsidRPr="009A7B9C" w:rsidDel="007723BF" w:rsidRDefault="00EB3E38" w:rsidP="00F0094B">
            <w:pPr>
              <w:jc w:val="center"/>
              <w:rPr>
                <w:del w:id="541" w:author="Lopez Guzman Susana Carolina" w:date="2016-06-21T16:15:00Z"/>
                <w:color w:val="31849B" w:themeColor="accent5" w:themeShade="BF"/>
              </w:rPr>
            </w:pPr>
            <w:del w:id="542" w:author="Lopez Guzman Susana Carolina" w:date="2016-06-21T16:15:00Z">
              <w:r w:rsidRPr="009A7B9C" w:rsidDel="007723BF">
                <w:rPr>
                  <w:color w:val="31849B" w:themeColor="accent5" w:themeShade="BF"/>
                </w:rPr>
                <w:delText>N/A</w:delText>
              </w:r>
            </w:del>
          </w:p>
        </w:tc>
      </w:tr>
      <w:tr w:rsidR="00EB3E38" w:rsidRPr="009A7B9C" w14:paraId="2DDDCCB2" w14:textId="77777777" w:rsidTr="00EB3E38">
        <w:trPr>
          <w:jc w:val="center"/>
          <w:ins w:id="543" w:author="Lopez Guzman Susana Carolina" w:date="2016-06-21T16:16:00Z"/>
          <w:trPrChange w:id="544" w:author="Lopez Guzman Susana Carolina" w:date="2016-06-22T13:54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545" w:author="Lopez Guzman Susana Carolina" w:date="2016-06-22T13:54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7C34D62C" w14:textId="77777777" w:rsidR="00EB3E38" w:rsidRPr="009A7B9C" w:rsidRDefault="00EB3E38" w:rsidP="00F0094B">
            <w:pPr>
              <w:jc w:val="center"/>
              <w:rPr>
                <w:ins w:id="546" w:author="Lopez Guzman Susana Carolina" w:date="2016-06-21T16:16:00Z"/>
                <w:rFonts w:cs="Arial"/>
                <w:b/>
                <w:bCs/>
                <w:color w:val="DBE5F1" w:themeColor="accent1" w:themeTint="33"/>
              </w:rPr>
            </w:pPr>
            <w:ins w:id="547" w:author="Lopez Guzman Susana Carolina" w:date="2016-06-21T16:16:00Z">
              <w:r>
                <w:rPr>
                  <w:rFonts w:cs="Arial"/>
                  <w:b/>
                  <w:bCs/>
                  <w:color w:val="DBE5F1" w:themeColor="accent1" w:themeTint="33"/>
                </w:rPr>
                <w:t>Documento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548" w:author="Lopez Guzman Susana Carolina" w:date="2016-06-22T13:54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12094448" w14:textId="77777777" w:rsidR="00EB3E38" w:rsidRPr="009A7B9C" w:rsidRDefault="00EB3E38" w:rsidP="00F0094B">
            <w:pPr>
              <w:jc w:val="center"/>
              <w:rPr>
                <w:ins w:id="549" w:author="Lopez Guzman Susana Carolina" w:date="2016-06-21T16:16:00Z"/>
                <w:rFonts w:cs="Arial"/>
                <w:b/>
                <w:bCs/>
                <w:color w:val="DBE5F1" w:themeColor="accent1" w:themeTint="33"/>
              </w:rPr>
            </w:pPr>
            <w:ins w:id="550" w:author="Lopez Guzman Susana Carolina" w:date="2016-06-21T16:16:00Z">
              <w:r w:rsidRPr="009A7B9C">
                <w:rPr>
                  <w:rFonts w:cs="Arial"/>
                  <w:b/>
                  <w:bCs/>
                  <w:color w:val="DBE5F1" w:themeColor="accent1" w:themeTint="33"/>
                </w:rPr>
                <w:t>¿Actualizable? Si/No</w:t>
              </w:r>
            </w:ins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551" w:author="Lopez Guzman Susana Carolina" w:date="2016-06-22T13:54:00Z">
              <w:tcPr>
                <w:tcW w:w="2292" w:type="dxa"/>
                <w:shd w:val="clear" w:color="auto" w:fill="365F91" w:themeFill="accent1" w:themeFillShade="BF"/>
                <w:vAlign w:val="center"/>
              </w:tcPr>
            </w:tcPrChange>
          </w:tcPr>
          <w:p w14:paraId="08E4F144" w14:textId="37100D72" w:rsidR="00EB3E38" w:rsidRPr="009A7B9C" w:rsidRDefault="00EB3E38" w:rsidP="00F0094B">
            <w:pPr>
              <w:jc w:val="center"/>
              <w:rPr>
                <w:ins w:id="552" w:author="Lopez Guzman Susana Carolina" w:date="2016-06-22T13:54:00Z"/>
                <w:rFonts w:cs="Arial"/>
                <w:b/>
                <w:bCs/>
                <w:color w:val="DBE5F1" w:themeColor="accent1" w:themeTint="33"/>
              </w:rPr>
            </w:pPr>
            <w:ins w:id="553" w:author="Lopez Guzman Susana Carolina" w:date="2016-06-22T13:54:00Z">
              <w:r w:rsidRPr="009A7B9C">
                <w:rPr>
                  <w:rFonts w:cs="Arial"/>
                  <w:b/>
                  <w:bCs/>
                  <w:color w:val="DBE5F1" w:themeColor="accent1" w:themeTint="33"/>
                </w:rPr>
                <w:t>Observaciones</w:t>
              </w:r>
            </w:ins>
          </w:p>
        </w:tc>
      </w:tr>
      <w:tr w:rsidR="00EB3E38" w:rsidRPr="009A7B9C" w14:paraId="23540E05" w14:textId="77777777" w:rsidTr="00EB3E38">
        <w:trPr>
          <w:trHeight w:val="408"/>
          <w:jc w:val="center"/>
          <w:ins w:id="554" w:author="Lopez Guzman Susana Carolina" w:date="2016-06-21T16:16:00Z"/>
          <w:trPrChange w:id="555" w:author="Lopez Guzman Susana Carolina" w:date="2016-06-22T13:5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556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31028A14" w14:textId="77777777" w:rsidR="00EB3E38" w:rsidRPr="009A7B9C" w:rsidRDefault="00EB3E38" w:rsidP="00F0094B">
            <w:pPr>
              <w:rPr>
                <w:ins w:id="557" w:author="Lopez Guzman Susana Carolina" w:date="2016-06-21T16:16:00Z"/>
                <w:color w:val="31849B" w:themeColor="accent5" w:themeShade="BF"/>
              </w:rPr>
            </w:pPr>
            <w:ins w:id="558" w:author="Lopez Guzman Susana Carolina" w:date="2016-06-21T16:16:00Z">
              <w:r w:rsidRPr="009A7B9C">
                <w:rPr>
                  <w:color w:val="31849B" w:themeColor="accent5" w:themeShade="BF"/>
                </w:rPr>
                <w:t>Cédula de seguimiento de observaciones</w:t>
              </w:r>
            </w:ins>
          </w:p>
        </w:tc>
        <w:tc>
          <w:tcPr>
            <w:tcW w:w="2045" w:type="dxa"/>
            <w:vAlign w:val="center"/>
            <w:tcPrChange w:id="559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4977EAB2" w14:textId="77777777" w:rsidR="00EB3E38" w:rsidRPr="009A7B9C" w:rsidRDefault="00EB3E38" w:rsidP="00F0094B">
            <w:pPr>
              <w:jc w:val="center"/>
              <w:rPr>
                <w:ins w:id="560" w:author="Lopez Guzman Susana Carolina" w:date="2016-06-21T16:16:00Z"/>
                <w:color w:val="31849B" w:themeColor="accent5" w:themeShade="BF"/>
              </w:rPr>
            </w:pPr>
            <w:ins w:id="561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562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26D13B92" w14:textId="7DE0A39B" w:rsidR="00EB3E38" w:rsidRPr="009A7B9C" w:rsidRDefault="00EB3E38" w:rsidP="00F0094B">
            <w:pPr>
              <w:jc w:val="center"/>
              <w:rPr>
                <w:ins w:id="563" w:author="Lopez Guzman Susana Carolina" w:date="2016-06-22T13:54:00Z"/>
                <w:color w:val="31849B" w:themeColor="accent5" w:themeShade="BF"/>
              </w:rPr>
            </w:pPr>
            <w:ins w:id="564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02D71C0F" w14:textId="77777777" w:rsidTr="00EB3E38">
        <w:trPr>
          <w:trHeight w:val="499"/>
          <w:jc w:val="center"/>
          <w:ins w:id="565" w:author="Lopez Guzman Susana Carolina" w:date="2016-06-21T16:16:00Z"/>
          <w:trPrChange w:id="566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567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6AAA9EB8" w14:textId="77777777" w:rsidR="00EB3E38" w:rsidRPr="009A7B9C" w:rsidRDefault="00EB3E38" w:rsidP="00F0094B">
            <w:pPr>
              <w:rPr>
                <w:ins w:id="568" w:author="Lopez Guzman Susana Carolina" w:date="2016-06-21T16:16:00Z"/>
                <w:color w:val="31849B" w:themeColor="accent5" w:themeShade="BF"/>
              </w:rPr>
            </w:pPr>
            <w:ins w:id="569" w:author="Lopez Guzman Susana Carolina" w:date="2016-06-21T16:16:00Z">
              <w:r w:rsidRPr="009A7B9C">
                <w:rPr>
                  <w:color w:val="31849B" w:themeColor="accent5" w:themeShade="BF"/>
                </w:rPr>
                <w:t>Requerimientos de información</w:t>
              </w:r>
            </w:ins>
          </w:p>
        </w:tc>
        <w:tc>
          <w:tcPr>
            <w:tcW w:w="2045" w:type="dxa"/>
            <w:vAlign w:val="center"/>
            <w:tcPrChange w:id="570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2E97EEEF" w14:textId="77777777" w:rsidR="00EB3E38" w:rsidRPr="009A7B9C" w:rsidRDefault="00EB3E38" w:rsidP="00F0094B">
            <w:pPr>
              <w:jc w:val="center"/>
              <w:rPr>
                <w:ins w:id="571" w:author="Lopez Guzman Susana Carolina" w:date="2016-06-21T16:16:00Z"/>
                <w:color w:val="31849B" w:themeColor="accent5" w:themeShade="BF"/>
              </w:rPr>
            </w:pPr>
            <w:ins w:id="572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573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10EECB96" w14:textId="2DF15F4E" w:rsidR="00EB3E38" w:rsidRPr="009A7B9C" w:rsidRDefault="00EB3E38" w:rsidP="00F0094B">
            <w:pPr>
              <w:jc w:val="center"/>
              <w:rPr>
                <w:ins w:id="574" w:author="Lopez Guzman Susana Carolina" w:date="2016-06-22T13:54:00Z"/>
                <w:color w:val="31849B" w:themeColor="accent5" w:themeShade="BF"/>
              </w:rPr>
            </w:pPr>
            <w:ins w:id="575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41C13DDD" w14:textId="77777777" w:rsidTr="00EB3E38">
        <w:trPr>
          <w:trHeight w:val="499"/>
          <w:jc w:val="center"/>
          <w:ins w:id="576" w:author="Lopez Guzman Susana Carolina" w:date="2016-06-21T16:16:00Z"/>
          <w:trPrChange w:id="577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578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115C2D77" w14:textId="77777777" w:rsidR="00EB3E38" w:rsidRPr="009A7B9C" w:rsidRDefault="00EB3E38" w:rsidP="00F0094B">
            <w:pPr>
              <w:rPr>
                <w:ins w:id="579" w:author="Lopez Guzman Susana Carolina" w:date="2016-06-21T16:16:00Z"/>
                <w:color w:val="31849B" w:themeColor="accent5" w:themeShade="BF"/>
              </w:rPr>
            </w:pPr>
            <w:ins w:id="580" w:author="Lopez Guzman Susana Carolina" w:date="2016-06-21T16:16:00Z">
              <w:r w:rsidRPr="009A7B9C">
                <w:rPr>
                  <w:color w:val="31849B" w:themeColor="accent5" w:themeShade="BF"/>
                </w:rPr>
                <w:t>Informes de seguimiento</w:t>
              </w:r>
            </w:ins>
          </w:p>
        </w:tc>
        <w:tc>
          <w:tcPr>
            <w:tcW w:w="2045" w:type="dxa"/>
            <w:vAlign w:val="center"/>
            <w:tcPrChange w:id="581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1848E2AF" w14:textId="77777777" w:rsidR="00EB3E38" w:rsidRPr="009A7B9C" w:rsidRDefault="00EB3E38" w:rsidP="00F0094B">
            <w:pPr>
              <w:jc w:val="center"/>
              <w:rPr>
                <w:ins w:id="582" w:author="Lopez Guzman Susana Carolina" w:date="2016-06-21T16:16:00Z"/>
                <w:color w:val="31849B" w:themeColor="accent5" w:themeShade="BF"/>
              </w:rPr>
            </w:pPr>
            <w:ins w:id="583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584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3ADBA516" w14:textId="1FE1FFB1" w:rsidR="00EB3E38" w:rsidRPr="009A7B9C" w:rsidRDefault="00EB3E38" w:rsidP="00F0094B">
            <w:pPr>
              <w:jc w:val="center"/>
              <w:rPr>
                <w:ins w:id="585" w:author="Lopez Guzman Susana Carolina" w:date="2016-06-22T13:54:00Z"/>
                <w:color w:val="31849B" w:themeColor="accent5" w:themeShade="BF"/>
              </w:rPr>
            </w:pPr>
            <w:ins w:id="586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540D2135" w14:textId="77777777" w:rsidTr="00EB3E38">
        <w:trPr>
          <w:trHeight w:val="499"/>
          <w:jc w:val="center"/>
          <w:ins w:id="587" w:author="Lopez Guzman Susana Carolina" w:date="2016-06-21T16:16:00Z"/>
          <w:trPrChange w:id="588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589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2D6F1B35" w14:textId="77777777" w:rsidR="00EB3E38" w:rsidRPr="009A7B9C" w:rsidRDefault="00EB3E38" w:rsidP="00F0094B">
            <w:pPr>
              <w:rPr>
                <w:ins w:id="590" w:author="Lopez Guzman Susana Carolina" w:date="2016-06-21T16:16:00Z"/>
                <w:color w:val="31849B" w:themeColor="accent5" w:themeShade="BF"/>
              </w:rPr>
            </w:pPr>
            <w:ins w:id="591" w:author="Lopez Guzman Susana Carolina" w:date="2016-06-21T16:16:00Z">
              <w:r w:rsidRPr="009A7B9C">
                <w:rPr>
                  <w:color w:val="31849B" w:themeColor="accent5" w:themeShade="BF"/>
                </w:rPr>
                <w:t>Cédula de supervisión de seguimiento</w:t>
              </w:r>
            </w:ins>
          </w:p>
        </w:tc>
        <w:tc>
          <w:tcPr>
            <w:tcW w:w="2045" w:type="dxa"/>
            <w:vAlign w:val="center"/>
            <w:tcPrChange w:id="592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1A738484" w14:textId="77777777" w:rsidR="00EB3E38" w:rsidRPr="009A7B9C" w:rsidRDefault="00EB3E38" w:rsidP="00F0094B">
            <w:pPr>
              <w:jc w:val="center"/>
              <w:rPr>
                <w:ins w:id="593" w:author="Lopez Guzman Susana Carolina" w:date="2016-06-21T16:16:00Z"/>
                <w:color w:val="31849B" w:themeColor="accent5" w:themeShade="BF"/>
              </w:rPr>
            </w:pPr>
            <w:ins w:id="594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595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501B578F" w14:textId="3C1AE04C" w:rsidR="00EB3E38" w:rsidRPr="009A7B9C" w:rsidRDefault="00EB3E38" w:rsidP="00F0094B">
            <w:pPr>
              <w:jc w:val="center"/>
              <w:rPr>
                <w:ins w:id="596" w:author="Lopez Guzman Susana Carolina" w:date="2016-06-22T13:54:00Z"/>
                <w:color w:val="31849B" w:themeColor="accent5" w:themeShade="BF"/>
              </w:rPr>
            </w:pPr>
            <w:ins w:id="597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6570681B" w14:textId="77777777" w:rsidTr="00EB3E38">
        <w:trPr>
          <w:trHeight w:val="499"/>
          <w:jc w:val="center"/>
          <w:ins w:id="598" w:author="Lopez Guzman Susana Carolina" w:date="2016-06-21T16:16:00Z"/>
          <w:trPrChange w:id="599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00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16BFC3AD" w14:textId="77777777" w:rsidR="00EB3E38" w:rsidRPr="009A7B9C" w:rsidRDefault="00EB3E38" w:rsidP="00F0094B">
            <w:pPr>
              <w:rPr>
                <w:ins w:id="601" w:author="Lopez Guzman Susana Carolina" w:date="2016-06-21T16:16:00Z"/>
                <w:color w:val="31849B" w:themeColor="accent5" w:themeShade="BF"/>
              </w:rPr>
            </w:pPr>
            <w:ins w:id="602" w:author="Lopez Guzman Susana Carolina" w:date="2016-06-21T16:16:00Z">
              <w:r w:rsidRPr="009A7B9C">
                <w:rPr>
                  <w:color w:val="31849B" w:themeColor="accent5" w:themeShade="BF"/>
                </w:rPr>
                <w:t>Cédula única de seguimiento</w:t>
              </w:r>
            </w:ins>
          </w:p>
        </w:tc>
        <w:tc>
          <w:tcPr>
            <w:tcW w:w="2045" w:type="dxa"/>
            <w:vAlign w:val="center"/>
            <w:tcPrChange w:id="603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55C27A05" w14:textId="77777777" w:rsidR="00EB3E38" w:rsidRPr="009A7B9C" w:rsidRDefault="00EB3E38" w:rsidP="00F0094B">
            <w:pPr>
              <w:jc w:val="center"/>
              <w:rPr>
                <w:ins w:id="604" w:author="Lopez Guzman Susana Carolina" w:date="2016-06-21T16:16:00Z"/>
                <w:color w:val="31849B" w:themeColor="accent5" w:themeShade="BF"/>
              </w:rPr>
            </w:pPr>
            <w:ins w:id="605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606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0B5C8B3D" w14:textId="6E1BA9E2" w:rsidR="00EB3E38" w:rsidRPr="009A7B9C" w:rsidRDefault="00EB3E38" w:rsidP="00F0094B">
            <w:pPr>
              <w:jc w:val="center"/>
              <w:rPr>
                <w:ins w:id="607" w:author="Lopez Guzman Susana Carolina" w:date="2016-06-22T13:54:00Z"/>
                <w:color w:val="31849B" w:themeColor="accent5" w:themeShade="BF"/>
              </w:rPr>
            </w:pPr>
            <w:ins w:id="608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7DCE24E8" w14:textId="77777777" w:rsidTr="00EB3E38">
        <w:trPr>
          <w:trHeight w:val="499"/>
          <w:jc w:val="center"/>
          <w:ins w:id="609" w:author="Lopez Guzman Susana Carolina" w:date="2016-06-21T16:16:00Z"/>
          <w:trPrChange w:id="610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11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2456AF86" w14:textId="77777777" w:rsidR="00EB3E38" w:rsidRPr="009A7B9C" w:rsidRDefault="00EB3E38" w:rsidP="00F0094B">
            <w:pPr>
              <w:rPr>
                <w:ins w:id="612" w:author="Lopez Guzman Susana Carolina" w:date="2016-06-21T16:16:00Z"/>
                <w:color w:val="31849B" w:themeColor="accent5" w:themeShade="BF"/>
              </w:rPr>
            </w:pPr>
            <w:ins w:id="613" w:author="Lopez Guzman Susana Carolina" w:date="2016-06-21T16:16:00Z">
              <w:r w:rsidRPr="009A7B9C">
                <w:rPr>
                  <w:color w:val="31849B" w:themeColor="accent5" w:themeShade="BF"/>
                </w:rPr>
                <w:t>Índice del legajo de seguimiento</w:t>
              </w:r>
            </w:ins>
          </w:p>
        </w:tc>
        <w:tc>
          <w:tcPr>
            <w:tcW w:w="2045" w:type="dxa"/>
            <w:vAlign w:val="center"/>
            <w:tcPrChange w:id="614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2C9867BF" w14:textId="77777777" w:rsidR="00EB3E38" w:rsidRPr="009A7B9C" w:rsidRDefault="00EB3E38" w:rsidP="00F0094B">
            <w:pPr>
              <w:jc w:val="center"/>
              <w:rPr>
                <w:ins w:id="615" w:author="Lopez Guzman Susana Carolina" w:date="2016-06-21T16:16:00Z"/>
                <w:color w:val="31849B" w:themeColor="accent5" w:themeShade="BF"/>
              </w:rPr>
            </w:pPr>
            <w:ins w:id="616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617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242992AC" w14:textId="365140FB" w:rsidR="00EB3E38" w:rsidRPr="009A7B9C" w:rsidRDefault="00EB3E38" w:rsidP="00F0094B">
            <w:pPr>
              <w:jc w:val="center"/>
              <w:rPr>
                <w:ins w:id="618" w:author="Lopez Guzman Susana Carolina" w:date="2016-06-22T13:54:00Z"/>
                <w:color w:val="31849B" w:themeColor="accent5" w:themeShade="BF"/>
              </w:rPr>
            </w:pPr>
            <w:ins w:id="619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43BD4332" w14:textId="77777777" w:rsidTr="00EB3E38">
        <w:trPr>
          <w:trHeight w:val="499"/>
          <w:jc w:val="center"/>
          <w:ins w:id="620" w:author="Lopez Guzman Susana Carolina" w:date="2016-06-21T16:16:00Z"/>
          <w:trPrChange w:id="621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22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686AE585" w14:textId="77777777" w:rsidR="00EB3E38" w:rsidRPr="009A7B9C" w:rsidRDefault="00EB3E38" w:rsidP="00F0094B">
            <w:pPr>
              <w:rPr>
                <w:ins w:id="623" w:author="Lopez Guzman Susana Carolina" w:date="2016-06-21T16:16:00Z"/>
                <w:color w:val="31849B" w:themeColor="accent5" w:themeShade="BF"/>
              </w:rPr>
            </w:pPr>
            <w:ins w:id="624" w:author="Lopez Guzman Susana Carolina" w:date="2016-06-21T16:16:00Z">
              <w:r w:rsidRPr="009A7B9C">
                <w:rPr>
                  <w:color w:val="31849B" w:themeColor="accent5" w:themeShade="BF"/>
                </w:rPr>
                <w:t>Portada</w:t>
              </w:r>
            </w:ins>
          </w:p>
        </w:tc>
        <w:tc>
          <w:tcPr>
            <w:tcW w:w="2045" w:type="dxa"/>
            <w:vAlign w:val="center"/>
            <w:tcPrChange w:id="625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67F4084A" w14:textId="77777777" w:rsidR="00EB3E38" w:rsidRPr="009A7B9C" w:rsidRDefault="00EB3E38" w:rsidP="00F0094B">
            <w:pPr>
              <w:jc w:val="center"/>
              <w:rPr>
                <w:ins w:id="626" w:author="Lopez Guzman Susana Carolina" w:date="2016-06-21T16:16:00Z"/>
                <w:color w:val="31849B" w:themeColor="accent5" w:themeShade="BF"/>
              </w:rPr>
            </w:pPr>
            <w:ins w:id="627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628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3474E4AD" w14:textId="6636BD04" w:rsidR="00EB3E38" w:rsidRPr="009A7B9C" w:rsidRDefault="00EB3E38" w:rsidP="00F0094B">
            <w:pPr>
              <w:jc w:val="center"/>
              <w:rPr>
                <w:ins w:id="629" w:author="Lopez Guzman Susana Carolina" w:date="2016-06-22T13:54:00Z"/>
                <w:color w:val="31849B" w:themeColor="accent5" w:themeShade="BF"/>
              </w:rPr>
            </w:pPr>
            <w:ins w:id="630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7D3E7C59" w14:textId="77777777" w:rsidTr="00EB3E38">
        <w:trPr>
          <w:trHeight w:val="499"/>
          <w:jc w:val="center"/>
          <w:ins w:id="631" w:author="Lopez Guzman Susana Carolina" w:date="2016-06-21T16:16:00Z"/>
          <w:trPrChange w:id="632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33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4EC7A257" w14:textId="77777777" w:rsidR="00EB3E38" w:rsidRPr="009A7B9C" w:rsidRDefault="00EB3E38" w:rsidP="00F0094B">
            <w:pPr>
              <w:rPr>
                <w:ins w:id="634" w:author="Lopez Guzman Susana Carolina" w:date="2016-06-21T16:16:00Z"/>
                <w:color w:val="31849B" w:themeColor="accent5" w:themeShade="BF"/>
              </w:rPr>
            </w:pPr>
            <w:ins w:id="635" w:author="Lopez Guzman Susana Carolina" w:date="2016-06-21T16:16:00Z">
              <w:r w:rsidRPr="009A7B9C">
                <w:rPr>
                  <w:color w:val="31849B" w:themeColor="accent5" w:themeShade="BF"/>
                </w:rPr>
                <w:t>Contraportada</w:t>
              </w:r>
            </w:ins>
          </w:p>
        </w:tc>
        <w:tc>
          <w:tcPr>
            <w:tcW w:w="2045" w:type="dxa"/>
            <w:vAlign w:val="center"/>
            <w:tcPrChange w:id="636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5BABC0E4" w14:textId="77777777" w:rsidR="00EB3E38" w:rsidRPr="009A7B9C" w:rsidRDefault="00EB3E38" w:rsidP="00F0094B">
            <w:pPr>
              <w:jc w:val="center"/>
              <w:rPr>
                <w:ins w:id="637" w:author="Lopez Guzman Susana Carolina" w:date="2016-06-21T16:16:00Z"/>
                <w:color w:val="31849B" w:themeColor="accent5" w:themeShade="BF"/>
              </w:rPr>
            </w:pPr>
            <w:ins w:id="638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639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4D8ED3B8" w14:textId="5CFE2881" w:rsidR="00EB3E38" w:rsidRPr="009A7B9C" w:rsidRDefault="00EB3E38" w:rsidP="00F0094B">
            <w:pPr>
              <w:jc w:val="center"/>
              <w:rPr>
                <w:ins w:id="640" w:author="Lopez Guzman Susana Carolina" w:date="2016-06-22T13:54:00Z"/>
                <w:color w:val="31849B" w:themeColor="accent5" w:themeShade="BF"/>
              </w:rPr>
            </w:pPr>
            <w:ins w:id="641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68068343" w14:textId="77777777" w:rsidTr="00EB3E38">
        <w:trPr>
          <w:jc w:val="center"/>
          <w:ins w:id="642" w:author="Lopez Guzman Susana Carolina" w:date="2016-06-21T16:16:00Z"/>
          <w:trPrChange w:id="643" w:author="Lopez Guzman Susana Carolina" w:date="2016-06-22T13:54:00Z">
            <w:trPr>
              <w:jc w:val="center"/>
            </w:trPr>
          </w:trPrChange>
        </w:trPr>
        <w:tc>
          <w:tcPr>
            <w:tcW w:w="3157" w:type="dxa"/>
            <w:shd w:val="clear" w:color="auto" w:fill="365F91" w:themeFill="accent1" w:themeFillShade="BF"/>
            <w:vAlign w:val="center"/>
            <w:tcPrChange w:id="644" w:author="Lopez Guzman Susana Carolina" w:date="2016-06-22T13:54:00Z">
              <w:tcPr>
                <w:tcW w:w="3157" w:type="dxa"/>
                <w:shd w:val="clear" w:color="auto" w:fill="365F91" w:themeFill="accent1" w:themeFillShade="BF"/>
                <w:vAlign w:val="center"/>
              </w:tcPr>
            </w:tcPrChange>
          </w:tcPr>
          <w:p w14:paraId="61356827" w14:textId="77777777" w:rsidR="00EB3E38" w:rsidRPr="009A7B9C" w:rsidRDefault="00EB3E38" w:rsidP="00F0094B">
            <w:pPr>
              <w:jc w:val="center"/>
              <w:rPr>
                <w:ins w:id="645" w:author="Lopez Guzman Susana Carolina" w:date="2016-06-21T16:16:00Z"/>
                <w:rFonts w:cs="Arial"/>
                <w:b/>
                <w:bCs/>
                <w:color w:val="DBE5F1" w:themeColor="accent1" w:themeTint="33"/>
              </w:rPr>
            </w:pPr>
            <w:ins w:id="646" w:author="Lopez Guzman Susana Carolina" w:date="2016-06-21T16:16:00Z">
              <w:r w:rsidRPr="009A7B9C">
                <w:rPr>
                  <w:rFonts w:cs="Arial"/>
                  <w:b/>
                  <w:bCs/>
                  <w:color w:val="DBE5F1" w:themeColor="accent1" w:themeTint="33"/>
                </w:rPr>
                <w:lastRenderedPageBreak/>
                <w:t>Campo</w:t>
              </w:r>
            </w:ins>
          </w:p>
        </w:tc>
        <w:tc>
          <w:tcPr>
            <w:tcW w:w="2045" w:type="dxa"/>
            <w:shd w:val="clear" w:color="auto" w:fill="365F91" w:themeFill="accent1" w:themeFillShade="BF"/>
            <w:vAlign w:val="center"/>
            <w:tcPrChange w:id="647" w:author="Lopez Guzman Susana Carolina" w:date="2016-06-22T13:54:00Z">
              <w:tcPr>
                <w:tcW w:w="2045" w:type="dxa"/>
                <w:shd w:val="clear" w:color="auto" w:fill="365F91" w:themeFill="accent1" w:themeFillShade="BF"/>
                <w:vAlign w:val="center"/>
              </w:tcPr>
            </w:tcPrChange>
          </w:tcPr>
          <w:p w14:paraId="58E989E4" w14:textId="77777777" w:rsidR="00EB3E38" w:rsidRPr="009A7B9C" w:rsidRDefault="00EB3E38" w:rsidP="00F0094B">
            <w:pPr>
              <w:jc w:val="center"/>
              <w:rPr>
                <w:ins w:id="648" w:author="Lopez Guzman Susana Carolina" w:date="2016-06-21T16:16:00Z"/>
                <w:rFonts w:cs="Arial"/>
                <w:b/>
                <w:bCs/>
                <w:color w:val="DBE5F1" w:themeColor="accent1" w:themeTint="33"/>
              </w:rPr>
            </w:pPr>
            <w:ins w:id="649" w:author="Lopez Guzman Susana Carolina" w:date="2016-06-21T16:16:00Z">
              <w:r w:rsidRPr="009A7B9C">
                <w:rPr>
                  <w:rFonts w:cs="Arial"/>
                  <w:b/>
                  <w:bCs/>
                  <w:color w:val="DBE5F1" w:themeColor="accent1" w:themeTint="33"/>
                </w:rPr>
                <w:t>¿Actualizable? Si/No</w:t>
              </w:r>
            </w:ins>
          </w:p>
        </w:tc>
        <w:tc>
          <w:tcPr>
            <w:tcW w:w="2292" w:type="dxa"/>
            <w:shd w:val="clear" w:color="auto" w:fill="365F91" w:themeFill="accent1" w:themeFillShade="BF"/>
            <w:vAlign w:val="center"/>
            <w:tcPrChange w:id="650" w:author="Lopez Guzman Susana Carolina" w:date="2016-06-22T13:54:00Z">
              <w:tcPr>
                <w:tcW w:w="2292" w:type="dxa"/>
                <w:shd w:val="clear" w:color="auto" w:fill="365F91" w:themeFill="accent1" w:themeFillShade="BF"/>
                <w:vAlign w:val="center"/>
              </w:tcPr>
            </w:tcPrChange>
          </w:tcPr>
          <w:p w14:paraId="3C7E359C" w14:textId="1D64C5D7" w:rsidR="00EB3E38" w:rsidRPr="009A7B9C" w:rsidRDefault="00EB3E38" w:rsidP="00F0094B">
            <w:pPr>
              <w:jc w:val="center"/>
              <w:rPr>
                <w:ins w:id="651" w:author="Lopez Guzman Susana Carolina" w:date="2016-06-22T13:54:00Z"/>
                <w:rFonts w:cs="Arial"/>
                <w:b/>
                <w:bCs/>
                <w:color w:val="DBE5F1" w:themeColor="accent1" w:themeTint="33"/>
              </w:rPr>
            </w:pPr>
            <w:ins w:id="652" w:author="Lopez Guzman Susana Carolina" w:date="2016-06-22T13:54:00Z">
              <w:r w:rsidRPr="009A7B9C">
                <w:rPr>
                  <w:rFonts w:cs="Arial"/>
                  <w:b/>
                  <w:bCs/>
                  <w:color w:val="DBE5F1" w:themeColor="accent1" w:themeTint="33"/>
                </w:rPr>
                <w:t>Observaciones</w:t>
              </w:r>
            </w:ins>
          </w:p>
        </w:tc>
      </w:tr>
      <w:tr w:rsidR="00EB3E38" w:rsidRPr="009A7B9C" w14:paraId="75FAB32F" w14:textId="77777777" w:rsidTr="00EB3E38">
        <w:trPr>
          <w:trHeight w:val="408"/>
          <w:jc w:val="center"/>
          <w:ins w:id="653" w:author="Lopez Guzman Susana Carolina" w:date="2016-06-21T16:16:00Z"/>
          <w:trPrChange w:id="654" w:author="Lopez Guzman Susana Carolina" w:date="2016-06-22T13:54:00Z">
            <w:trPr>
              <w:trHeight w:val="408"/>
              <w:jc w:val="center"/>
            </w:trPr>
          </w:trPrChange>
        </w:trPr>
        <w:tc>
          <w:tcPr>
            <w:tcW w:w="3157" w:type="dxa"/>
            <w:vAlign w:val="center"/>
            <w:tcPrChange w:id="655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5CE698A0" w14:textId="77777777" w:rsidR="00EB3E38" w:rsidRPr="002A4173" w:rsidRDefault="00EB3E38" w:rsidP="00F0094B">
            <w:pPr>
              <w:rPr>
                <w:ins w:id="656" w:author="Lopez Guzman Susana Carolina" w:date="2016-06-21T16:16:00Z"/>
                <w:color w:val="31849B" w:themeColor="accent5" w:themeShade="BF"/>
                <w:u w:val="single"/>
              </w:rPr>
            </w:pPr>
            <w:ins w:id="657" w:author="Lopez Guzman Susana Carolina" w:date="2016-06-21T16:16:00Z">
              <w:r w:rsidRPr="002A4173">
                <w:rPr>
                  <w:color w:val="31849B" w:themeColor="accent5" w:themeShade="BF"/>
                  <w:u w:val="single"/>
                </w:rPr>
                <w:t>CÉDULA DE SEGUIMIENTO DE OBSERVACIONES</w:t>
              </w:r>
            </w:ins>
          </w:p>
        </w:tc>
        <w:tc>
          <w:tcPr>
            <w:tcW w:w="2045" w:type="dxa"/>
            <w:vAlign w:val="center"/>
            <w:tcPrChange w:id="658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157A1290" w14:textId="77777777" w:rsidR="00EB3E38" w:rsidRPr="009A7B9C" w:rsidRDefault="00EB3E38" w:rsidP="00F0094B">
            <w:pPr>
              <w:jc w:val="center"/>
              <w:rPr>
                <w:ins w:id="659" w:author="Lopez Guzman Susana Carolina" w:date="2016-06-21T16:16:00Z"/>
                <w:color w:val="31849B" w:themeColor="accent5" w:themeShade="BF"/>
              </w:rPr>
            </w:pPr>
            <w:ins w:id="660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661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0DDC30C0" w14:textId="77777777" w:rsidR="00EB3E38" w:rsidRPr="009A7B9C" w:rsidRDefault="00EB3E38" w:rsidP="00F0094B">
            <w:pPr>
              <w:jc w:val="center"/>
              <w:rPr>
                <w:ins w:id="662" w:author="Lopez Guzman Susana Carolina" w:date="2016-06-22T13:54:00Z"/>
                <w:color w:val="31849B" w:themeColor="accent5" w:themeShade="BF"/>
              </w:rPr>
            </w:pPr>
          </w:p>
        </w:tc>
      </w:tr>
      <w:tr w:rsidR="00EB3E38" w:rsidRPr="002A4173" w14:paraId="48EBF0F5" w14:textId="77777777" w:rsidTr="00EB3E38">
        <w:trPr>
          <w:trHeight w:val="499"/>
          <w:jc w:val="center"/>
          <w:ins w:id="663" w:author="Lopez Guzman Susana Carolina" w:date="2016-06-21T16:16:00Z"/>
          <w:trPrChange w:id="664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65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2DB90145" w14:textId="77777777" w:rsidR="00EB3E38" w:rsidRPr="009A7B9C" w:rsidRDefault="00EB3E38" w:rsidP="00F0094B">
            <w:pPr>
              <w:rPr>
                <w:ins w:id="666" w:author="Lopez Guzman Susana Carolina" w:date="2016-06-21T16:16:00Z"/>
                <w:color w:val="31849B" w:themeColor="accent5" w:themeShade="BF"/>
              </w:rPr>
            </w:pPr>
            <w:ins w:id="667" w:author="Lopez Guzman Susana Carolina" w:date="2016-06-21T16:16:00Z">
              <w:r w:rsidRPr="002A4173">
                <w:rPr>
                  <w:color w:val="31849B" w:themeColor="accent5" w:themeShade="BF"/>
                </w:rPr>
                <w:t xml:space="preserve">Saldo por aclarar </w:t>
              </w:r>
            </w:ins>
          </w:p>
        </w:tc>
        <w:tc>
          <w:tcPr>
            <w:tcW w:w="2045" w:type="dxa"/>
            <w:vAlign w:val="center"/>
            <w:tcPrChange w:id="668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2D727CD3" w14:textId="77777777" w:rsidR="00EB3E38" w:rsidRPr="009A7B9C" w:rsidRDefault="00EB3E38" w:rsidP="00F0094B">
            <w:pPr>
              <w:jc w:val="center"/>
              <w:rPr>
                <w:ins w:id="669" w:author="Lopez Guzman Susana Carolina" w:date="2016-06-21T16:16:00Z"/>
                <w:color w:val="31849B" w:themeColor="accent5" w:themeShade="BF"/>
              </w:rPr>
            </w:pPr>
            <w:ins w:id="670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671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628AE672" w14:textId="3E068EF0" w:rsidR="00EB3E38" w:rsidRPr="009A7B9C" w:rsidRDefault="00EB3E38" w:rsidP="00F0094B">
            <w:pPr>
              <w:jc w:val="center"/>
              <w:rPr>
                <w:ins w:id="672" w:author="Lopez Guzman Susana Carolina" w:date="2016-06-22T13:54:00Z"/>
                <w:color w:val="31849B" w:themeColor="accent5" w:themeShade="BF"/>
              </w:rPr>
            </w:pPr>
            <w:ins w:id="673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2A4173" w14:paraId="2A5C40B0" w14:textId="77777777" w:rsidTr="00EB3E38">
        <w:trPr>
          <w:trHeight w:val="499"/>
          <w:jc w:val="center"/>
          <w:ins w:id="674" w:author="Lopez Guzman Susana Carolina" w:date="2016-06-21T16:16:00Z"/>
          <w:trPrChange w:id="675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76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1E87D2E7" w14:textId="77777777" w:rsidR="00EB3E38" w:rsidRPr="009A7B9C" w:rsidRDefault="00EB3E38" w:rsidP="00F0094B">
            <w:pPr>
              <w:rPr>
                <w:ins w:id="677" w:author="Lopez Guzman Susana Carolina" w:date="2016-06-21T16:16:00Z"/>
                <w:color w:val="31849B" w:themeColor="accent5" w:themeShade="BF"/>
              </w:rPr>
            </w:pPr>
            <w:ins w:id="678" w:author="Lopez Guzman Susana Carolina" w:date="2016-06-21T16:16:00Z">
              <w:r w:rsidRPr="002A4173">
                <w:rPr>
                  <w:color w:val="31849B" w:themeColor="accent5" w:themeShade="BF"/>
                </w:rPr>
                <w:t>Saldo por recuperar</w:t>
              </w:r>
            </w:ins>
          </w:p>
        </w:tc>
        <w:tc>
          <w:tcPr>
            <w:tcW w:w="2045" w:type="dxa"/>
            <w:vAlign w:val="center"/>
            <w:tcPrChange w:id="679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5BB2B0F9" w14:textId="77777777" w:rsidR="00EB3E38" w:rsidRPr="009A7B9C" w:rsidRDefault="00EB3E38" w:rsidP="00F0094B">
            <w:pPr>
              <w:jc w:val="center"/>
              <w:rPr>
                <w:ins w:id="680" w:author="Lopez Guzman Susana Carolina" w:date="2016-06-21T16:16:00Z"/>
                <w:color w:val="31849B" w:themeColor="accent5" w:themeShade="BF"/>
              </w:rPr>
            </w:pPr>
            <w:ins w:id="681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682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708E3BC2" w14:textId="1CA6721E" w:rsidR="00EB3E38" w:rsidRPr="009A7B9C" w:rsidRDefault="00EB3E38" w:rsidP="00F0094B">
            <w:pPr>
              <w:jc w:val="center"/>
              <w:rPr>
                <w:ins w:id="683" w:author="Lopez Guzman Susana Carolina" w:date="2016-06-22T13:54:00Z"/>
                <w:color w:val="31849B" w:themeColor="accent5" w:themeShade="BF"/>
              </w:rPr>
            </w:pPr>
            <w:ins w:id="684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2A4173" w14:paraId="70A3C1CB" w14:textId="77777777" w:rsidTr="00EB3E38">
        <w:trPr>
          <w:trHeight w:val="499"/>
          <w:jc w:val="center"/>
          <w:ins w:id="685" w:author="Lopez Guzman Susana Carolina" w:date="2016-06-21T16:16:00Z"/>
          <w:trPrChange w:id="686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87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302A670C" w14:textId="77777777" w:rsidR="00EB3E38" w:rsidRPr="009A7B9C" w:rsidRDefault="00EB3E38" w:rsidP="00F0094B">
            <w:pPr>
              <w:rPr>
                <w:ins w:id="688" w:author="Lopez Guzman Susana Carolina" w:date="2016-06-21T16:16:00Z"/>
                <w:color w:val="31849B" w:themeColor="accent5" w:themeShade="BF"/>
              </w:rPr>
            </w:pPr>
            <w:ins w:id="689" w:author="Lopez Guzman Susana Carolina" w:date="2016-06-21T16:16:00Z">
              <w:r w:rsidRPr="002A4173">
                <w:rPr>
                  <w:color w:val="31849B" w:themeColor="accent5" w:themeShade="BF"/>
                </w:rPr>
                <w:t>Avance</w:t>
              </w:r>
            </w:ins>
          </w:p>
        </w:tc>
        <w:tc>
          <w:tcPr>
            <w:tcW w:w="2045" w:type="dxa"/>
            <w:vAlign w:val="center"/>
            <w:tcPrChange w:id="690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65BFF94B" w14:textId="77777777" w:rsidR="00EB3E38" w:rsidRPr="009A7B9C" w:rsidRDefault="00EB3E38" w:rsidP="00F0094B">
            <w:pPr>
              <w:jc w:val="center"/>
              <w:rPr>
                <w:ins w:id="691" w:author="Lopez Guzman Susana Carolina" w:date="2016-06-21T16:16:00Z"/>
                <w:color w:val="31849B" w:themeColor="accent5" w:themeShade="BF"/>
              </w:rPr>
            </w:pPr>
            <w:ins w:id="692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693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1CB314D7" w14:textId="3874B613" w:rsidR="00EB3E38" w:rsidRPr="009A7B9C" w:rsidRDefault="00EB3E38" w:rsidP="00F0094B">
            <w:pPr>
              <w:jc w:val="center"/>
              <w:rPr>
                <w:ins w:id="694" w:author="Lopez Guzman Susana Carolina" w:date="2016-06-22T13:54:00Z"/>
                <w:color w:val="31849B" w:themeColor="accent5" w:themeShade="BF"/>
              </w:rPr>
            </w:pPr>
            <w:ins w:id="695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2A4173" w14:paraId="4C781ED8" w14:textId="77777777" w:rsidTr="00EB3E38">
        <w:trPr>
          <w:trHeight w:val="499"/>
          <w:jc w:val="center"/>
          <w:ins w:id="696" w:author="Lopez Guzman Susana Carolina" w:date="2016-06-21T16:16:00Z"/>
          <w:trPrChange w:id="697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698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554E78EA" w14:textId="77777777" w:rsidR="00EB3E38" w:rsidRPr="009A7B9C" w:rsidRDefault="00EB3E38" w:rsidP="00F0094B">
            <w:pPr>
              <w:rPr>
                <w:ins w:id="699" w:author="Lopez Guzman Susana Carolina" w:date="2016-06-21T16:16:00Z"/>
                <w:color w:val="31849B" w:themeColor="accent5" w:themeShade="BF"/>
              </w:rPr>
            </w:pPr>
            <w:ins w:id="700" w:author="Lopez Guzman Susana Carolina" w:date="2016-06-21T16:16:00Z">
              <w:r>
                <w:rPr>
                  <w:color w:val="31849B" w:themeColor="accent5" w:themeShade="BF"/>
                </w:rPr>
                <w:t>Situación actual de las recomendaciones correctivas</w:t>
              </w:r>
            </w:ins>
          </w:p>
        </w:tc>
        <w:tc>
          <w:tcPr>
            <w:tcW w:w="2045" w:type="dxa"/>
            <w:vAlign w:val="center"/>
            <w:tcPrChange w:id="701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3E817FB3" w14:textId="77777777" w:rsidR="00EB3E38" w:rsidRPr="009A7B9C" w:rsidRDefault="00EB3E38" w:rsidP="00F0094B">
            <w:pPr>
              <w:jc w:val="center"/>
              <w:rPr>
                <w:ins w:id="702" w:author="Lopez Guzman Susana Carolina" w:date="2016-06-21T16:16:00Z"/>
                <w:color w:val="31849B" w:themeColor="accent5" w:themeShade="BF"/>
              </w:rPr>
            </w:pPr>
            <w:ins w:id="703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704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549D6049" w14:textId="7079D42F" w:rsidR="00EB3E38" w:rsidRPr="009A7B9C" w:rsidRDefault="00EB3E38" w:rsidP="00F0094B">
            <w:pPr>
              <w:jc w:val="center"/>
              <w:rPr>
                <w:ins w:id="705" w:author="Lopez Guzman Susana Carolina" w:date="2016-06-22T13:54:00Z"/>
                <w:color w:val="31849B" w:themeColor="accent5" w:themeShade="BF"/>
              </w:rPr>
            </w:pPr>
            <w:ins w:id="706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2A4173" w14:paraId="361E98F3" w14:textId="77777777" w:rsidTr="00EB3E38">
        <w:trPr>
          <w:trHeight w:val="499"/>
          <w:jc w:val="center"/>
          <w:ins w:id="707" w:author="Lopez Guzman Susana Carolina" w:date="2016-06-21T16:16:00Z"/>
          <w:trPrChange w:id="708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09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37442953" w14:textId="77777777" w:rsidR="00EB3E38" w:rsidRPr="009A7B9C" w:rsidRDefault="00EB3E38" w:rsidP="00F0094B">
            <w:pPr>
              <w:rPr>
                <w:ins w:id="710" w:author="Lopez Guzman Susana Carolina" w:date="2016-06-21T16:16:00Z"/>
                <w:color w:val="31849B" w:themeColor="accent5" w:themeShade="BF"/>
              </w:rPr>
            </w:pPr>
            <w:ins w:id="711" w:author="Lopez Guzman Susana Carolina" w:date="2016-06-21T16:16:00Z">
              <w:r>
                <w:rPr>
                  <w:color w:val="31849B" w:themeColor="accent5" w:themeShade="BF"/>
                </w:rPr>
                <w:t>Situación actual de las recomendaciones preventivas</w:t>
              </w:r>
            </w:ins>
          </w:p>
        </w:tc>
        <w:tc>
          <w:tcPr>
            <w:tcW w:w="2045" w:type="dxa"/>
            <w:vAlign w:val="center"/>
            <w:tcPrChange w:id="712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4CF21B5C" w14:textId="77777777" w:rsidR="00EB3E38" w:rsidRPr="009A7B9C" w:rsidRDefault="00EB3E38" w:rsidP="00F0094B">
            <w:pPr>
              <w:jc w:val="center"/>
              <w:rPr>
                <w:ins w:id="713" w:author="Lopez Guzman Susana Carolina" w:date="2016-06-21T16:16:00Z"/>
                <w:color w:val="31849B" w:themeColor="accent5" w:themeShade="BF"/>
              </w:rPr>
            </w:pPr>
            <w:ins w:id="714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715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3A6D7A1F" w14:textId="0CCE14C0" w:rsidR="00EB3E38" w:rsidRPr="009A7B9C" w:rsidRDefault="00EB3E38" w:rsidP="00F0094B">
            <w:pPr>
              <w:jc w:val="center"/>
              <w:rPr>
                <w:ins w:id="716" w:author="Lopez Guzman Susana Carolina" w:date="2016-06-22T13:54:00Z"/>
                <w:color w:val="31849B" w:themeColor="accent5" w:themeShade="BF"/>
              </w:rPr>
            </w:pPr>
            <w:ins w:id="717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2A4173" w14:paraId="53ADA6C9" w14:textId="77777777" w:rsidTr="00EB3E38">
        <w:trPr>
          <w:trHeight w:val="499"/>
          <w:jc w:val="center"/>
          <w:ins w:id="718" w:author="Lopez Guzman Susana Carolina" w:date="2016-06-21T16:16:00Z"/>
          <w:trPrChange w:id="719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20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4EDE8183" w14:textId="77777777" w:rsidR="00EB3E38" w:rsidRPr="009A7B9C" w:rsidRDefault="00EB3E38" w:rsidP="00F0094B">
            <w:pPr>
              <w:rPr>
                <w:ins w:id="721" w:author="Lopez Guzman Susana Carolina" w:date="2016-06-21T16:16:00Z"/>
                <w:color w:val="31849B" w:themeColor="accent5" w:themeShade="BF"/>
              </w:rPr>
            </w:pPr>
            <w:ins w:id="722" w:author="Lopez Guzman Susana Carolina" w:date="2016-06-21T16:16:00Z">
              <w:r>
                <w:rPr>
                  <w:color w:val="31849B" w:themeColor="accent5" w:themeShade="BF"/>
                </w:rPr>
                <w:t>Fecha de firma</w:t>
              </w:r>
            </w:ins>
          </w:p>
        </w:tc>
        <w:tc>
          <w:tcPr>
            <w:tcW w:w="2045" w:type="dxa"/>
            <w:vAlign w:val="center"/>
            <w:tcPrChange w:id="723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491B5342" w14:textId="77777777" w:rsidR="00EB3E38" w:rsidRPr="009A7B9C" w:rsidRDefault="00EB3E38" w:rsidP="00F0094B">
            <w:pPr>
              <w:jc w:val="center"/>
              <w:rPr>
                <w:ins w:id="724" w:author="Lopez Guzman Susana Carolina" w:date="2016-06-21T16:16:00Z"/>
                <w:color w:val="31849B" w:themeColor="accent5" w:themeShade="BF"/>
              </w:rPr>
            </w:pPr>
            <w:ins w:id="725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726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3F86A410" w14:textId="58FEBF06" w:rsidR="00EB3E38" w:rsidRPr="009A7B9C" w:rsidRDefault="00EB3E38" w:rsidP="00F0094B">
            <w:pPr>
              <w:jc w:val="center"/>
              <w:rPr>
                <w:ins w:id="727" w:author="Lopez Guzman Susana Carolina" w:date="2016-06-22T13:54:00Z"/>
                <w:color w:val="31849B" w:themeColor="accent5" w:themeShade="BF"/>
              </w:rPr>
            </w:pPr>
            <w:ins w:id="728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2A4173" w14:paraId="73E64054" w14:textId="77777777" w:rsidTr="00EB3E38">
        <w:trPr>
          <w:trHeight w:val="499"/>
          <w:jc w:val="center"/>
          <w:ins w:id="729" w:author="Lopez Guzman Susana Carolina" w:date="2016-06-21T16:16:00Z"/>
          <w:trPrChange w:id="730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31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47E447C2" w14:textId="77777777" w:rsidR="00EB3E38" w:rsidRPr="009A7B9C" w:rsidRDefault="00EB3E38" w:rsidP="00F0094B">
            <w:pPr>
              <w:rPr>
                <w:ins w:id="732" w:author="Lopez Guzman Susana Carolina" w:date="2016-06-21T16:16:00Z"/>
                <w:color w:val="31849B" w:themeColor="accent5" w:themeShade="BF"/>
              </w:rPr>
            </w:pPr>
            <w:ins w:id="733" w:author="Lopez Guzman Susana Carolina" w:date="2016-06-21T16:16:00Z">
              <w:r>
                <w:rPr>
                  <w:color w:val="31849B" w:themeColor="accent5" w:themeShade="BF"/>
                </w:rPr>
                <w:t>Fecha de implantación</w:t>
              </w:r>
            </w:ins>
          </w:p>
        </w:tc>
        <w:tc>
          <w:tcPr>
            <w:tcW w:w="2045" w:type="dxa"/>
            <w:vAlign w:val="center"/>
            <w:tcPrChange w:id="734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1BA1B60B" w14:textId="77777777" w:rsidR="00EB3E38" w:rsidRPr="009A7B9C" w:rsidRDefault="00EB3E38" w:rsidP="00F0094B">
            <w:pPr>
              <w:jc w:val="center"/>
              <w:rPr>
                <w:ins w:id="735" w:author="Lopez Guzman Susana Carolina" w:date="2016-06-21T16:16:00Z"/>
                <w:color w:val="31849B" w:themeColor="accent5" w:themeShade="BF"/>
              </w:rPr>
            </w:pPr>
            <w:ins w:id="736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737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54143F06" w14:textId="3FF328A3" w:rsidR="00EB3E38" w:rsidRPr="009A7B9C" w:rsidRDefault="00EB3E38" w:rsidP="00F0094B">
            <w:pPr>
              <w:jc w:val="center"/>
              <w:rPr>
                <w:ins w:id="738" w:author="Lopez Guzman Susana Carolina" w:date="2016-06-22T13:54:00Z"/>
                <w:color w:val="31849B" w:themeColor="accent5" w:themeShade="BF"/>
              </w:rPr>
            </w:pPr>
            <w:ins w:id="739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4E8A6692" w14:textId="77777777" w:rsidTr="00EB3E38">
        <w:trPr>
          <w:trHeight w:val="499"/>
          <w:jc w:val="center"/>
          <w:ins w:id="740" w:author="Lopez Guzman Susana Carolina" w:date="2016-06-21T16:16:00Z"/>
          <w:trPrChange w:id="741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42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633EC4BC" w14:textId="77777777" w:rsidR="00EB3E38" w:rsidRPr="002A4173" w:rsidRDefault="00EB3E38" w:rsidP="00F0094B">
            <w:pPr>
              <w:rPr>
                <w:ins w:id="743" w:author="Lopez Guzman Susana Carolina" w:date="2016-06-21T16:16:00Z"/>
                <w:color w:val="31849B" w:themeColor="accent5" w:themeShade="BF"/>
              </w:rPr>
            </w:pPr>
            <w:ins w:id="744" w:author="Lopez Guzman Susana Carolina" w:date="2016-06-21T16:16:00Z">
              <w:r w:rsidRPr="002A4173">
                <w:rPr>
                  <w:color w:val="31849B" w:themeColor="accent5" w:themeShade="BF"/>
                </w:rPr>
                <w:t>Auditores a firmar</w:t>
              </w:r>
            </w:ins>
          </w:p>
        </w:tc>
        <w:tc>
          <w:tcPr>
            <w:tcW w:w="2045" w:type="dxa"/>
            <w:vAlign w:val="center"/>
            <w:tcPrChange w:id="745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7A0E41A0" w14:textId="77777777" w:rsidR="00EB3E38" w:rsidRPr="009A7B9C" w:rsidRDefault="00EB3E38" w:rsidP="00F0094B">
            <w:pPr>
              <w:jc w:val="center"/>
              <w:rPr>
                <w:ins w:id="746" w:author="Lopez Guzman Susana Carolina" w:date="2016-06-21T16:16:00Z"/>
                <w:color w:val="31849B" w:themeColor="accent5" w:themeShade="BF"/>
              </w:rPr>
            </w:pPr>
            <w:ins w:id="747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tcPrChange w:id="748" w:author="Lopez Guzman Susana Carolina" w:date="2016-06-22T13:54:00Z">
              <w:tcPr>
                <w:tcW w:w="2292" w:type="dxa"/>
              </w:tcPr>
            </w:tcPrChange>
          </w:tcPr>
          <w:p w14:paraId="72B8142E" w14:textId="6E6ADEC9" w:rsidR="00EB3E38" w:rsidRPr="00AD0831" w:rsidRDefault="00EB3E38" w:rsidP="00F0094B">
            <w:pPr>
              <w:jc w:val="center"/>
              <w:rPr>
                <w:ins w:id="749" w:author="Lopez Guzman Susana Carolina" w:date="2016-06-22T13:54:00Z"/>
                <w:color w:val="31849B" w:themeColor="accent5" w:themeShade="BF"/>
              </w:rPr>
            </w:pPr>
            <w:ins w:id="750" w:author="Lopez Guzman Susana Carolina" w:date="2016-06-22T13:54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EB3E38" w:rsidRPr="009A7B9C" w14:paraId="5FFEE3D8" w14:textId="77777777" w:rsidTr="00EB3E38">
        <w:trPr>
          <w:trHeight w:val="499"/>
          <w:jc w:val="center"/>
          <w:ins w:id="751" w:author="Lopez Guzman Susana Carolina" w:date="2016-06-21T16:16:00Z"/>
          <w:trPrChange w:id="752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53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2E8DCA4E" w14:textId="77777777" w:rsidR="00EB3E38" w:rsidRPr="002A4173" w:rsidRDefault="00EB3E38" w:rsidP="00F0094B">
            <w:pPr>
              <w:rPr>
                <w:ins w:id="754" w:author="Lopez Guzman Susana Carolina" w:date="2016-06-21T16:16:00Z"/>
                <w:color w:val="31849B" w:themeColor="accent5" w:themeShade="BF"/>
              </w:rPr>
            </w:pPr>
            <w:ins w:id="755" w:author="Lopez Guzman Susana Carolina" w:date="2016-06-21T16:16:00Z">
              <w:r w:rsidRPr="002A4173">
                <w:rPr>
                  <w:color w:val="31849B" w:themeColor="accent5" w:themeShade="BF"/>
                </w:rPr>
                <w:t>Servidores Públicos a firmar</w:t>
              </w:r>
            </w:ins>
          </w:p>
        </w:tc>
        <w:tc>
          <w:tcPr>
            <w:tcW w:w="2045" w:type="dxa"/>
            <w:vAlign w:val="center"/>
            <w:tcPrChange w:id="756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1096CEF5" w14:textId="77777777" w:rsidR="00EB3E38" w:rsidRPr="009A7B9C" w:rsidRDefault="00EB3E38" w:rsidP="00F0094B">
            <w:pPr>
              <w:jc w:val="center"/>
              <w:rPr>
                <w:ins w:id="757" w:author="Lopez Guzman Susana Carolina" w:date="2016-06-21T16:16:00Z"/>
                <w:color w:val="31849B" w:themeColor="accent5" w:themeShade="BF"/>
              </w:rPr>
            </w:pPr>
            <w:ins w:id="758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tcPrChange w:id="759" w:author="Lopez Guzman Susana Carolina" w:date="2016-06-22T13:54:00Z">
              <w:tcPr>
                <w:tcW w:w="2292" w:type="dxa"/>
              </w:tcPr>
            </w:tcPrChange>
          </w:tcPr>
          <w:p w14:paraId="4B4282AE" w14:textId="14F1C29A" w:rsidR="00EB3E38" w:rsidRPr="00AD0831" w:rsidRDefault="00EB3E38" w:rsidP="00F0094B">
            <w:pPr>
              <w:jc w:val="center"/>
              <w:rPr>
                <w:ins w:id="760" w:author="Lopez Guzman Susana Carolina" w:date="2016-06-22T13:54:00Z"/>
                <w:color w:val="31849B" w:themeColor="accent5" w:themeShade="BF"/>
              </w:rPr>
            </w:pPr>
            <w:ins w:id="761" w:author="Lopez Guzman Susana Carolina" w:date="2016-06-22T13:54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EB3E38" w:rsidRPr="009A7B9C" w14:paraId="7838EC66" w14:textId="77777777" w:rsidTr="00EB3E38">
        <w:trPr>
          <w:trHeight w:val="499"/>
          <w:jc w:val="center"/>
          <w:ins w:id="762" w:author="Lopez Guzman Susana Carolina" w:date="2016-06-21T16:16:00Z"/>
          <w:trPrChange w:id="763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64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5077D166" w14:textId="77777777" w:rsidR="00EB3E38" w:rsidRPr="002A4173" w:rsidRDefault="00EB3E38" w:rsidP="00F0094B">
            <w:pPr>
              <w:rPr>
                <w:ins w:id="765" w:author="Lopez Guzman Susana Carolina" w:date="2016-06-21T16:16:00Z"/>
                <w:color w:val="31849B" w:themeColor="accent5" w:themeShade="BF"/>
                <w:u w:val="single"/>
              </w:rPr>
            </w:pPr>
            <w:ins w:id="766" w:author="Lopez Guzman Susana Carolina" w:date="2016-06-21T16:16:00Z">
              <w:r w:rsidRPr="002A4173">
                <w:rPr>
                  <w:color w:val="31849B" w:themeColor="accent5" w:themeShade="BF"/>
                  <w:u w:val="single"/>
                </w:rPr>
                <w:t>REQUERIMIENTOS DE INFORMACIÓN</w:t>
              </w:r>
            </w:ins>
          </w:p>
        </w:tc>
        <w:tc>
          <w:tcPr>
            <w:tcW w:w="2045" w:type="dxa"/>
            <w:vAlign w:val="center"/>
            <w:tcPrChange w:id="767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1FA92088" w14:textId="77777777" w:rsidR="00EB3E38" w:rsidRPr="009A7B9C" w:rsidRDefault="00EB3E38" w:rsidP="00F0094B">
            <w:pPr>
              <w:jc w:val="center"/>
              <w:rPr>
                <w:ins w:id="768" w:author="Lopez Guzman Susana Carolina" w:date="2016-06-21T16:16:00Z"/>
                <w:color w:val="31849B" w:themeColor="accent5" w:themeShade="BF"/>
              </w:rPr>
            </w:pPr>
            <w:ins w:id="769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770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71EE68B9" w14:textId="77777777" w:rsidR="00EB3E38" w:rsidRPr="009A7B9C" w:rsidRDefault="00EB3E38" w:rsidP="00F0094B">
            <w:pPr>
              <w:jc w:val="center"/>
              <w:rPr>
                <w:ins w:id="771" w:author="Lopez Guzman Susana Carolina" w:date="2016-06-22T13:54:00Z"/>
                <w:color w:val="31849B" w:themeColor="accent5" w:themeShade="BF"/>
              </w:rPr>
            </w:pPr>
          </w:p>
        </w:tc>
      </w:tr>
      <w:tr w:rsidR="00EB3E38" w:rsidRPr="009A7B9C" w14:paraId="76C41BAD" w14:textId="77777777" w:rsidTr="00EB3E38">
        <w:trPr>
          <w:trHeight w:val="499"/>
          <w:jc w:val="center"/>
          <w:ins w:id="772" w:author="Lopez Guzman Susana Carolina" w:date="2016-06-21T16:16:00Z"/>
          <w:trPrChange w:id="773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74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3AD20016" w14:textId="77777777" w:rsidR="00EB3E38" w:rsidRPr="009A7B9C" w:rsidRDefault="00EB3E38" w:rsidP="00F0094B">
            <w:pPr>
              <w:rPr>
                <w:ins w:id="775" w:author="Lopez Guzman Susana Carolina" w:date="2016-06-21T16:16:00Z"/>
                <w:color w:val="31849B" w:themeColor="accent5" w:themeShade="BF"/>
              </w:rPr>
            </w:pPr>
            <w:ins w:id="776" w:author="Lopez Guzman Susana Carolina" w:date="2016-06-21T16:16:00Z">
              <w:r>
                <w:rPr>
                  <w:color w:val="31849B" w:themeColor="accent5" w:themeShade="BF"/>
                </w:rPr>
                <w:t>No de Oficio</w:t>
              </w:r>
            </w:ins>
          </w:p>
        </w:tc>
        <w:tc>
          <w:tcPr>
            <w:tcW w:w="2045" w:type="dxa"/>
            <w:tcPrChange w:id="777" w:author="Lopez Guzman Susana Carolina" w:date="2016-06-22T13:54:00Z">
              <w:tcPr>
                <w:tcW w:w="2045" w:type="dxa"/>
              </w:tcPr>
            </w:tcPrChange>
          </w:tcPr>
          <w:p w14:paraId="255A2FB9" w14:textId="77777777" w:rsidR="00EB3E38" w:rsidRPr="009A7B9C" w:rsidRDefault="00EB3E38" w:rsidP="00F0094B">
            <w:pPr>
              <w:jc w:val="center"/>
              <w:rPr>
                <w:ins w:id="778" w:author="Lopez Guzman Susana Carolina" w:date="2016-06-21T16:16:00Z"/>
                <w:color w:val="31849B" w:themeColor="accent5" w:themeShade="BF"/>
              </w:rPr>
            </w:pPr>
            <w:ins w:id="779" w:author="Lopez Guzman Susana Carolina" w:date="2016-06-21T16:16:00Z">
              <w:r w:rsidRPr="007A62B4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780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1294D37C" w14:textId="19C351E8" w:rsidR="00EB3E38" w:rsidRPr="002A4173" w:rsidRDefault="00EB3E38" w:rsidP="00F0094B">
            <w:pPr>
              <w:jc w:val="center"/>
              <w:rPr>
                <w:ins w:id="781" w:author="Lopez Guzman Susana Carolina" w:date="2016-06-22T13:54:00Z"/>
                <w:color w:val="31849B" w:themeColor="accent5" w:themeShade="BF"/>
                <w:highlight w:val="yellow"/>
              </w:rPr>
            </w:pPr>
            <w:ins w:id="782" w:author="Lopez Guzman Susana Carolina" w:date="2016-06-22T13:54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EB3E38" w:rsidRPr="009A7B9C" w14:paraId="6AB9DE95" w14:textId="77777777" w:rsidTr="00EB3E38">
        <w:trPr>
          <w:trHeight w:val="499"/>
          <w:jc w:val="center"/>
          <w:ins w:id="783" w:author="Lopez Guzman Susana Carolina" w:date="2016-06-21T16:16:00Z"/>
          <w:trPrChange w:id="784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85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5C66BB86" w14:textId="77777777" w:rsidR="00EB3E38" w:rsidRPr="002A4173" w:rsidRDefault="00EB3E38" w:rsidP="00F0094B">
            <w:pPr>
              <w:rPr>
                <w:ins w:id="786" w:author="Lopez Guzman Susana Carolina" w:date="2016-06-21T16:16:00Z"/>
                <w:color w:val="31849B" w:themeColor="accent5" w:themeShade="BF"/>
              </w:rPr>
            </w:pPr>
            <w:ins w:id="787" w:author="Lopez Guzman Susana Carolina" w:date="2016-06-21T16:16:00Z">
              <w:r w:rsidRPr="002A4173">
                <w:rPr>
                  <w:color w:val="31849B" w:themeColor="accent5" w:themeShade="BF"/>
                </w:rPr>
                <w:t>Servidor Público a quien se dirige</w:t>
              </w:r>
            </w:ins>
          </w:p>
        </w:tc>
        <w:tc>
          <w:tcPr>
            <w:tcW w:w="2045" w:type="dxa"/>
            <w:vAlign w:val="center"/>
            <w:tcPrChange w:id="788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6C34F14C" w14:textId="77777777" w:rsidR="00EB3E38" w:rsidRPr="009A7B9C" w:rsidRDefault="00EB3E38" w:rsidP="00F0094B">
            <w:pPr>
              <w:jc w:val="center"/>
              <w:rPr>
                <w:ins w:id="789" w:author="Lopez Guzman Susana Carolina" w:date="2016-06-21T16:16:00Z"/>
                <w:color w:val="31849B" w:themeColor="accent5" w:themeShade="BF"/>
              </w:rPr>
            </w:pPr>
            <w:ins w:id="790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791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7EDFCD10" w14:textId="752A0174" w:rsidR="00EB3E38" w:rsidRPr="00AD0831" w:rsidRDefault="00EB3E38" w:rsidP="00F0094B">
            <w:pPr>
              <w:jc w:val="center"/>
              <w:rPr>
                <w:ins w:id="792" w:author="Lopez Guzman Susana Carolina" w:date="2016-06-22T13:54:00Z"/>
                <w:color w:val="31849B" w:themeColor="accent5" w:themeShade="BF"/>
              </w:rPr>
            </w:pPr>
            <w:ins w:id="793" w:author="Lopez Guzman Susana Carolina" w:date="2016-06-22T13:54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EB3E38" w:rsidRPr="009A7B9C" w14:paraId="3DBC719F" w14:textId="77777777" w:rsidTr="00EB3E38">
        <w:trPr>
          <w:trHeight w:val="499"/>
          <w:jc w:val="center"/>
          <w:ins w:id="794" w:author="Lopez Guzman Susana Carolina" w:date="2016-06-21T16:16:00Z"/>
          <w:trPrChange w:id="795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796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779CEC77" w14:textId="77777777" w:rsidR="00EB3E38" w:rsidRPr="002A4173" w:rsidRDefault="00EB3E38" w:rsidP="00F0094B">
            <w:pPr>
              <w:rPr>
                <w:ins w:id="797" w:author="Lopez Guzman Susana Carolina" w:date="2016-06-21T16:16:00Z"/>
                <w:color w:val="31849B" w:themeColor="accent5" w:themeShade="BF"/>
              </w:rPr>
            </w:pPr>
            <w:ins w:id="798" w:author="Lopez Guzman Susana Carolina" w:date="2016-06-21T16:16:00Z">
              <w:r w:rsidRPr="002A4173">
                <w:rPr>
                  <w:color w:val="31849B" w:themeColor="accent5" w:themeShade="BF"/>
                </w:rPr>
                <w:t>plazo</w:t>
              </w:r>
            </w:ins>
          </w:p>
        </w:tc>
        <w:tc>
          <w:tcPr>
            <w:tcW w:w="2045" w:type="dxa"/>
            <w:vAlign w:val="center"/>
            <w:tcPrChange w:id="799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5A28987A" w14:textId="77777777" w:rsidR="00EB3E38" w:rsidRPr="009A7B9C" w:rsidRDefault="00EB3E38" w:rsidP="00F0094B">
            <w:pPr>
              <w:jc w:val="center"/>
              <w:rPr>
                <w:ins w:id="800" w:author="Lopez Guzman Susana Carolina" w:date="2016-06-21T16:16:00Z"/>
                <w:color w:val="31849B" w:themeColor="accent5" w:themeShade="BF"/>
              </w:rPr>
            </w:pPr>
            <w:ins w:id="801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802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029E3C6E" w14:textId="6786A69D" w:rsidR="00EB3E38" w:rsidRPr="009A7B9C" w:rsidRDefault="00EB3E38" w:rsidP="00F0094B">
            <w:pPr>
              <w:jc w:val="center"/>
              <w:rPr>
                <w:ins w:id="803" w:author="Lopez Guzman Susana Carolina" w:date="2016-06-22T13:54:00Z"/>
                <w:color w:val="31849B" w:themeColor="accent5" w:themeShade="BF"/>
              </w:rPr>
            </w:pPr>
            <w:ins w:id="804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6CA348F9" w14:textId="77777777" w:rsidTr="00EB3E38">
        <w:trPr>
          <w:trHeight w:val="499"/>
          <w:jc w:val="center"/>
          <w:ins w:id="805" w:author="Lopez Guzman Susana Carolina" w:date="2016-06-21T16:16:00Z"/>
          <w:trPrChange w:id="806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07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015FA7B9" w14:textId="77777777" w:rsidR="00EB3E38" w:rsidRPr="002A4173" w:rsidRDefault="00EB3E38" w:rsidP="00F0094B">
            <w:pPr>
              <w:rPr>
                <w:ins w:id="808" w:author="Lopez Guzman Susana Carolina" w:date="2016-06-21T16:16:00Z"/>
                <w:color w:val="31849B" w:themeColor="accent5" w:themeShade="BF"/>
              </w:rPr>
            </w:pPr>
            <w:ins w:id="809" w:author="Lopez Guzman Susana Carolina" w:date="2016-06-21T16:16:00Z">
              <w:r w:rsidRPr="002A4173">
                <w:rPr>
                  <w:color w:val="31849B" w:themeColor="accent5" w:themeShade="BF"/>
                </w:rPr>
                <w:t>Requerimiento</w:t>
              </w:r>
            </w:ins>
          </w:p>
        </w:tc>
        <w:tc>
          <w:tcPr>
            <w:tcW w:w="2045" w:type="dxa"/>
            <w:vAlign w:val="center"/>
            <w:tcPrChange w:id="810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4DB21835" w14:textId="77777777" w:rsidR="00EB3E38" w:rsidRPr="009A7B9C" w:rsidRDefault="00EB3E38" w:rsidP="00F0094B">
            <w:pPr>
              <w:jc w:val="center"/>
              <w:rPr>
                <w:ins w:id="811" w:author="Lopez Guzman Susana Carolina" w:date="2016-06-21T16:16:00Z"/>
                <w:color w:val="31849B" w:themeColor="accent5" w:themeShade="BF"/>
              </w:rPr>
            </w:pPr>
            <w:ins w:id="812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813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6E298A23" w14:textId="33B2CF65" w:rsidR="00EB3E38" w:rsidRPr="009A7B9C" w:rsidRDefault="00EB3E38" w:rsidP="00F0094B">
            <w:pPr>
              <w:jc w:val="center"/>
              <w:rPr>
                <w:ins w:id="814" w:author="Lopez Guzman Susana Carolina" w:date="2016-06-22T13:54:00Z"/>
                <w:color w:val="31849B" w:themeColor="accent5" w:themeShade="BF"/>
              </w:rPr>
            </w:pPr>
            <w:ins w:id="815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0B1280E1" w14:textId="77777777" w:rsidTr="00EB3E38">
        <w:trPr>
          <w:trHeight w:val="499"/>
          <w:jc w:val="center"/>
          <w:ins w:id="816" w:author="Lopez Guzman Susana Carolina" w:date="2016-06-21T16:16:00Z"/>
          <w:trPrChange w:id="817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18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4F3367A6" w14:textId="77777777" w:rsidR="00EB3E38" w:rsidRPr="002A4173" w:rsidRDefault="00EB3E38" w:rsidP="00F0094B">
            <w:pPr>
              <w:rPr>
                <w:ins w:id="819" w:author="Lopez Guzman Susana Carolina" w:date="2016-06-21T16:16:00Z"/>
                <w:color w:val="31849B" w:themeColor="accent5" w:themeShade="BF"/>
              </w:rPr>
            </w:pPr>
            <w:ins w:id="820" w:author="Lopez Guzman Susana Carolina" w:date="2016-06-21T16:16:00Z">
              <w:r w:rsidRPr="002A4173">
                <w:rPr>
                  <w:color w:val="31849B" w:themeColor="accent5" w:themeShade="BF"/>
                </w:rPr>
                <w:t>Servidor Público a quien se le marca copia</w:t>
              </w:r>
            </w:ins>
          </w:p>
        </w:tc>
        <w:tc>
          <w:tcPr>
            <w:tcW w:w="2045" w:type="dxa"/>
            <w:vAlign w:val="center"/>
            <w:tcPrChange w:id="821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021C3A6D" w14:textId="77777777" w:rsidR="00EB3E38" w:rsidRPr="009A7B9C" w:rsidRDefault="00EB3E38" w:rsidP="00F0094B">
            <w:pPr>
              <w:jc w:val="center"/>
              <w:rPr>
                <w:ins w:id="822" w:author="Lopez Guzman Susana Carolina" w:date="2016-06-21T16:16:00Z"/>
                <w:color w:val="31849B" w:themeColor="accent5" w:themeShade="BF"/>
              </w:rPr>
            </w:pPr>
            <w:ins w:id="823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824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4119E002" w14:textId="6DCB20EB" w:rsidR="00EB3E38" w:rsidRPr="00AD0831" w:rsidRDefault="00EB3E38" w:rsidP="00F0094B">
            <w:pPr>
              <w:jc w:val="center"/>
              <w:rPr>
                <w:ins w:id="825" w:author="Lopez Guzman Susana Carolina" w:date="2016-06-22T13:54:00Z"/>
                <w:color w:val="31849B" w:themeColor="accent5" w:themeShade="BF"/>
              </w:rPr>
            </w:pPr>
            <w:ins w:id="826" w:author="Lopez Guzman Susana Carolina" w:date="2016-06-22T13:54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EB3E38" w:rsidRPr="009A7B9C" w14:paraId="068312FA" w14:textId="77777777" w:rsidTr="00EB3E38">
        <w:trPr>
          <w:trHeight w:val="499"/>
          <w:jc w:val="center"/>
          <w:ins w:id="827" w:author="Lopez Guzman Susana Carolina" w:date="2016-06-21T16:16:00Z"/>
          <w:trPrChange w:id="828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29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5FE6EDE9" w14:textId="77777777" w:rsidR="00EB3E38" w:rsidRPr="002A4173" w:rsidRDefault="00EB3E38" w:rsidP="00F0094B">
            <w:pPr>
              <w:rPr>
                <w:ins w:id="830" w:author="Lopez Guzman Susana Carolina" w:date="2016-06-21T16:16:00Z"/>
                <w:color w:val="31849B" w:themeColor="accent5" w:themeShade="BF"/>
                <w:u w:val="single"/>
              </w:rPr>
            </w:pPr>
            <w:ins w:id="831" w:author="Lopez Guzman Susana Carolina" w:date="2016-06-21T16:16:00Z">
              <w:r w:rsidRPr="002A4173">
                <w:rPr>
                  <w:color w:val="31849B" w:themeColor="accent5" w:themeShade="BF"/>
                  <w:u w:val="single"/>
                </w:rPr>
                <w:t>INFORMES DE SEGUIMIENTO</w:t>
              </w:r>
            </w:ins>
          </w:p>
        </w:tc>
        <w:tc>
          <w:tcPr>
            <w:tcW w:w="2045" w:type="dxa"/>
            <w:vAlign w:val="center"/>
            <w:tcPrChange w:id="832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3941E9FF" w14:textId="77777777" w:rsidR="00EB3E38" w:rsidRPr="009A7B9C" w:rsidRDefault="00EB3E38" w:rsidP="00F0094B">
            <w:pPr>
              <w:jc w:val="center"/>
              <w:rPr>
                <w:ins w:id="833" w:author="Lopez Guzman Susana Carolina" w:date="2016-06-21T16:16:00Z"/>
                <w:color w:val="31849B" w:themeColor="accent5" w:themeShade="BF"/>
              </w:rPr>
            </w:pPr>
            <w:ins w:id="834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835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37727A8D" w14:textId="77777777" w:rsidR="00EB3E38" w:rsidRPr="009A7B9C" w:rsidRDefault="00EB3E38" w:rsidP="00F0094B">
            <w:pPr>
              <w:jc w:val="center"/>
              <w:rPr>
                <w:ins w:id="836" w:author="Lopez Guzman Susana Carolina" w:date="2016-06-22T13:54:00Z"/>
                <w:color w:val="31849B" w:themeColor="accent5" w:themeShade="BF"/>
              </w:rPr>
            </w:pPr>
          </w:p>
        </w:tc>
      </w:tr>
      <w:tr w:rsidR="00EB3E38" w:rsidRPr="009A7B9C" w14:paraId="733182E3" w14:textId="77777777" w:rsidTr="00EB3E38">
        <w:trPr>
          <w:trHeight w:val="499"/>
          <w:jc w:val="center"/>
          <w:ins w:id="837" w:author="Lopez Guzman Susana Carolina" w:date="2016-06-21T16:16:00Z"/>
          <w:trPrChange w:id="838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39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6D7BC0E2" w14:textId="77777777" w:rsidR="00EB3E38" w:rsidRPr="009A7B9C" w:rsidRDefault="00EB3E38" w:rsidP="00F0094B">
            <w:pPr>
              <w:rPr>
                <w:ins w:id="840" w:author="Lopez Guzman Susana Carolina" w:date="2016-06-21T16:16:00Z"/>
                <w:color w:val="31849B" w:themeColor="accent5" w:themeShade="BF"/>
              </w:rPr>
            </w:pPr>
            <w:ins w:id="841" w:author="Lopez Guzman Susana Carolina" w:date="2016-06-21T16:16:00Z">
              <w:r>
                <w:rPr>
                  <w:color w:val="31849B" w:themeColor="accent5" w:themeShade="BF"/>
                </w:rPr>
                <w:t>Periodo de reserva</w:t>
              </w:r>
            </w:ins>
          </w:p>
        </w:tc>
        <w:tc>
          <w:tcPr>
            <w:tcW w:w="2045" w:type="dxa"/>
            <w:vAlign w:val="center"/>
            <w:tcPrChange w:id="842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3FA3838E" w14:textId="77777777" w:rsidR="00EB3E38" w:rsidRPr="009A7B9C" w:rsidRDefault="00EB3E38" w:rsidP="00F0094B">
            <w:pPr>
              <w:jc w:val="center"/>
              <w:rPr>
                <w:ins w:id="843" w:author="Lopez Guzman Susana Carolina" w:date="2016-06-21T16:16:00Z"/>
                <w:color w:val="31849B" w:themeColor="accent5" w:themeShade="BF"/>
              </w:rPr>
            </w:pPr>
            <w:ins w:id="844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845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131921F2" w14:textId="24BABF4C" w:rsidR="00EB3E38" w:rsidRPr="00AD0831" w:rsidRDefault="00EB3E38" w:rsidP="00F0094B">
            <w:pPr>
              <w:jc w:val="center"/>
              <w:rPr>
                <w:ins w:id="846" w:author="Lopez Guzman Susana Carolina" w:date="2016-06-22T13:54:00Z"/>
                <w:color w:val="31849B" w:themeColor="accent5" w:themeShade="BF"/>
              </w:rPr>
            </w:pPr>
            <w:ins w:id="847" w:author="Lopez Guzman Susana Carolina" w:date="2016-06-22T13:54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EB3E38" w:rsidRPr="009A7B9C" w14:paraId="1BAE76FC" w14:textId="77777777" w:rsidTr="00EB3E38">
        <w:trPr>
          <w:trHeight w:val="499"/>
          <w:jc w:val="center"/>
          <w:ins w:id="848" w:author="Lopez Guzman Susana Carolina" w:date="2016-06-21T16:16:00Z"/>
          <w:trPrChange w:id="849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50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4D773EAB" w14:textId="77777777" w:rsidR="00EB3E38" w:rsidRPr="009A7B9C" w:rsidRDefault="00EB3E38" w:rsidP="00F0094B">
            <w:pPr>
              <w:rPr>
                <w:ins w:id="851" w:author="Lopez Guzman Susana Carolina" w:date="2016-06-21T16:16:00Z"/>
                <w:color w:val="31849B" w:themeColor="accent5" w:themeShade="BF"/>
              </w:rPr>
            </w:pPr>
            <w:ins w:id="852" w:author="Lopez Guzman Susana Carolina" w:date="2016-06-21T16:16:00Z">
              <w:r>
                <w:rPr>
                  <w:color w:val="31849B" w:themeColor="accent5" w:themeShade="BF"/>
                </w:rPr>
                <w:t>No de Oficio</w:t>
              </w:r>
            </w:ins>
          </w:p>
        </w:tc>
        <w:tc>
          <w:tcPr>
            <w:tcW w:w="2045" w:type="dxa"/>
            <w:tcPrChange w:id="853" w:author="Lopez Guzman Susana Carolina" w:date="2016-06-22T13:54:00Z">
              <w:tcPr>
                <w:tcW w:w="2045" w:type="dxa"/>
              </w:tcPr>
            </w:tcPrChange>
          </w:tcPr>
          <w:p w14:paraId="72ABF7DD" w14:textId="77777777" w:rsidR="00EB3E38" w:rsidRPr="009A7B9C" w:rsidRDefault="00EB3E38" w:rsidP="00F0094B">
            <w:pPr>
              <w:jc w:val="center"/>
              <w:rPr>
                <w:ins w:id="854" w:author="Lopez Guzman Susana Carolina" w:date="2016-06-21T16:16:00Z"/>
                <w:color w:val="31849B" w:themeColor="accent5" w:themeShade="BF"/>
              </w:rPr>
            </w:pPr>
            <w:ins w:id="855" w:author="Lopez Guzman Susana Carolina" w:date="2016-06-21T16:16:00Z">
              <w:r w:rsidRPr="007A62B4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856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6E78F189" w14:textId="2B499E0D" w:rsidR="00EB3E38" w:rsidRPr="002A4173" w:rsidRDefault="00EB3E38" w:rsidP="00F0094B">
            <w:pPr>
              <w:jc w:val="center"/>
              <w:rPr>
                <w:ins w:id="857" w:author="Lopez Guzman Susana Carolina" w:date="2016-06-22T13:54:00Z"/>
                <w:color w:val="31849B" w:themeColor="accent5" w:themeShade="BF"/>
                <w:highlight w:val="yellow"/>
              </w:rPr>
            </w:pPr>
            <w:ins w:id="858" w:author="Lopez Guzman Susana Carolina" w:date="2016-06-22T13:54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EB3E38" w:rsidRPr="009A7B9C" w14:paraId="41E58553" w14:textId="77777777" w:rsidTr="00EB3E38">
        <w:trPr>
          <w:trHeight w:val="499"/>
          <w:jc w:val="center"/>
          <w:ins w:id="859" w:author="Lopez Guzman Susana Carolina" w:date="2016-06-21T16:16:00Z"/>
          <w:trPrChange w:id="860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61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0F175540" w14:textId="77777777" w:rsidR="00EB3E38" w:rsidRPr="009A7B9C" w:rsidRDefault="00EB3E38" w:rsidP="00F0094B">
            <w:pPr>
              <w:rPr>
                <w:ins w:id="862" w:author="Lopez Guzman Susana Carolina" w:date="2016-06-21T16:16:00Z"/>
                <w:color w:val="31849B" w:themeColor="accent5" w:themeShade="BF"/>
              </w:rPr>
            </w:pPr>
            <w:ins w:id="863" w:author="Lopez Guzman Susana Carolina" w:date="2016-06-21T16:16:00Z">
              <w:r>
                <w:rPr>
                  <w:color w:val="31849B" w:themeColor="accent5" w:themeShade="BF"/>
                </w:rPr>
                <w:t>Servidor Público a quien se dirige</w:t>
              </w:r>
            </w:ins>
          </w:p>
        </w:tc>
        <w:tc>
          <w:tcPr>
            <w:tcW w:w="2045" w:type="dxa"/>
            <w:vAlign w:val="center"/>
            <w:tcPrChange w:id="864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0D2E3878" w14:textId="77777777" w:rsidR="00EB3E38" w:rsidRPr="009A7B9C" w:rsidRDefault="00EB3E38" w:rsidP="00F0094B">
            <w:pPr>
              <w:jc w:val="center"/>
              <w:rPr>
                <w:ins w:id="865" w:author="Lopez Guzman Susana Carolina" w:date="2016-06-21T16:16:00Z"/>
                <w:color w:val="31849B" w:themeColor="accent5" w:themeShade="BF"/>
              </w:rPr>
            </w:pPr>
            <w:ins w:id="866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867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4671C473" w14:textId="42413196" w:rsidR="00EB3E38" w:rsidRPr="009A7B9C" w:rsidRDefault="00EB3E38" w:rsidP="00F0094B">
            <w:pPr>
              <w:jc w:val="center"/>
              <w:rPr>
                <w:ins w:id="868" w:author="Lopez Guzman Susana Carolina" w:date="2016-06-22T13:54:00Z"/>
                <w:color w:val="31849B" w:themeColor="accent5" w:themeShade="BF"/>
              </w:rPr>
            </w:pPr>
            <w:ins w:id="869" w:author="Lopez Guzman Susana Carolina" w:date="2016-06-22T13:54:00Z">
              <w:r>
                <w:rPr>
                  <w:rFonts w:ascii="Calibri" w:hAnsi="Calibri" w:cs="Calibri"/>
                  <w:color w:val="31849B"/>
                </w:rPr>
                <w:t>El sistema lo asigna</w:t>
              </w:r>
            </w:ins>
          </w:p>
        </w:tc>
      </w:tr>
      <w:tr w:rsidR="00EB3E38" w:rsidRPr="009A7B9C" w14:paraId="244607AB" w14:textId="77777777" w:rsidTr="00EB3E38">
        <w:trPr>
          <w:trHeight w:val="499"/>
          <w:jc w:val="center"/>
          <w:ins w:id="870" w:author="Lopez Guzman Susana Carolina" w:date="2016-06-21T16:16:00Z"/>
          <w:trPrChange w:id="871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72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1D38A8B5" w14:textId="77777777" w:rsidR="00EB3E38" w:rsidRPr="009A7B9C" w:rsidRDefault="00EB3E38" w:rsidP="00F0094B">
            <w:pPr>
              <w:rPr>
                <w:ins w:id="873" w:author="Lopez Guzman Susana Carolina" w:date="2016-06-21T16:16:00Z"/>
                <w:color w:val="31849B" w:themeColor="accent5" w:themeShade="BF"/>
              </w:rPr>
            </w:pPr>
            <w:ins w:id="874" w:author="Lopez Guzman Susana Carolina" w:date="2016-06-21T16:16:00Z">
              <w:r>
                <w:rPr>
                  <w:color w:val="31849B" w:themeColor="accent5" w:themeShade="BF"/>
                </w:rPr>
                <w:t>No. recomendaciones ASF</w:t>
              </w:r>
            </w:ins>
          </w:p>
        </w:tc>
        <w:tc>
          <w:tcPr>
            <w:tcW w:w="2045" w:type="dxa"/>
            <w:vAlign w:val="center"/>
            <w:tcPrChange w:id="875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21ACDC48" w14:textId="77777777" w:rsidR="00EB3E38" w:rsidRPr="009A7B9C" w:rsidRDefault="00EB3E38" w:rsidP="00F0094B">
            <w:pPr>
              <w:jc w:val="center"/>
              <w:rPr>
                <w:ins w:id="876" w:author="Lopez Guzman Susana Carolina" w:date="2016-06-21T16:16:00Z"/>
                <w:color w:val="31849B" w:themeColor="accent5" w:themeShade="BF"/>
              </w:rPr>
            </w:pPr>
            <w:ins w:id="877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878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72DE3F19" w14:textId="5A1831AA" w:rsidR="00EB3E38" w:rsidRPr="009A7B9C" w:rsidRDefault="00EB3E38" w:rsidP="00F0094B">
            <w:pPr>
              <w:jc w:val="center"/>
              <w:rPr>
                <w:ins w:id="879" w:author="Lopez Guzman Susana Carolina" w:date="2016-06-22T13:54:00Z"/>
                <w:color w:val="31849B" w:themeColor="accent5" w:themeShade="BF"/>
              </w:rPr>
            </w:pPr>
            <w:ins w:id="880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0FEA3360" w14:textId="77777777" w:rsidTr="00EB3E38">
        <w:trPr>
          <w:trHeight w:val="499"/>
          <w:jc w:val="center"/>
          <w:ins w:id="881" w:author="Lopez Guzman Susana Carolina" w:date="2016-06-21T16:16:00Z"/>
          <w:trPrChange w:id="882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83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2DA0FEAB" w14:textId="77777777" w:rsidR="00EB3E38" w:rsidRPr="009A7B9C" w:rsidRDefault="00EB3E38" w:rsidP="00F0094B">
            <w:pPr>
              <w:rPr>
                <w:ins w:id="884" w:author="Lopez Guzman Susana Carolina" w:date="2016-06-21T16:16:00Z"/>
                <w:color w:val="31849B" w:themeColor="accent5" w:themeShade="BF"/>
              </w:rPr>
            </w:pPr>
            <w:ins w:id="885" w:author="Lopez Guzman Susana Carolina" w:date="2016-06-21T16:16:00Z">
              <w:r>
                <w:rPr>
                  <w:color w:val="31849B" w:themeColor="accent5" w:themeShade="BF"/>
                </w:rPr>
                <w:lastRenderedPageBreak/>
                <w:t>Cuenta publica</w:t>
              </w:r>
            </w:ins>
          </w:p>
        </w:tc>
        <w:tc>
          <w:tcPr>
            <w:tcW w:w="2045" w:type="dxa"/>
            <w:vAlign w:val="center"/>
            <w:tcPrChange w:id="886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1456ADE8" w14:textId="77777777" w:rsidR="00EB3E38" w:rsidRPr="009A7B9C" w:rsidRDefault="00EB3E38" w:rsidP="00F0094B">
            <w:pPr>
              <w:jc w:val="center"/>
              <w:rPr>
                <w:ins w:id="887" w:author="Lopez Guzman Susana Carolina" w:date="2016-06-21T16:16:00Z"/>
                <w:color w:val="31849B" w:themeColor="accent5" w:themeShade="BF"/>
              </w:rPr>
            </w:pPr>
            <w:ins w:id="888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889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2F50A14F" w14:textId="6D362F5B" w:rsidR="00EB3E38" w:rsidRPr="009A7B9C" w:rsidRDefault="00EB3E38" w:rsidP="00F0094B">
            <w:pPr>
              <w:jc w:val="center"/>
              <w:rPr>
                <w:ins w:id="890" w:author="Lopez Guzman Susana Carolina" w:date="2016-06-22T13:54:00Z"/>
                <w:color w:val="31849B" w:themeColor="accent5" w:themeShade="BF"/>
              </w:rPr>
            </w:pPr>
            <w:ins w:id="891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0888C220" w14:textId="77777777" w:rsidTr="00EB3E38">
        <w:trPr>
          <w:trHeight w:val="499"/>
          <w:jc w:val="center"/>
          <w:ins w:id="892" w:author="Lopez Guzman Susana Carolina" w:date="2016-06-21T16:16:00Z"/>
          <w:trPrChange w:id="893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894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26C1AA8A" w14:textId="77777777" w:rsidR="00EB3E38" w:rsidRPr="009A7B9C" w:rsidRDefault="00EB3E38" w:rsidP="00F0094B">
            <w:pPr>
              <w:rPr>
                <w:ins w:id="895" w:author="Lopez Guzman Susana Carolina" w:date="2016-06-21T16:16:00Z"/>
                <w:color w:val="31849B" w:themeColor="accent5" w:themeShade="BF"/>
              </w:rPr>
            </w:pPr>
            <w:ins w:id="896" w:author="Lopez Guzman Susana Carolina" w:date="2016-06-21T16:16:00Z">
              <w:r>
                <w:rPr>
                  <w:color w:val="31849B" w:themeColor="accent5" w:themeShade="BF"/>
                </w:rPr>
                <w:t>Servidor Público a quien se le marca copia</w:t>
              </w:r>
            </w:ins>
          </w:p>
        </w:tc>
        <w:tc>
          <w:tcPr>
            <w:tcW w:w="2045" w:type="dxa"/>
            <w:vAlign w:val="center"/>
            <w:tcPrChange w:id="897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6EB8409A" w14:textId="77777777" w:rsidR="00EB3E38" w:rsidRPr="009A7B9C" w:rsidRDefault="00EB3E38" w:rsidP="00F0094B">
            <w:pPr>
              <w:jc w:val="center"/>
              <w:rPr>
                <w:ins w:id="898" w:author="Lopez Guzman Susana Carolina" w:date="2016-06-21T16:16:00Z"/>
                <w:color w:val="31849B" w:themeColor="accent5" w:themeShade="BF"/>
              </w:rPr>
            </w:pPr>
            <w:ins w:id="899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00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685984D4" w14:textId="52C3A5C7" w:rsidR="00EB3E38" w:rsidRPr="009A7B9C" w:rsidRDefault="00EB3E38" w:rsidP="00F0094B">
            <w:pPr>
              <w:jc w:val="center"/>
              <w:rPr>
                <w:ins w:id="901" w:author="Lopez Guzman Susana Carolina" w:date="2016-06-22T13:54:00Z"/>
                <w:color w:val="31849B" w:themeColor="accent5" w:themeShade="BF"/>
              </w:rPr>
            </w:pPr>
            <w:ins w:id="902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7FC8A129" w14:textId="77777777" w:rsidTr="00EB3E38">
        <w:trPr>
          <w:trHeight w:val="499"/>
          <w:jc w:val="center"/>
          <w:ins w:id="903" w:author="Lopez Guzman Susana Carolina" w:date="2016-06-21T16:16:00Z"/>
          <w:trPrChange w:id="904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905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018BEBFE" w14:textId="77777777" w:rsidR="00EB3E38" w:rsidRPr="002A4173" w:rsidRDefault="00EB3E38" w:rsidP="00F0094B">
            <w:pPr>
              <w:rPr>
                <w:ins w:id="906" w:author="Lopez Guzman Susana Carolina" w:date="2016-06-21T16:16:00Z"/>
                <w:color w:val="31849B" w:themeColor="accent5" w:themeShade="BF"/>
                <w:u w:val="single"/>
              </w:rPr>
            </w:pPr>
            <w:ins w:id="907" w:author="Lopez Guzman Susana Carolina" w:date="2016-06-21T16:16:00Z">
              <w:r w:rsidRPr="002A4173">
                <w:rPr>
                  <w:color w:val="31849B" w:themeColor="accent5" w:themeShade="BF"/>
                  <w:u w:val="single"/>
                </w:rPr>
                <w:t>CÉDULA DE SUPERVISIÓN DE SEGUIMIENTO</w:t>
              </w:r>
            </w:ins>
          </w:p>
        </w:tc>
        <w:tc>
          <w:tcPr>
            <w:tcW w:w="2045" w:type="dxa"/>
            <w:vAlign w:val="center"/>
            <w:tcPrChange w:id="908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6FE922BF" w14:textId="77777777" w:rsidR="00EB3E38" w:rsidRPr="009A7B9C" w:rsidRDefault="00EB3E38" w:rsidP="00F0094B">
            <w:pPr>
              <w:jc w:val="center"/>
              <w:rPr>
                <w:ins w:id="909" w:author="Lopez Guzman Susana Carolina" w:date="2016-06-21T16:16:00Z"/>
                <w:color w:val="31849B" w:themeColor="accent5" w:themeShade="BF"/>
              </w:rPr>
            </w:pPr>
            <w:ins w:id="910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11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2033CC71" w14:textId="77777777" w:rsidR="00EB3E38" w:rsidRPr="009A7B9C" w:rsidRDefault="00EB3E38" w:rsidP="00F0094B">
            <w:pPr>
              <w:jc w:val="center"/>
              <w:rPr>
                <w:ins w:id="912" w:author="Lopez Guzman Susana Carolina" w:date="2016-06-22T13:54:00Z"/>
                <w:color w:val="31849B" w:themeColor="accent5" w:themeShade="BF"/>
              </w:rPr>
            </w:pPr>
          </w:p>
        </w:tc>
      </w:tr>
      <w:tr w:rsidR="00EB3E38" w:rsidRPr="009A7B9C" w14:paraId="6CE1CF9A" w14:textId="77777777" w:rsidTr="00EB3E38">
        <w:trPr>
          <w:trHeight w:val="499"/>
          <w:jc w:val="center"/>
          <w:ins w:id="913" w:author="Lopez Guzman Susana Carolina" w:date="2016-06-21T16:16:00Z"/>
          <w:trPrChange w:id="914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915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4EDB956F" w14:textId="77777777" w:rsidR="00EB3E38" w:rsidRDefault="00EB3E38" w:rsidP="00F0094B">
            <w:pPr>
              <w:rPr>
                <w:ins w:id="916" w:author="Lopez Guzman Susana Carolina" w:date="2016-06-21T16:16:00Z"/>
                <w:color w:val="31849B" w:themeColor="accent5" w:themeShade="BF"/>
              </w:rPr>
            </w:pPr>
            <w:ins w:id="917" w:author="Lopez Guzman Susana Carolina" w:date="2016-06-21T16:16:00Z">
              <w:r>
                <w:rPr>
                  <w:color w:val="31849B" w:themeColor="accent5" w:themeShade="BF"/>
                </w:rPr>
                <w:t>Revisión</w:t>
              </w:r>
            </w:ins>
          </w:p>
        </w:tc>
        <w:tc>
          <w:tcPr>
            <w:tcW w:w="2045" w:type="dxa"/>
            <w:vAlign w:val="center"/>
            <w:tcPrChange w:id="918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5900A0C2" w14:textId="77777777" w:rsidR="00EB3E38" w:rsidRPr="009A7B9C" w:rsidRDefault="00EB3E38" w:rsidP="00F0094B">
            <w:pPr>
              <w:jc w:val="center"/>
              <w:rPr>
                <w:ins w:id="919" w:author="Lopez Guzman Susana Carolina" w:date="2016-06-21T16:16:00Z"/>
                <w:color w:val="31849B" w:themeColor="accent5" w:themeShade="BF"/>
              </w:rPr>
            </w:pPr>
            <w:ins w:id="920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21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16322777" w14:textId="36BB968A" w:rsidR="00EB3E38" w:rsidRPr="009A7B9C" w:rsidRDefault="00EB3E38" w:rsidP="00F0094B">
            <w:pPr>
              <w:jc w:val="center"/>
              <w:rPr>
                <w:ins w:id="922" w:author="Lopez Guzman Susana Carolina" w:date="2016-06-22T13:54:00Z"/>
                <w:color w:val="31849B" w:themeColor="accent5" w:themeShade="BF"/>
              </w:rPr>
            </w:pPr>
            <w:ins w:id="923" w:author="Lopez Guzman Susana Carolina" w:date="2016-06-22T13:54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EB3E38" w:rsidRPr="009A7B9C" w14:paraId="0F4A88EA" w14:textId="77777777" w:rsidTr="00EB3E38">
        <w:trPr>
          <w:trHeight w:val="499"/>
          <w:jc w:val="center"/>
          <w:ins w:id="924" w:author="Lopez Guzman Susana Carolina" w:date="2016-06-21T16:16:00Z"/>
          <w:trPrChange w:id="925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926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2DE62728" w14:textId="77777777" w:rsidR="00EB3E38" w:rsidRPr="009A7B9C" w:rsidRDefault="00EB3E38" w:rsidP="00F0094B">
            <w:pPr>
              <w:rPr>
                <w:ins w:id="927" w:author="Lopez Guzman Susana Carolina" w:date="2016-06-21T16:16:00Z"/>
                <w:color w:val="31849B" w:themeColor="accent5" w:themeShade="BF"/>
              </w:rPr>
            </w:pPr>
            <w:ins w:id="928" w:author="Lopez Guzman Susana Carolina" w:date="2016-06-21T16:16:00Z">
              <w:r>
                <w:rPr>
                  <w:color w:val="31849B" w:themeColor="accent5" w:themeShade="BF"/>
                </w:rPr>
                <w:t>Comentarios</w:t>
              </w:r>
            </w:ins>
          </w:p>
        </w:tc>
        <w:tc>
          <w:tcPr>
            <w:tcW w:w="2045" w:type="dxa"/>
            <w:vAlign w:val="center"/>
            <w:tcPrChange w:id="929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7178E5B2" w14:textId="77777777" w:rsidR="00EB3E38" w:rsidRPr="009A7B9C" w:rsidRDefault="00EB3E38" w:rsidP="00F0094B">
            <w:pPr>
              <w:jc w:val="center"/>
              <w:rPr>
                <w:ins w:id="930" w:author="Lopez Guzman Susana Carolina" w:date="2016-06-21T16:16:00Z"/>
                <w:color w:val="31849B" w:themeColor="accent5" w:themeShade="BF"/>
              </w:rPr>
            </w:pPr>
            <w:ins w:id="931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32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0E4F8DC0" w14:textId="558AFE67" w:rsidR="00EB3E38" w:rsidRPr="009A7B9C" w:rsidRDefault="00EB3E38" w:rsidP="00F0094B">
            <w:pPr>
              <w:jc w:val="center"/>
              <w:rPr>
                <w:ins w:id="933" w:author="Lopez Guzman Susana Carolina" w:date="2016-06-22T13:54:00Z"/>
                <w:color w:val="31849B" w:themeColor="accent5" w:themeShade="BF"/>
              </w:rPr>
            </w:pPr>
            <w:ins w:id="934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30E4FE19" w14:textId="77777777" w:rsidTr="00EB3E38">
        <w:trPr>
          <w:trHeight w:val="499"/>
          <w:jc w:val="center"/>
          <w:ins w:id="935" w:author="Lopez Guzman Susana Carolina" w:date="2016-06-21T16:16:00Z"/>
          <w:trPrChange w:id="936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937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397333E7" w14:textId="77777777" w:rsidR="00EB3E38" w:rsidRPr="002A4173" w:rsidRDefault="00EB3E38" w:rsidP="00F0094B">
            <w:pPr>
              <w:rPr>
                <w:ins w:id="938" w:author="Lopez Guzman Susana Carolina" w:date="2016-06-21T16:16:00Z"/>
                <w:color w:val="31849B" w:themeColor="accent5" w:themeShade="BF"/>
                <w:u w:val="single"/>
              </w:rPr>
            </w:pPr>
            <w:ins w:id="939" w:author="Lopez Guzman Susana Carolina" w:date="2016-06-21T16:16:00Z">
              <w:r w:rsidRPr="002A4173">
                <w:rPr>
                  <w:color w:val="31849B" w:themeColor="accent5" w:themeShade="BF"/>
                  <w:u w:val="single"/>
                </w:rPr>
                <w:t>CÉDULA ÚNICA DE SEGUIMIENTO</w:t>
              </w:r>
            </w:ins>
          </w:p>
        </w:tc>
        <w:tc>
          <w:tcPr>
            <w:tcW w:w="2045" w:type="dxa"/>
            <w:vAlign w:val="center"/>
            <w:tcPrChange w:id="940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139AF5EB" w14:textId="77777777" w:rsidR="00EB3E38" w:rsidRPr="009A7B9C" w:rsidRDefault="00EB3E38" w:rsidP="00F0094B">
            <w:pPr>
              <w:jc w:val="center"/>
              <w:rPr>
                <w:ins w:id="941" w:author="Lopez Guzman Susana Carolina" w:date="2016-06-21T16:16:00Z"/>
                <w:color w:val="31849B" w:themeColor="accent5" w:themeShade="BF"/>
              </w:rPr>
            </w:pPr>
            <w:ins w:id="942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43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4EC4890C" w14:textId="504EA031" w:rsidR="00EB3E38" w:rsidRDefault="00EB3E38" w:rsidP="00F0094B">
            <w:pPr>
              <w:jc w:val="center"/>
              <w:rPr>
                <w:ins w:id="944" w:author="Lopez Guzman Susana Carolina" w:date="2016-06-22T13:54:00Z"/>
                <w:color w:val="31849B" w:themeColor="accent5" w:themeShade="BF"/>
              </w:rPr>
            </w:pPr>
            <w:ins w:id="945" w:author="Lopez Guzman Susana Carolina" w:date="2016-06-22T13:54:00Z">
              <w:r>
                <w:rPr>
                  <w:color w:val="31849B" w:themeColor="accent5" w:themeShade="BF"/>
                </w:rPr>
                <w:t>Generación en automático</w:t>
              </w:r>
            </w:ins>
          </w:p>
        </w:tc>
      </w:tr>
      <w:tr w:rsidR="00EB3E38" w:rsidRPr="009A7B9C" w14:paraId="3C2CF6F7" w14:textId="77777777" w:rsidTr="00EB3E38">
        <w:trPr>
          <w:trHeight w:val="499"/>
          <w:jc w:val="center"/>
          <w:ins w:id="946" w:author="Lopez Guzman Susana Carolina" w:date="2016-06-21T16:16:00Z"/>
          <w:trPrChange w:id="947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948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5BF4CD76" w14:textId="77777777" w:rsidR="00EB3E38" w:rsidRPr="002A4173" w:rsidRDefault="00EB3E38" w:rsidP="00F0094B">
            <w:pPr>
              <w:rPr>
                <w:ins w:id="949" w:author="Lopez Guzman Susana Carolina" w:date="2016-06-21T16:16:00Z"/>
                <w:color w:val="31849B" w:themeColor="accent5" w:themeShade="BF"/>
                <w:u w:val="single"/>
              </w:rPr>
            </w:pPr>
            <w:ins w:id="950" w:author="Lopez Guzman Susana Carolina" w:date="2016-06-21T16:16:00Z">
              <w:r w:rsidRPr="002A4173">
                <w:rPr>
                  <w:color w:val="31849B" w:themeColor="accent5" w:themeShade="BF"/>
                  <w:u w:val="single"/>
                </w:rPr>
                <w:t>ÍNDICE DEL LEGAJO DE SEGUIMIENTO</w:t>
              </w:r>
            </w:ins>
          </w:p>
        </w:tc>
        <w:tc>
          <w:tcPr>
            <w:tcW w:w="2045" w:type="dxa"/>
            <w:vAlign w:val="center"/>
            <w:tcPrChange w:id="951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597B138A" w14:textId="77777777" w:rsidR="00EB3E38" w:rsidRPr="009A7B9C" w:rsidRDefault="00EB3E38" w:rsidP="00F0094B">
            <w:pPr>
              <w:jc w:val="center"/>
              <w:rPr>
                <w:ins w:id="952" w:author="Lopez Guzman Susana Carolina" w:date="2016-06-21T16:16:00Z"/>
                <w:color w:val="31849B" w:themeColor="accent5" w:themeShade="BF"/>
              </w:rPr>
            </w:pPr>
            <w:ins w:id="953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54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46737EB2" w14:textId="77777777" w:rsidR="00EB3E38" w:rsidRPr="009A7B9C" w:rsidRDefault="00EB3E38" w:rsidP="00F0094B">
            <w:pPr>
              <w:jc w:val="center"/>
              <w:rPr>
                <w:ins w:id="955" w:author="Lopez Guzman Susana Carolina" w:date="2016-06-22T13:54:00Z"/>
                <w:color w:val="31849B" w:themeColor="accent5" w:themeShade="BF"/>
              </w:rPr>
            </w:pPr>
          </w:p>
        </w:tc>
      </w:tr>
      <w:tr w:rsidR="00EB3E38" w:rsidRPr="009A7B9C" w14:paraId="668CE7AE" w14:textId="77777777" w:rsidTr="00EB3E38">
        <w:trPr>
          <w:trHeight w:val="499"/>
          <w:jc w:val="center"/>
          <w:ins w:id="956" w:author="Lopez Guzman Susana Carolina" w:date="2016-06-21T16:16:00Z"/>
          <w:trPrChange w:id="957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958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240B3C65" w14:textId="77777777" w:rsidR="00EB3E38" w:rsidRPr="009A7B9C" w:rsidRDefault="00EB3E38" w:rsidP="00F0094B">
            <w:pPr>
              <w:rPr>
                <w:ins w:id="959" w:author="Lopez Guzman Susana Carolina" w:date="2016-06-21T16:16:00Z"/>
                <w:color w:val="31849B" w:themeColor="accent5" w:themeShade="BF"/>
              </w:rPr>
            </w:pPr>
            <w:ins w:id="960" w:author="Lopez Guzman Susana Carolina" w:date="2016-06-21T16:16:00Z">
              <w:r>
                <w:rPr>
                  <w:color w:val="31849B" w:themeColor="accent5" w:themeShade="BF"/>
                </w:rPr>
                <w:t>Legajo</w:t>
              </w:r>
            </w:ins>
          </w:p>
        </w:tc>
        <w:tc>
          <w:tcPr>
            <w:tcW w:w="2045" w:type="dxa"/>
            <w:vAlign w:val="center"/>
            <w:tcPrChange w:id="961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5E18C049" w14:textId="77777777" w:rsidR="00EB3E38" w:rsidRPr="009A7B9C" w:rsidRDefault="00EB3E38" w:rsidP="00F0094B">
            <w:pPr>
              <w:jc w:val="center"/>
              <w:rPr>
                <w:ins w:id="962" w:author="Lopez Guzman Susana Carolina" w:date="2016-06-21T16:16:00Z"/>
                <w:color w:val="31849B" w:themeColor="accent5" w:themeShade="BF"/>
              </w:rPr>
            </w:pPr>
            <w:ins w:id="963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64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6EC8AEE0" w14:textId="73644B6B" w:rsidR="00EB3E38" w:rsidRPr="009A7B9C" w:rsidRDefault="00EB3E38" w:rsidP="00F0094B">
            <w:pPr>
              <w:jc w:val="center"/>
              <w:rPr>
                <w:ins w:id="965" w:author="Lopez Guzman Susana Carolina" w:date="2016-06-22T13:54:00Z"/>
                <w:color w:val="31849B" w:themeColor="accent5" w:themeShade="BF"/>
              </w:rPr>
            </w:pPr>
            <w:ins w:id="966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2E36DCBE" w14:textId="77777777" w:rsidTr="00EB3E38">
        <w:trPr>
          <w:trHeight w:val="499"/>
          <w:jc w:val="center"/>
          <w:ins w:id="967" w:author="Lopez Guzman Susana Carolina" w:date="2016-06-21T16:16:00Z"/>
          <w:trPrChange w:id="968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969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46A0F007" w14:textId="77777777" w:rsidR="00EB3E38" w:rsidRPr="009A7B9C" w:rsidRDefault="00EB3E38" w:rsidP="00F0094B">
            <w:pPr>
              <w:rPr>
                <w:ins w:id="970" w:author="Lopez Guzman Susana Carolina" w:date="2016-06-21T16:16:00Z"/>
                <w:color w:val="31849B" w:themeColor="accent5" w:themeShade="BF"/>
              </w:rPr>
            </w:pPr>
            <w:ins w:id="971" w:author="Lopez Guzman Susana Carolina" w:date="2016-06-21T16:16:00Z">
              <w:r>
                <w:rPr>
                  <w:color w:val="31849B" w:themeColor="accent5" w:themeShade="BF"/>
                </w:rPr>
                <w:t>Folio inicial</w:t>
              </w:r>
            </w:ins>
          </w:p>
        </w:tc>
        <w:tc>
          <w:tcPr>
            <w:tcW w:w="2045" w:type="dxa"/>
            <w:vAlign w:val="center"/>
            <w:tcPrChange w:id="972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27251303" w14:textId="77777777" w:rsidR="00EB3E38" w:rsidRPr="009A7B9C" w:rsidRDefault="00EB3E38" w:rsidP="00F0094B">
            <w:pPr>
              <w:jc w:val="center"/>
              <w:rPr>
                <w:ins w:id="973" w:author="Lopez Guzman Susana Carolina" w:date="2016-06-21T16:16:00Z"/>
                <w:color w:val="31849B" w:themeColor="accent5" w:themeShade="BF"/>
              </w:rPr>
            </w:pPr>
            <w:ins w:id="974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75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58A62104" w14:textId="69AE3CFB" w:rsidR="00EB3E38" w:rsidRPr="009A7B9C" w:rsidRDefault="00EB3E38" w:rsidP="00F0094B">
            <w:pPr>
              <w:jc w:val="center"/>
              <w:rPr>
                <w:ins w:id="976" w:author="Lopez Guzman Susana Carolina" w:date="2016-06-22T13:54:00Z"/>
                <w:color w:val="31849B" w:themeColor="accent5" w:themeShade="BF"/>
              </w:rPr>
            </w:pPr>
            <w:ins w:id="977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36E610DE" w14:textId="77777777" w:rsidTr="00EB3E38">
        <w:trPr>
          <w:trHeight w:val="499"/>
          <w:jc w:val="center"/>
          <w:ins w:id="978" w:author="Lopez Guzman Susana Carolina" w:date="2016-06-21T16:16:00Z"/>
          <w:trPrChange w:id="979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980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09BF2265" w14:textId="77777777" w:rsidR="00EB3E38" w:rsidRPr="009A7B9C" w:rsidRDefault="00EB3E38" w:rsidP="00F0094B">
            <w:pPr>
              <w:rPr>
                <w:ins w:id="981" w:author="Lopez Guzman Susana Carolina" w:date="2016-06-21T16:16:00Z"/>
                <w:color w:val="31849B" w:themeColor="accent5" w:themeShade="BF"/>
              </w:rPr>
            </w:pPr>
            <w:ins w:id="982" w:author="Lopez Guzman Susana Carolina" w:date="2016-06-21T16:16:00Z">
              <w:r>
                <w:rPr>
                  <w:color w:val="31849B" w:themeColor="accent5" w:themeShade="BF"/>
                </w:rPr>
                <w:t>Folio final</w:t>
              </w:r>
            </w:ins>
          </w:p>
        </w:tc>
        <w:tc>
          <w:tcPr>
            <w:tcW w:w="2045" w:type="dxa"/>
            <w:vAlign w:val="center"/>
            <w:tcPrChange w:id="983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0497271B" w14:textId="77777777" w:rsidR="00EB3E38" w:rsidRPr="009A7B9C" w:rsidRDefault="00EB3E38" w:rsidP="00F0094B">
            <w:pPr>
              <w:jc w:val="center"/>
              <w:rPr>
                <w:ins w:id="984" w:author="Lopez Guzman Susana Carolina" w:date="2016-06-21T16:16:00Z"/>
                <w:color w:val="31849B" w:themeColor="accent5" w:themeShade="BF"/>
              </w:rPr>
            </w:pPr>
            <w:ins w:id="985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86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4D0DA819" w14:textId="5C6665CA" w:rsidR="00EB3E38" w:rsidRPr="009A7B9C" w:rsidRDefault="00EB3E38" w:rsidP="00F0094B">
            <w:pPr>
              <w:jc w:val="center"/>
              <w:rPr>
                <w:ins w:id="987" w:author="Lopez Guzman Susana Carolina" w:date="2016-06-22T13:54:00Z"/>
                <w:color w:val="31849B" w:themeColor="accent5" w:themeShade="BF"/>
              </w:rPr>
            </w:pPr>
            <w:ins w:id="988" w:author="Lopez Guzman Susana Carolina" w:date="2016-06-22T13:54:00Z">
              <w:r w:rsidRPr="009A7B9C">
                <w:rPr>
                  <w:color w:val="31849B" w:themeColor="accent5" w:themeShade="BF"/>
                </w:rPr>
                <w:t>N/A</w:t>
              </w:r>
            </w:ins>
          </w:p>
        </w:tc>
      </w:tr>
      <w:tr w:rsidR="00EB3E38" w:rsidRPr="009A7B9C" w14:paraId="1341D9C2" w14:textId="77777777" w:rsidTr="00EB3E38">
        <w:trPr>
          <w:trHeight w:val="499"/>
          <w:jc w:val="center"/>
          <w:ins w:id="989" w:author="Lopez Guzman Susana Carolina" w:date="2016-06-21T16:16:00Z"/>
          <w:trPrChange w:id="990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991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3321DBE8" w14:textId="77777777" w:rsidR="00EB3E38" w:rsidRPr="002A4173" w:rsidRDefault="00EB3E38" w:rsidP="00F0094B">
            <w:pPr>
              <w:rPr>
                <w:ins w:id="992" w:author="Lopez Guzman Susana Carolina" w:date="2016-06-21T16:16:00Z"/>
                <w:color w:val="31849B" w:themeColor="accent5" w:themeShade="BF"/>
                <w:u w:val="single"/>
              </w:rPr>
            </w:pPr>
            <w:ins w:id="993" w:author="Lopez Guzman Susana Carolina" w:date="2016-06-21T16:16:00Z">
              <w:r w:rsidRPr="002A4173">
                <w:rPr>
                  <w:color w:val="31849B" w:themeColor="accent5" w:themeShade="BF"/>
                  <w:u w:val="single"/>
                </w:rPr>
                <w:t>PORTADA</w:t>
              </w:r>
            </w:ins>
          </w:p>
        </w:tc>
        <w:tc>
          <w:tcPr>
            <w:tcW w:w="2045" w:type="dxa"/>
            <w:vAlign w:val="center"/>
            <w:tcPrChange w:id="994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34FE2328" w14:textId="77777777" w:rsidR="00EB3E38" w:rsidRPr="009A7B9C" w:rsidRDefault="00EB3E38" w:rsidP="00F0094B">
            <w:pPr>
              <w:jc w:val="center"/>
              <w:rPr>
                <w:ins w:id="995" w:author="Lopez Guzman Susana Carolina" w:date="2016-06-21T16:16:00Z"/>
                <w:color w:val="31849B" w:themeColor="accent5" w:themeShade="BF"/>
              </w:rPr>
            </w:pPr>
            <w:ins w:id="996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997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5714A68A" w14:textId="77777777" w:rsidR="00EB3E38" w:rsidRPr="009A7B9C" w:rsidRDefault="00EB3E38" w:rsidP="00F0094B">
            <w:pPr>
              <w:jc w:val="center"/>
              <w:rPr>
                <w:ins w:id="998" w:author="Lopez Guzman Susana Carolina" w:date="2016-06-22T13:54:00Z"/>
                <w:color w:val="31849B" w:themeColor="accent5" w:themeShade="BF"/>
              </w:rPr>
            </w:pPr>
          </w:p>
        </w:tc>
      </w:tr>
      <w:tr w:rsidR="00EB3E38" w:rsidRPr="009A7B9C" w14:paraId="10A1CBBC" w14:textId="77777777" w:rsidTr="00EB3E38">
        <w:trPr>
          <w:trHeight w:val="499"/>
          <w:jc w:val="center"/>
          <w:ins w:id="999" w:author="Lopez Guzman Susana Carolina" w:date="2016-06-21T16:16:00Z"/>
          <w:trPrChange w:id="1000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001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604BAA3C" w14:textId="77777777" w:rsidR="00EB3E38" w:rsidRPr="009A7B9C" w:rsidRDefault="00EB3E38" w:rsidP="00F0094B">
            <w:pPr>
              <w:rPr>
                <w:ins w:id="1002" w:author="Lopez Guzman Susana Carolina" w:date="2016-06-21T16:16:00Z"/>
                <w:color w:val="31849B" w:themeColor="accent5" w:themeShade="BF"/>
              </w:rPr>
            </w:pPr>
            <w:ins w:id="1003" w:author="Lopez Guzman Susana Carolina" w:date="2016-06-21T16:16:00Z">
              <w:r>
                <w:rPr>
                  <w:color w:val="31849B" w:themeColor="accent5" w:themeShade="BF"/>
                </w:rPr>
                <w:t>Periodo de reserva</w:t>
              </w:r>
            </w:ins>
          </w:p>
        </w:tc>
        <w:tc>
          <w:tcPr>
            <w:tcW w:w="2045" w:type="dxa"/>
            <w:vAlign w:val="center"/>
            <w:tcPrChange w:id="1004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51CEB9EE" w14:textId="77777777" w:rsidR="00EB3E38" w:rsidRPr="009A7B9C" w:rsidRDefault="00EB3E38" w:rsidP="00F0094B">
            <w:pPr>
              <w:jc w:val="center"/>
              <w:rPr>
                <w:ins w:id="1005" w:author="Lopez Guzman Susana Carolina" w:date="2016-06-21T16:16:00Z"/>
                <w:color w:val="31849B" w:themeColor="accent5" w:themeShade="BF"/>
              </w:rPr>
            </w:pPr>
            <w:ins w:id="1006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1007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686DC048" w14:textId="5F5BD2D8" w:rsidR="00EB3E38" w:rsidRPr="00AD0831" w:rsidRDefault="00EB3E38" w:rsidP="00F0094B">
            <w:pPr>
              <w:jc w:val="center"/>
              <w:rPr>
                <w:ins w:id="1008" w:author="Lopez Guzman Susana Carolina" w:date="2016-06-22T13:54:00Z"/>
                <w:color w:val="31849B" w:themeColor="accent5" w:themeShade="BF"/>
              </w:rPr>
            </w:pPr>
            <w:ins w:id="1009" w:author="Lopez Guzman Susana Carolina" w:date="2016-06-22T13:54:00Z">
              <w:r w:rsidRPr="00AD0831">
                <w:rPr>
                  <w:color w:val="31849B" w:themeColor="accent5" w:themeShade="BF"/>
                </w:rPr>
                <w:t>Se seleccionará según catálogo</w:t>
              </w:r>
            </w:ins>
          </w:p>
        </w:tc>
      </w:tr>
      <w:tr w:rsidR="00EB3E38" w:rsidRPr="009A7B9C" w14:paraId="31E3F82C" w14:textId="77777777" w:rsidTr="00EB3E38">
        <w:trPr>
          <w:trHeight w:val="499"/>
          <w:jc w:val="center"/>
          <w:ins w:id="1010" w:author="Lopez Guzman Susana Carolina" w:date="2016-06-21T16:16:00Z"/>
          <w:trPrChange w:id="1011" w:author="Lopez Guzman Susana Carolina" w:date="2016-06-22T13:54:00Z">
            <w:trPr>
              <w:trHeight w:val="499"/>
              <w:jc w:val="center"/>
            </w:trPr>
          </w:trPrChange>
        </w:trPr>
        <w:tc>
          <w:tcPr>
            <w:tcW w:w="3157" w:type="dxa"/>
            <w:vAlign w:val="center"/>
            <w:tcPrChange w:id="1012" w:author="Lopez Guzman Susana Carolina" w:date="2016-06-22T13:54:00Z">
              <w:tcPr>
                <w:tcW w:w="3157" w:type="dxa"/>
                <w:vAlign w:val="center"/>
              </w:tcPr>
            </w:tcPrChange>
          </w:tcPr>
          <w:p w14:paraId="2A119B2E" w14:textId="77777777" w:rsidR="00EB3E38" w:rsidRPr="002A4173" w:rsidRDefault="00EB3E38" w:rsidP="00F0094B">
            <w:pPr>
              <w:rPr>
                <w:ins w:id="1013" w:author="Lopez Guzman Susana Carolina" w:date="2016-06-21T16:16:00Z"/>
                <w:color w:val="31849B" w:themeColor="accent5" w:themeShade="BF"/>
                <w:u w:val="single"/>
              </w:rPr>
            </w:pPr>
            <w:ins w:id="1014" w:author="Lopez Guzman Susana Carolina" w:date="2016-06-21T16:16:00Z">
              <w:r w:rsidRPr="002A4173">
                <w:rPr>
                  <w:color w:val="31849B" w:themeColor="accent5" w:themeShade="BF"/>
                  <w:u w:val="single"/>
                </w:rPr>
                <w:t>CONTRAPORTADA</w:t>
              </w:r>
            </w:ins>
          </w:p>
        </w:tc>
        <w:tc>
          <w:tcPr>
            <w:tcW w:w="2045" w:type="dxa"/>
            <w:vAlign w:val="center"/>
            <w:tcPrChange w:id="1015" w:author="Lopez Guzman Susana Carolina" w:date="2016-06-22T13:54:00Z">
              <w:tcPr>
                <w:tcW w:w="2045" w:type="dxa"/>
                <w:vAlign w:val="center"/>
              </w:tcPr>
            </w:tcPrChange>
          </w:tcPr>
          <w:p w14:paraId="007B00D1" w14:textId="77777777" w:rsidR="00EB3E38" w:rsidRPr="009A7B9C" w:rsidRDefault="00EB3E38" w:rsidP="00F0094B">
            <w:pPr>
              <w:jc w:val="center"/>
              <w:rPr>
                <w:ins w:id="1016" w:author="Lopez Guzman Susana Carolina" w:date="2016-06-21T16:16:00Z"/>
                <w:color w:val="31849B" w:themeColor="accent5" w:themeShade="BF"/>
              </w:rPr>
            </w:pPr>
            <w:ins w:id="1017" w:author="Lopez Guzman Susana Carolina" w:date="2016-06-21T16:16:00Z">
              <w:r w:rsidRPr="009A7B9C">
                <w:rPr>
                  <w:color w:val="31849B" w:themeColor="accent5" w:themeShade="BF"/>
                </w:rPr>
                <w:t>Si</w:t>
              </w:r>
            </w:ins>
          </w:p>
        </w:tc>
        <w:tc>
          <w:tcPr>
            <w:tcW w:w="2292" w:type="dxa"/>
            <w:vAlign w:val="center"/>
            <w:tcPrChange w:id="1018" w:author="Lopez Guzman Susana Carolina" w:date="2016-06-22T13:54:00Z">
              <w:tcPr>
                <w:tcW w:w="2292" w:type="dxa"/>
                <w:vAlign w:val="center"/>
              </w:tcPr>
            </w:tcPrChange>
          </w:tcPr>
          <w:p w14:paraId="3D7ED5ED" w14:textId="60B487DA" w:rsidR="00EB3E38" w:rsidRDefault="00EB3E38" w:rsidP="00F0094B">
            <w:pPr>
              <w:jc w:val="center"/>
              <w:rPr>
                <w:ins w:id="1019" w:author="Lopez Guzman Susana Carolina" w:date="2016-06-22T13:54:00Z"/>
                <w:color w:val="31849B" w:themeColor="accent5" w:themeShade="BF"/>
              </w:rPr>
            </w:pPr>
            <w:ins w:id="1020" w:author="Lopez Guzman Susana Carolina" w:date="2016-06-22T13:54:00Z">
              <w:r>
                <w:rPr>
                  <w:color w:val="31849B" w:themeColor="accent5" w:themeShade="BF"/>
                </w:rPr>
                <w:t>Se generará en automático</w:t>
              </w:r>
            </w:ins>
          </w:p>
        </w:tc>
      </w:tr>
    </w:tbl>
    <w:p w14:paraId="5DCD60C4" w14:textId="77777777" w:rsidR="00B139B4" w:rsidRPr="009A7B9C" w:rsidRDefault="00B139B4" w:rsidP="00FB728B">
      <w:pPr>
        <w:jc w:val="both"/>
      </w:pPr>
    </w:p>
    <w:p w14:paraId="6EF01760" w14:textId="2D91F4DB" w:rsidR="00B139B4" w:rsidRPr="009A7B9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9A7B9C">
        <w:rPr>
          <w:rFonts w:asciiTheme="minorHAnsi" w:hAnsiTheme="minorHAnsi"/>
        </w:rPr>
        <w:t>Flujo de actividades</w:t>
      </w:r>
    </w:p>
    <w:p w14:paraId="2B0626C1" w14:textId="7CA4B22D" w:rsidR="00B139B4" w:rsidRPr="009A7B9C" w:rsidRDefault="00B139B4" w:rsidP="00156347">
      <w:pPr>
        <w:ind w:left="2124"/>
        <w:jc w:val="both"/>
      </w:pPr>
      <w:r w:rsidRPr="009A7B9C">
        <w:t>El flujo in</w:t>
      </w:r>
      <w:r w:rsidR="00951360" w:rsidRPr="009A7B9C">
        <w:t>i</w:t>
      </w:r>
      <w:r w:rsidRPr="009A7B9C">
        <w:t>cia cuando el actor selecciona la opción “</w:t>
      </w:r>
      <w:r w:rsidR="00C43C9B" w:rsidRPr="009A7B9C">
        <w:t>Modificar</w:t>
      </w:r>
      <w:r w:rsidR="00820A3D" w:rsidRPr="009A7B9C">
        <w:t>”</w:t>
      </w:r>
    </w:p>
    <w:p w14:paraId="3AC635E2" w14:textId="7C25B959" w:rsidR="00156347" w:rsidRPr="009A7B9C" w:rsidRDefault="00156347" w:rsidP="00156347">
      <w:pPr>
        <w:pStyle w:val="Prrafodelista"/>
        <w:ind w:left="2112"/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sistema muestra una pantalla de captura que contiene un formulario con la informa</w:t>
      </w:r>
      <w:r w:rsidR="00DF4F6A" w:rsidRPr="009A7B9C">
        <w:rPr>
          <w:rFonts w:asciiTheme="minorHAnsi" w:hAnsiTheme="minorHAnsi"/>
        </w:rPr>
        <w:t>ción requerida para modificar</w:t>
      </w:r>
      <w:r w:rsidR="00604828" w:rsidRPr="009A7B9C">
        <w:rPr>
          <w:rFonts w:asciiTheme="minorHAnsi" w:hAnsiTheme="minorHAnsi"/>
        </w:rPr>
        <w:t xml:space="preserve"> el</w:t>
      </w:r>
      <w:r w:rsidRPr="009A7B9C">
        <w:rPr>
          <w:rFonts w:asciiTheme="minorHAnsi" w:hAnsiTheme="minorHAnsi"/>
        </w:rPr>
        <w:t xml:space="preserve"> “</w:t>
      </w:r>
      <w:r w:rsidR="00CC2D7A" w:rsidRPr="009A7B9C">
        <w:rPr>
          <w:rFonts w:asciiTheme="minorHAnsi" w:hAnsiTheme="minorHAnsi"/>
        </w:rPr>
        <w:t>Seguimiento</w:t>
      </w:r>
      <w:r w:rsidRPr="009A7B9C">
        <w:rPr>
          <w:rFonts w:asciiTheme="minorHAnsi" w:hAnsiTheme="minorHAnsi"/>
        </w:rPr>
        <w:t>” &lt;Ver tabla “Entradas”&gt;</w:t>
      </w:r>
    </w:p>
    <w:p w14:paraId="610E03E1" w14:textId="77777777" w:rsidR="00156347" w:rsidRPr="009A7B9C" w:rsidRDefault="00156347" w:rsidP="00156347">
      <w:pPr>
        <w:pStyle w:val="Prrafodelista"/>
        <w:ind w:left="2136"/>
        <w:rPr>
          <w:rFonts w:asciiTheme="minorHAnsi" w:hAnsiTheme="minorHAnsi"/>
        </w:rPr>
      </w:pPr>
    </w:p>
    <w:p w14:paraId="71B7B457" w14:textId="77777777" w:rsidR="00156347" w:rsidRPr="009A7B9C" w:rsidRDefault="00156347" w:rsidP="00156347">
      <w:pPr>
        <w:pStyle w:val="Prrafodelista"/>
        <w:ind w:left="2136"/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sistema muestra las opciones:</w:t>
      </w:r>
    </w:p>
    <w:p w14:paraId="2F8E5322" w14:textId="77777777" w:rsidR="00156347" w:rsidRPr="009A7B9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9A7B9C">
        <w:rPr>
          <w:rFonts w:asciiTheme="minorHAnsi" w:hAnsiTheme="minorHAnsi"/>
        </w:rPr>
        <w:t>Guardar</w:t>
      </w:r>
    </w:p>
    <w:p w14:paraId="02181DFD" w14:textId="77777777" w:rsidR="00156347" w:rsidRPr="009A7B9C" w:rsidRDefault="00156347" w:rsidP="00156347">
      <w:pPr>
        <w:pStyle w:val="Prrafodelista"/>
        <w:numPr>
          <w:ilvl w:val="0"/>
          <w:numId w:val="15"/>
        </w:numPr>
        <w:ind w:left="2856"/>
        <w:rPr>
          <w:rFonts w:asciiTheme="minorHAnsi" w:hAnsiTheme="minorHAnsi"/>
        </w:rPr>
      </w:pPr>
      <w:r w:rsidRPr="009A7B9C">
        <w:rPr>
          <w:rFonts w:asciiTheme="minorHAnsi" w:hAnsiTheme="minorHAnsi"/>
        </w:rPr>
        <w:t>Cancelar</w:t>
      </w:r>
    </w:p>
    <w:p w14:paraId="72433631" w14:textId="0FE8B67D" w:rsidR="00156347" w:rsidRPr="009A7B9C" w:rsidRDefault="00156347" w:rsidP="00156347">
      <w:pPr>
        <w:ind w:left="2112"/>
      </w:pPr>
      <w:r w:rsidRPr="009A7B9C">
        <w:t xml:space="preserve">El actor </w:t>
      </w:r>
      <w:r w:rsidR="00470357" w:rsidRPr="009A7B9C">
        <w:t>modifica</w:t>
      </w:r>
      <w:r w:rsidRPr="009A7B9C">
        <w:t xml:space="preserve"> la información necesaria</w:t>
      </w:r>
    </w:p>
    <w:p w14:paraId="1782FA5B" w14:textId="77777777" w:rsidR="00156347" w:rsidRPr="009A7B9C" w:rsidRDefault="00156347" w:rsidP="00156347">
      <w:pPr>
        <w:ind w:left="2112"/>
      </w:pPr>
      <w:r w:rsidRPr="009A7B9C">
        <w:t>El actor selecciona la opción “Guardar”</w:t>
      </w:r>
    </w:p>
    <w:p w14:paraId="16CB258A" w14:textId="77777777" w:rsidR="00156347" w:rsidRPr="009A7B9C" w:rsidRDefault="00156347" w:rsidP="00156347">
      <w:pPr>
        <w:pStyle w:val="Prrafodelista"/>
        <w:numPr>
          <w:ilvl w:val="0"/>
          <w:numId w:val="16"/>
        </w:numPr>
        <w:ind w:left="2832"/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sistema muestra el mensaje “¿Desea guardar la información?” (Si/No)</w:t>
      </w:r>
    </w:p>
    <w:p w14:paraId="0A6BE69E" w14:textId="77777777" w:rsidR="00156347" w:rsidRPr="009A7B9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9A7B9C">
        <w:rPr>
          <w:rFonts w:asciiTheme="minorHAnsi" w:hAnsiTheme="minorHAnsi"/>
        </w:rPr>
        <w:t>Si el actor selecciona “Si”</w:t>
      </w:r>
    </w:p>
    <w:p w14:paraId="687AF9D0" w14:textId="77777777" w:rsidR="00156347" w:rsidRPr="009A7B9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sistema guarda la información</w:t>
      </w:r>
    </w:p>
    <w:p w14:paraId="50CE862A" w14:textId="77777777" w:rsidR="00156347" w:rsidRPr="009A7B9C" w:rsidRDefault="00156347" w:rsidP="00156347">
      <w:pPr>
        <w:pStyle w:val="Prrafodelista"/>
        <w:numPr>
          <w:ilvl w:val="1"/>
          <w:numId w:val="16"/>
        </w:numPr>
        <w:ind w:left="3552"/>
        <w:rPr>
          <w:rFonts w:asciiTheme="minorHAnsi" w:hAnsiTheme="minorHAnsi"/>
        </w:rPr>
      </w:pPr>
      <w:r w:rsidRPr="009A7B9C">
        <w:rPr>
          <w:rFonts w:asciiTheme="minorHAnsi" w:hAnsiTheme="minorHAnsi"/>
        </w:rPr>
        <w:lastRenderedPageBreak/>
        <w:t>Si el actor selecciona “No”</w:t>
      </w:r>
    </w:p>
    <w:p w14:paraId="1DFDDECA" w14:textId="77777777" w:rsidR="00156347" w:rsidRPr="009A7B9C" w:rsidRDefault="00156347" w:rsidP="00156347">
      <w:pPr>
        <w:pStyle w:val="Prrafodelista"/>
        <w:numPr>
          <w:ilvl w:val="2"/>
          <w:numId w:val="16"/>
        </w:numPr>
        <w:ind w:left="4272"/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actor sigue capturando la información necesaria</w:t>
      </w:r>
    </w:p>
    <w:p w14:paraId="5E4C9392" w14:textId="5EAB3303" w:rsidR="00156347" w:rsidRPr="009A7B9C" w:rsidRDefault="00156347" w:rsidP="00624B06">
      <w:pPr>
        <w:ind w:left="2112"/>
      </w:pPr>
      <w:r w:rsidRPr="009A7B9C">
        <w:t xml:space="preserve">Termina el flujo </w:t>
      </w:r>
      <w:r w:rsidR="00524F67" w:rsidRPr="009A7B9C">
        <w:t>modificar</w:t>
      </w:r>
    </w:p>
    <w:p w14:paraId="1DF2274A" w14:textId="327DB896" w:rsidR="00B139B4" w:rsidRPr="009A7B9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9A7B9C">
        <w:rPr>
          <w:rFonts w:asciiTheme="minorHAnsi" w:hAnsiTheme="minorHAnsi"/>
        </w:rPr>
        <w:t>Salidas</w:t>
      </w:r>
    </w:p>
    <w:p w14:paraId="6DD9F44F" w14:textId="11B47063" w:rsidR="00B139B4" w:rsidRPr="009A7B9C" w:rsidRDefault="007723BF" w:rsidP="00741B88">
      <w:pPr>
        <w:ind w:left="2124"/>
        <w:jc w:val="both"/>
      </w:pPr>
      <w:ins w:id="1021" w:author="Lopez Guzman Susana Carolina" w:date="2016-06-21T16:17:00Z">
        <w:r>
          <w:t xml:space="preserve">Documento de </w:t>
        </w:r>
      </w:ins>
      <w:r w:rsidR="005610F7" w:rsidRPr="009A7B9C">
        <w:t>Seguimiento</w:t>
      </w:r>
      <w:r w:rsidR="008C4A05" w:rsidRPr="009A7B9C">
        <w:t xml:space="preserve"> modificado en el sistema</w:t>
      </w:r>
    </w:p>
    <w:p w14:paraId="7CF8543D" w14:textId="4AE15DB7" w:rsidR="008A4765" w:rsidRPr="009A7B9C" w:rsidRDefault="008A4765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1022" w:name="_Toc454810201"/>
      <w:r w:rsidRPr="009A7B9C">
        <w:rPr>
          <w:rFonts w:asciiTheme="minorHAnsi" w:hAnsiTheme="minorHAnsi"/>
        </w:rPr>
        <w:t>Elimin</w:t>
      </w:r>
      <w:r w:rsidR="00163239" w:rsidRPr="009A7B9C">
        <w:rPr>
          <w:rFonts w:asciiTheme="minorHAnsi" w:hAnsiTheme="minorHAnsi"/>
        </w:rPr>
        <w:t>ar</w:t>
      </w:r>
      <w:bookmarkEnd w:id="1022"/>
    </w:p>
    <w:p w14:paraId="5DC49DCC" w14:textId="0A51E6CD" w:rsidR="008A4765" w:rsidRPr="009A7B9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9A7B9C">
        <w:rPr>
          <w:rFonts w:asciiTheme="minorHAnsi" w:hAnsiTheme="minorHAnsi"/>
        </w:rPr>
        <w:t>Descripción</w:t>
      </w:r>
    </w:p>
    <w:p w14:paraId="2E179C4A" w14:textId="33709E8A" w:rsidR="00F22D0E" w:rsidRPr="009A7B9C" w:rsidRDefault="00F22D0E" w:rsidP="00F22D0E">
      <w:pPr>
        <w:ind w:left="2124"/>
      </w:pPr>
      <w:r w:rsidRPr="009A7B9C">
        <w:t>En este flujo se describe la secuencia de las actividades ne</w:t>
      </w:r>
      <w:r w:rsidR="005E2D26" w:rsidRPr="009A7B9C">
        <w:t>cesarias para el flujo eliminar</w:t>
      </w:r>
    </w:p>
    <w:p w14:paraId="5AE67BD7" w14:textId="1AF18D2E" w:rsidR="008A4765" w:rsidRPr="009A7B9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9A7B9C">
        <w:rPr>
          <w:rFonts w:asciiTheme="minorHAnsi" w:hAnsiTheme="minorHAnsi"/>
        </w:rPr>
        <w:t>Entradas</w:t>
      </w:r>
    </w:p>
    <w:p w14:paraId="4342F606" w14:textId="7AE52595" w:rsidR="00870CD4" w:rsidRPr="009A7B9C" w:rsidRDefault="00870CD4" w:rsidP="00870CD4">
      <w:pPr>
        <w:ind w:left="2124"/>
      </w:pPr>
      <w:r w:rsidRPr="009A7B9C">
        <w:t>N/A</w:t>
      </w:r>
    </w:p>
    <w:p w14:paraId="5729D40D" w14:textId="6A14903C" w:rsidR="008A4765" w:rsidRPr="009A7B9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9A7B9C">
        <w:rPr>
          <w:rFonts w:asciiTheme="minorHAnsi" w:hAnsiTheme="minorHAnsi"/>
        </w:rPr>
        <w:t>Flujo de actividades</w:t>
      </w:r>
    </w:p>
    <w:p w14:paraId="4FB175EB" w14:textId="179567D9" w:rsidR="00820A3D" w:rsidRPr="009A7B9C" w:rsidRDefault="00820A3D" w:rsidP="00820A3D">
      <w:pPr>
        <w:ind w:left="2124"/>
      </w:pPr>
      <w:r w:rsidRPr="009A7B9C">
        <w:t xml:space="preserve">El flujo </w:t>
      </w:r>
      <w:del w:id="1023" w:author="Lopez Guzman Susana Carolina" w:date="2016-06-21T16:17:00Z">
        <w:r w:rsidRPr="009A7B9C" w:rsidDel="007723BF">
          <w:delText>incia</w:delText>
        </w:r>
      </w:del>
      <w:ins w:id="1024" w:author="Lopez Guzman Susana Carolina" w:date="2016-06-21T16:17:00Z">
        <w:r w:rsidR="007723BF" w:rsidRPr="009A7B9C">
          <w:t>inicia</w:t>
        </w:r>
      </w:ins>
      <w:r w:rsidRPr="009A7B9C">
        <w:t xml:space="preserve"> cuando el actor selecciona la opción “Eliminar”</w:t>
      </w:r>
    </w:p>
    <w:p w14:paraId="2C42C952" w14:textId="19321154" w:rsidR="00C938B0" w:rsidRPr="009A7B9C" w:rsidRDefault="00C938B0" w:rsidP="00820A3D">
      <w:pPr>
        <w:ind w:left="2124"/>
      </w:pPr>
      <w:r w:rsidRPr="009A7B9C">
        <w:t>El actor selecciona el elemento a borrar</w:t>
      </w:r>
    </w:p>
    <w:p w14:paraId="048E9CF8" w14:textId="346C2AB9" w:rsidR="00C938B0" w:rsidRPr="009A7B9C" w:rsidRDefault="00C938B0" w:rsidP="00820A3D">
      <w:pPr>
        <w:ind w:left="2124"/>
      </w:pPr>
      <w:r w:rsidRPr="009A7B9C">
        <w:t>El sistema muestra el mensaje “¿Desea borrar el elemento seleccionado?”</w:t>
      </w:r>
      <w:r w:rsidR="00A82807" w:rsidRPr="009A7B9C">
        <w:t xml:space="preserve"> (SI/No)</w:t>
      </w:r>
    </w:p>
    <w:p w14:paraId="325B4D54" w14:textId="30F83D07" w:rsidR="00544EBB" w:rsidRPr="009A7B9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Si el actor selecciona la opción “Si”</w:t>
      </w:r>
    </w:p>
    <w:p w14:paraId="3E4A0A23" w14:textId="28330679" w:rsidR="00544EBB" w:rsidRPr="009A7B9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sistema borra el elemento seleccionado</w:t>
      </w:r>
    </w:p>
    <w:p w14:paraId="3973BD54" w14:textId="278CB785" w:rsidR="00544EBB" w:rsidRPr="009A7B9C" w:rsidRDefault="00544EBB" w:rsidP="00544EBB">
      <w:pPr>
        <w:pStyle w:val="Prrafodelista"/>
        <w:numPr>
          <w:ilvl w:val="1"/>
          <w:numId w:val="16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Si el actor selecciona “No”</w:t>
      </w:r>
    </w:p>
    <w:p w14:paraId="4D30E7FB" w14:textId="2B645893" w:rsidR="00544EBB" w:rsidRPr="009A7B9C" w:rsidRDefault="00544EBB" w:rsidP="00544EBB">
      <w:pPr>
        <w:pStyle w:val="Prrafodelista"/>
        <w:numPr>
          <w:ilvl w:val="2"/>
          <w:numId w:val="16"/>
        </w:numPr>
        <w:rPr>
          <w:rFonts w:asciiTheme="minorHAnsi" w:hAnsiTheme="minorHAnsi"/>
        </w:rPr>
      </w:pPr>
      <w:r w:rsidRPr="009A7B9C">
        <w:rPr>
          <w:rFonts w:asciiTheme="minorHAnsi" w:hAnsiTheme="minorHAnsi"/>
        </w:rPr>
        <w:t>El actor continua en el formulario</w:t>
      </w:r>
    </w:p>
    <w:p w14:paraId="4C4540EF" w14:textId="442F02F3" w:rsidR="00D54BFF" w:rsidRPr="009A7B9C" w:rsidRDefault="00544EBB" w:rsidP="00DE2763">
      <w:pPr>
        <w:ind w:left="2136"/>
      </w:pPr>
      <w:r w:rsidRPr="009A7B9C">
        <w:t xml:space="preserve">Termina el flujo </w:t>
      </w:r>
      <w:r w:rsidR="00B36EAD" w:rsidRPr="009A7B9C">
        <w:t>eliminar</w:t>
      </w:r>
    </w:p>
    <w:p w14:paraId="7AB8D49B" w14:textId="5B4DB99B" w:rsidR="008A4765" w:rsidRPr="009A7B9C" w:rsidRDefault="00644A2C" w:rsidP="00FB728B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9A7B9C">
        <w:rPr>
          <w:rFonts w:asciiTheme="minorHAnsi" w:hAnsiTheme="minorHAnsi"/>
        </w:rPr>
        <w:t>Salidas</w:t>
      </w:r>
    </w:p>
    <w:p w14:paraId="493845A7" w14:textId="0ED5043E" w:rsidR="00E12D41" w:rsidRPr="009A7B9C" w:rsidRDefault="00E12D41" w:rsidP="00E12D41">
      <w:pPr>
        <w:ind w:left="2124"/>
      </w:pPr>
      <w:r w:rsidRPr="009A7B9C">
        <w:t>El sistema realiza el borrado del elemento en la base de datos</w:t>
      </w:r>
    </w:p>
    <w:p w14:paraId="26780EDD" w14:textId="5DB894D4" w:rsidR="00570D90" w:rsidRPr="009A7B9C" w:rsidRDefault="00644A2C" w:rsidP="00FB728B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1025" w:name="_Toc454810202"/>
      <w:r w:rsidRPr="009A7B9C">
        <w:rPr>
          <w:rFonts w:asciiTheme="minorHAnsi" w:hAnsiTheme="minorHAnsi"/>
        </w:rPr>
        <w:t>Flujos de Excepción</w:t>
      </w:r>
      <w:bookmarkEnd w:id="1025"/>
    </w:p>
    <w:p w14:paraId="5E08EFA2" w14:textId="17DE0800" w:rsidR="00BD06DA" w:rsidRPr="009A7B9C" w:rsidRDefault="00BD06DA" w:rsidP="00BD06DA">
      <w:pPr>
        <w:ind w:left="1416"/>
      </w:pPr>
      <w:r w:rsidRPr="009A7B9C">
        <w:t>N/A</w:t>
      </w:r>
    </w:p>
    <w:p w14:paraId="0F0D7CD5" w14:textId="50591B9A" w:rsidR="008A4765" w:rsidRPr="009A7B9C" w:rsidRDefault="00644A2C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026" w:name="_Toc454810203"/>
      <w:r w:rsidRPr="009A7B9C">
        <w:rPr>
          <w:rFonts w:asciiTheme="minorHAnsi" w:hAnsiTheme="minorHAnsi"/>
        </w:rPr>
        <w:t>Reglas de negocio</w:t>
      </w:r>
      <w:bookmarkEnd w:id="1026"/>
    </w:p>
    <w:p w14:paraId="7C80F083" w14:textId="26134B1B" w:rsidR="00570D90" w:rsidRPr="009A7B9C" w:rsidRDefault="003B2F12" w:rsidP="003B2F12">
      <w:pPr>
        <w:ind w:left="360"/>
      </w:pPr>
      <w:r w:rsidRPr="009A7B9C">
        <w:t>N/A</w:t>
      </w:r>
    </w:p>
    <w:p w14:paraId="5C4DF4C5" w14:textId="4A41C6CF" w:rsidR="008A4765" w:rsidRPr="009A7B9C" w:rsidRDefault="00A66530" w:rsidP="00FB728B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027" w:name="_Toc454810204"/>
      <w:r w:rsidRPr="009A7B9C">
        <w:rPr>
          <w:rFonts w:asciiTheme="minorHAnsi" w:hAnsiTheme="minorHAnsi"/>
        </w:rPr>
        <w:t>Requerimientos Especiales</w:t>
      </w:r>
      <w:bookmarkEnd w:id="1027"/>
    </w:p>
    <w:p w14:paraId="5FDF244E" w14:textId="697CC4A5" w:rsidR="00AC7B14" w:rsidRPr="009A7B9C" w:rsidRDefault="006D3B12" w:rsidP="007A62B4">
      <w:pPr>
        <w:ind w:left="360"/>
        <w:rPr>
          <w:rFonts w:cs="Arial"/>
        </w:rPr>
      </w:pPr>
      <w:r w:rsidRPr="009A7B9C">
        <w:t>N/A</w:t>
      </w:r>
    </w:p>
    <w:p w14:paraId="0E80A4C6" w14:textId="77777777" w:rsidR="00AC7B14" w:rsidRPr="009A7B9C" w:rsidRDefault="00AC7B14" w:rsidP="00FB728B">
      <w:pPr>
        <w:jc w:val="both"/>
        <w:rPr>
          <w:rFonts w:cs="Arial"/>
        </w:rPr>
      </w:pPr>
    </w:p>
    <w:sectPr w:rsidR="00AC7B14" w:rsidRPr="009A7B9C" w:rsidSect="005529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70FFD" w14:textId="77777777" w:rsidR="00F6415E" w:rsidRDefault="00F6415E" w:rsidP="0070080D">
      <w:pPr>
        <w:spacing w:after="0" w:line="240" w:lineRule="auto"/>
      </w:pPr>
      <w:r>
        <w:separator/>
      </w:r>
    </w:p>
  </w:endnote>
  <w:endnote w:type="continuationSeparator" w:id="0">
    <w:p w14:paraId="1F483542" w14:textId="77777777" w:rsidR="00F6415E" w:rsidRDefault="00F6415E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B128F" w14:textId="77777777" w:rsidR="00F0094B" w:rsidRDefault="00F009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F0094B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F0094B" w:rsidRDefault="00F0094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F0094B" w:rsidRDefault="00F0094B">
          <w:pPr>
            <w:pStyle w:val="Encabezado"/>
            <w:jc w:val="right"/>
            <w:rPr>
              <w:caps/>
              <w:sz w:val="18"/>
            </w:rPr>
          </w:pPr>
        </w:p>
      </w:tc>
    </w:tr>
    <w:tr w:rsidR="00F0094B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4004762B" w:rsidR="00F0094B" w:rsidRDefault="00F0094B" w:rsidP="00465B3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>CU -  SEGUIMIENTO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F0094B" w:rsidRDefault="00F0094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711A2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F0094B" w:rsidRDefault="00F009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70AD9" w14:textId="77777777" w:rsidR="00F0094B" w:rsidRDefault="00F009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9DE0F" w14:textId="77777777" w:rsidR="00F6415E" w:rsidRDefault="00F6415E" w:rsidP="0070080D">
      <w:pPr>
        <w:spacing w:after="0" w:line="240" w:lineRule="auto"/>
      </w:pPr>
      <w:r>
        <w:separator/>
      </w:r>
    </w:p>
  </w:footnote>
  <w:footnote w:type="continuationSeparator" w:id="0">
    <w:p w14:paraId="353EE40F" w14:textId="77777777" w:rsidR="00F6415E" w:rsidRDefault="00F6415E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56A3E" w14:textId="77777777" w:rsidR="00F0094B" w:rsidRDefault="00F009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F0094B" w:rsidRDefault="00F0094B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59E8D" w14:textId="77777777" w:rsidR="00F0094B" w:rsidRDefault="00F009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C04002"/>
    <w:multiLevelType w:val="hybridMultilevel"/>
    <w:tmpl w:val="B414D3D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3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96004"/>
    <w:multiLevelType w:val="hybridMultilevel"/>
    <w:tmpl w:val="E7623F16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0412F"/>
    <w:rsid w:val="00022919"/>
    <w:rsid w:val="000315A2"/>
    <w:rsid w:val="00054327"/>
    <w:rsid w:val="0006076E"/>
    <w:rsid w:val="00064593"/>
    <w:rsid w:val="00064B4B"/>
    <w:rsid w:val="00072827"/>
    <w:rsid w:val="000852B5"/>
    <w:rsid w:val="000A64C7"/>
    <w:rsid w:val="000A7097"/>
    <w:rsid w:val="000B24D5"/>
    <w:rsid w:val="000B38FE"/>
    <w:rsid w:val="000C393B"/>
    <w:rsid w:val="000C4EEC"/>
    <w:rsid w:val="000D104F"/>
    <w:rsid w:val="000E2B47"/>
    <w:rsid w:val="000E5EE2"/>
    <w:rsid w:val="00105116"/>
    <w:rsid w:val="00125848"/>
    <w:rsid w:val="00135195"/>
    <w:rsid w:val="00150EB5"/>
    <w:rsid w:val="00151D7B"/>
    <w:rsid w:val="0015464F"/>
    <w:rsid w:val="00156347"/>
    <w:rsid w:val="00156AC9"/>
    <w:rsid w:val="00163239"/>
    <w:rsid w:val="00174825"/>
    <w:rsid w:val="00175C9B"/>
    <w:rsid w:val="001A248A"/>
    <w:rsid w:val="001E630B"/>
    <w:rsid w:val="001F01B1"/>
    <w:rsid w:val="001F3893"/>
    <w:rsid w:val="00206EAC"/>
    <w:rsid w:val="00220AB7"/>
    <w:rsid w:val="0022331E"/>
    <w:rsid w:val="002243FC"/>
    <w:rsid w:val="00226F36"/>
    <w:rsid w:val="002346A3"/>
    <w:rsid w:val="00240405"/>
    <w:rsid w:val="002407BB"/>
    <w:rsid w:val="00246192"/>
    <w:rsid w:val="00251578"/>
    <w:rsid w:val="00267A15"/>
    <w:rsid w:val="00276B72"/>
    <w:rsid w:val="00281FD1"/>
    <w:rsid w:val="0028468C"/>
    <w:rsid w:val="0029597F"/>
    <w:rsid w:val="002B6012"/>
    <w:rsid w:val="002C04DF"/>
    <w:rsid w:val="002C379D"/>
    <w:rsid w:val="002D09C1"/>
    <w:rsid w:val="002F736F"/>
    <w:rsid w:val="003064DF"/>
    <w:rsid w:val="00311787"/>
    <w:rsid w:val="00314043"/>
    <w:rsid w:val="00333AC7"/>
    <w:rsid w:val="00343384"/>
    <w:rsid w:val="00350D66"/>
    <w:rsid w:val="0035689C"/>
    <w:rsid w:val="003866D9"/>
    <w:rsid w:val="0039387B"/>
    <w:rsid w:val="003B2F12"/>
    <w:rsid w:val="003B5E75"/>
    <w:rsid w:val="003C53AC"/>
    <w:rsid w:val="003C5EC2"/>
    <w:rsid w:val="003D178D"/>
    <w:rsid w:val="003D1BB5"/>
    <w:rsid w:val="003D67CC"/>
    <w:rsid w:val="004042AE"/>
    <w:rsid w:val="00413655"/>
    <w:rsid w:val="0043323F"/>
    <w:rsid w:val="00465B3F"/>
    <w:rsid w:val="00470357"/>
    <w:rsid w:val="00492D0B"/>
    <w:rsid w:val="004B019B"/>
    <w:rsid w:val="004C5B3C"/>
    <w:rsid w:val="004E41C5"/>
    <w:rsid w:val="004E62A5"/>
    <w:rsid w:val="004E6314"/>
    <w:rsid w:val="004F3F62"/>
    <w:rsid w:val="00513CEC"/>
    <w:rsid w:val="00524F67"/>
    <w:rsid w:val="00525D54"/>
    <w:rsid w:val="00544EBB"/>
    <w:rsid w:val="005529DC"/>
    <w:rsid w:val="00555AED"/>
    <w:rsid w:val="005610F7"/>
    <w:rsid w:val="00561D01"/>
    <w:rsid w:val="00566954"/>
    <w:rsid w:val="00570D90"/>
    <w:rsid w:val="0057278C"/>
    <w:rsid w:val="005776B2"/>
    <w:rsid w:val="00582D32"/>
    <w:rsid w:val="00587B6B"/>
    <w:rsid w:val="005959D6"/>
    <w:rsid w:val="005C0D7A"/>
    <w:rsid w:val="005C14F0"/>
    <w:rsid w:val="005E1631"/>
    <w:rsid w:val="005E2D26"/>
    <w:rsid w:val="005E6D8E"/>
    <w:rsid w:val="005F59ED"/>
    <w:rsid w:val="005F7F49"/>
    <w:rsid w:val="00604828"/>
    <w:rsid w:val="00624750"/>
    <w:rsid w:val="00624B06"/>
    <w:rsid w:val="0062662E"/>
    <w:rsid w:val="00633B1A"/>
    <w:rsid w:val="00644A2C"/>
    <w:rsid w:val="0066760F"/>
    <w:rsid w:val="00670E79"/>
    <w:rsid w:val="0067175B"/>
    <w:rsid w:val="00672B0D"/>
    <w:rsid w:val="0068001F"/>
    <w:rsid w:val="00690ED3"/>
    <w:rsid w:val="0069318A"/>
    <w:rsid w:val="00693483"/>
    <w:rsid w:val="006A03AC"/>
    <w:rsid w:val="006A53A5"/>
    <w:rsid w:val="006B006A"/>
    <w:rsid w:val="006C3581"/>
    <w:rsid w:val="006C4E99"/>
    <w:rsid w:val="006D3B12"/>
    <w:rsid w:val="006E70ED"/>
    <w:rsid w:val="0070080D"/>
    <w:rsid w:val="0070189D"/>
    <w:rsid w:val="007126B7"/>
    <w:rsid w:val="00715548"/>
    <w:rsid w:val="0071700B"/>
    <w:rsid w:val="007174E3"/>
    <w:rsid w:val="007262FA"/>
    <w:rsid w:val="00734BCC"/>
    <w:rsid w:val="00741B88"/>
    <w:rsid w:val="00743750"/>
    <w:rsid w:val="007723BF"/>
    <w:rsid w:val="00785B3A"/>
    <w:rsid w:val="00786A7E"/>
    <w:rsid w:val="007908F2"/>
    <w:rsid w:val="00794699"/>
    <w:rsid w:val="007A468A"/>
    <w:rsid w:val="007A62B4"/>
    <w:rsid w:val="007B16F3"/>
    <w:rsid w:val="007C4FA0"/>
    <w:rsid w:val="007C5B97"/>
    <w:rsid w:val="007E7B4B"/>
    <w:rsid w:val="007F2D61"/>
    <w:rsid w:val="008151BE"/>
    <w:rsid w:val="00815D66"/>
    <w:rsid w:val="008179C1"/>
    <w:rsid w:val="00820A3D"/>
    <w:rsid w:val="0082582F"/>
    <w:rsid w:val="00831346"/>
    <w:rsid w:val="00850A99"/>
    <w:rsid w:val="00854BBC"/>
    <w:rsid w:val="0086120D"/>
    <w:rsid w:val="00870CD4"/>
    <w:rsid w:val="00881CAA"/>
    <w:rsid w:val="00891B37"/>
    <w:rsid w:val="008A4765"/>
    <w:rsid w:val="008B1352"/>
    <w:rsid w:val="008C353E"/>
    <w:rsid w:val="008C4A05"/>
    <w:rsid w:val="008D59BB"/>
    <w:rsid w:val="008E1012"/>
    <w:rsid w:val="008E41E2"/>
    <w:rsid w:val="0091405E"/>
    <w:rsid w:val="00917791"/>
    <w:rsid w:val="009239F3"/>
    <w:rsid w:val="00934C2C"/>
    <w:rsid w:val="009460C9"/>
    <w:rsid w:val="00951360"/>
    <w:rsid w:val="009549D6"/>
    <w:rsid w:val="009637FE"/>
    <w:rsid w:val="00967167"/>
    <w:rsid w:val="0097510B"/>
    <w:rsid w:val="00992F87"/>
    <w:rsid w:val="009976D5"/>
    <w:rsid w:val="00997C5E"/>
    <w:rsid w:val="009A3613"/>
    <w:rsid w:val="009A608C"/>
    <w:rsid w:val="009A7B9C"/>
    <w:rsid w:val="009B5B1F"/>
    <w:rsid w:val="009C2611"/>
    <w:rsid w:val="009E1EFA"/>
    <w:rsid w:val="009F78A0"/>
    <w:rsid w:val="00A029DB"/>
    <w:rsid w:val="00A05B55"/>
    <w:rsid w:val="00A05CD4"/>
    <w:rsid w:val="00A224F6"/>
    <w:rsid w:val="00A23102"/>
    <w:rsid w:val="00A2373B"/>
    <w:rsid w:val="00A24014"/>
    <w:rsid w:val="00A32DC1"/>
    <w:rsid w:val="00A406E7"/>
    <w:rsid w:val="00A51F08"/>
    <w:rsid w:val="00A52BA8"/>
    <w:rsid w:val="00A66530"/>
    <w:rsid w:val="00A754FE"/>
    <w:rsid w:val="00A77E34"/>
    <w:rsid w:val="00A82807"/>
    <w:rsid w:val="00A872B3"/>
    <w:rsid w:val="00A95D5C"/>
    <w:rsid w:val="00AB43B3"/>
    <w:rsid w:val="00AB68C4"/>
    <w:rsid w:val="00AC2E51"/>
    <w:rsid w:val="00AC7B14"/>
    <w:rsid w:val="00AE4B42"/>
    <w:rsid w:val="00AE58CB"/>
    <w:rsid w:val="00AE6E04"/>
    <w:rsid w:val="00B01649"/>
    <w:rsid w:val="00B139B4"/>
    <w:rsid w:val="00B17052"/>
    <w:rsid w:val="00B2432F"/>
    <w:rsid w:val="00B3392D"/>
    <w:rsid w:val="00B36EAD"/>
    <w:rsid w:val="00B56953"/>
    <w:rsid w:val="00B619ED"/>
    <w:rsid w:val="00B677FA"/>
    <w:rsid w:val="00B7174B"/>
    <w:rsid w:val="00B813D7"/>
    <w:rsid w:val="00B825F5"/>
    <w:rsid w:val="00BA0DC8"/>
    <w:rsid w:val="00BB051D"/>
    <w:rsid w:val="00BB5FEF"/>
    <w:rsid w:val="00BD05C6"/>
    <w:rsid w:val="00BD06DA"/>
    <w:rsid w:val="00BD4907"/>
    <w:rsid w:val="00C02F4B"/>
    <w:rsid w:val="00C0605B"/>
    <w:rsid w:val="00C15A37"/>
    <w:rsid w:val="00C37D98"/>
    <w:rsid w:val="00C43156"/>
    <w:rsid w:val="00C43C9B"/>
    <w:rsid w:val="00C4660B"/>
    <w:rsid w:val="00C523D8"/>
    <w:rsid w:val="00C605D3"/>
    <w:rsid w:val="00C81FC2"/>
    <w:rsid w:val="00C938B0"/>
    <w:rsid w:val="00CB78AE"/>
    <w:rsid w:val="00CC0983"/>
    <w:rsid w:val="00CC2D7A"/>
    <w:rsid w:val="00CD2050"/>
    <w:rsid w:val="00CD7F68"/>
    <w:rsid w:val="00CF15CD"/>
    <w:rsid w:val="00CF1738"/>
    <w:rsid w:val="00D11270"/>
    <w:rsid w:val="00D134E2"/>
    <w:rsid w:val="00D148A7"/>
    <w:rsid w:val="00D14B60"/>
    <w:rsid w:val="00D157DA"/>
    <w:rsid w:val="00D30D3F"/>
    <w:rsid w:val="00D3209A"/>
    <w:rsid w:val="00D32512"/>
    <w:rsid w:val="00D330FB"/>
    <w:rsid w:val="00D33EE3"/>
    <w:rsid w:val="00D54BFF"/>
    <w:rsid w:val="00D7114B"/>
    <w:rsid w:val="00D80996"/>
    <w:rsid w:val="00D83FAB"/>
    <w:rsid w:val="00D84174"/>
    <w:rsid w:val="00D851A6"/>
    <w:rsid w:val="00D9318F"/>
    <w:rsid w:val="00DA2DF7"/>
    <w:rsid w:val="00DB3053"/>
    <w:rsid w:val="00DD3E54"/>
    <w:rsid w:val="00DE2763"/>
    <w:rsid w:val="00DF38E2"/>
    <w:rsid w:val="00DF4F6A"/>
    <w:rsid w:val="00DF53A2"/>
    <w:rsid w:val="00E00F5D"/>
    <w:rsid w:val="00E033BD"/>
    <w:rsid w:val="00E12D41"/>
    <w:rsid w:val="00E13FB6"/>
    <w:rsid w:val="00E202D4"/>
    <w:rsid w:val="00E279E7"/>
    <w:rsid w:val="00E34214"/>
    <w:rsid w:val="00E47502"/>
    <w:rsid w:val="00E66AF7"/>
    <w:rsid w:val="00E9321D"/>
    <w:rsid w:val="00E93D2D"/>
    <w:rsid w:val="00E95AE4"/>
    <w:rsid w:val="00EA0A59"/>
    <w:rsid w:val="00EA1634"/>
    <w:rsid w:val="00EA32BB"/>
    <w:rsid w:val="00EB3E38"/>
    <w:rsid w:val="00EB47A0"/>
    <w:rsid w:val="00EB543C"/>
    <w:rsid w:val="00EC45F7"/>
    <w:rsid w:val="00EF6689"/>
    <w:rsid w:val="00F0094B"/>
    <w:rsid w:val="00F03705"/>
    <w:rsid w:val="00F03F03"/>
    <w:rsid w:val="00F12136"/>
    <w:rsid w:val="00F17433"/>
    <w:rsid w:val="00F22D0E"/>
    <w:rsid w:val="00F3261C"/>
    <w:rsid w:val="00F329A4"/>
    <w:rsid w:val="00F32B0B"/>
    <w:rsid w:val="00F360CA"/>
    <w:rsid w:val="00F44874"/>
    <w:rsid w:val="00F6415E"/>
    <w:rsid w:val="00F711A2"/>
    <w:rsid w:val="00F8017F"/>
    <w:rsid w:val="00F8196D"/>
    <w:rsid w:val="00FB728B"/>
    <w:rsid w:val="00FC521F"/>
    <w:rsid w:val="00FC5BE8"/>
    <w:rsid w:val="00FF11A2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A8E425-1199-4504-B4DE-484DCF846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12</Pages>
  <Words>1557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SEGUIMIENTO</dc:creator>
  <cp:lastModifiedBy>cuasi</cp:lastModifiedBy>
  <cp:revision>254</cp:revision>
  <dcterms:created xsi:type="dcterms:W3CDTF">2016-03-12T00:49:00Z</dcterms:created>
  <dcterms:modified xsi:type="dcterms:W3CDTF">2016-06-27T22:01:00Z</dcterms:modified>
</cp:coreProperties>
</file>
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2CAB038B" w:rsidR="00AD4887" w:rsidRPr="00B44A9E" w:rsidRDefault="00A32DC1" w:rsidP="00FB728B">
      <w:pPr>
        <w:jc w:val="both"/>
      </w:pPr>
      <w:r w:rsidRPr="00B44A9E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A9E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527CA" w14:textId="77777777" w:rsidR="00B2432F" w:rsidRPr="00B44A9E" w:rsidRDefault="00B2432F" w:rsidP="00FB728B">
      <w:pPr>
        <w:jc w:val="both"/>
      </w:pPr>
    </w:p>
    <w:p w14:paraId="15C8E85C" w14:textId="77777777" w:rsidR="00B2432F" w:rsidRPr="00B44A9E" w:rsidRDefault="00B2432F" w:rsidP="00FB728B">
      <w:pPr>
        <w:jc w:val="both"/>
      </w:pPr>
    </w:p>
    <w:p w14:paraId="5810890C" w14:textId="77777777" w:rsidR="00B2432F" w:rsidRPr="00B44A9E" w:rsidRDefault="00B2432F" w:rsidP="00FB728B">
      <w:pPr>
        <w:jc w:val="both"/>
      </w:pPr>
    </w:p>
    <w:p w14:paraId="272868A5" w14:textId="77777777" w:rsidR="00A224F6" w:rsidRPr="00B44A9E" w:rsidRDefault="00A224F6" w:rsidP="00FB728B">
      <w:pPr>
        <w:jc w:val="both"/>
      </w:pPr>
    </w:p>
    <w:p w14:paraId="68B19720" w14:textId="77777777" w:rsidR="0057278C" w:rsidRPr="00B44A9E" w:rsidRDefault="0057278C" w:rsidP="00FB728B">
      <w:pPr>
        <w:jc w:val="both"/>
      </w:pPr>
    </w:p>
    <w:p w14:paraId="672777AF" w14:textId="23B03A87" w:rsidR="0057278C" w:rsidRPr="00B44A9E" w:rsidRDefault="0057278C" w:rsidP="00FB728B">
      <w:pPr>
        <w:jc w:val="both"/>
        <w:rPr>
          <w:b/>
          <w:color w:val="244061" w:themeColor="accent1" w:themeShade="80"/>
          <w:sz w:val="72"/>
          <w:szCs w:val="72"/>
        </w:rPr>
      </w:pPr>
      <w:r w:rsidRPr="00B44A9E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B44A9E" w:rsidRDefault="0057278C" w:rsidP="00FB728B">
      <w:pPr>
        <w:jc w:val="both"/>
        <w:rPr>
          <w:b/>
          <w:color w:val="244061" w:themeColor="accent1" w:themeShade="80"/>
          <w:sz w:val="56"/>
          <w:szCs w:val="56"/>
        </w:rPr>
      </w:pPr>
      <w:r w:rsidRPr="00B44A9E">
        <w:rPr>
          <w:color w:val="244061" w:themeColor="accent1" w:themeShade="80"/>
          <w:sz w:val="56"/>
          <w:szCs w:val="56"/>
        </w:rPr>
        <w:t>CASO DE USO</w:t>
      </w:r>
    </w:p>
    <w:p w14:paraId="2F2EA7B9" w14:textId="74DA5159" w:rsidR="0057278C" w:rsidRPr="00B44A9E" w:rsidRDefault="005E0215" w:rsidP="00FB728B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11 </w:t>
      </w:r>
      <w:r w:rsidR="00A5011A" w:rsidRPr="00B44A9E">
        <w:rPr>
          <w:b/>
          <w:color w:val="244061" w:themeColor="accent1" w:themeShade="80"/>
          <w:sz w:val="56"/>
          <w:szCs w:val="56"/>
        </w:rPr>
        <w:t>INFORME DE PRA</w:t>
      </w:r>
    </w:p>
    <w:p w14:paraId="143F6766" w14:textId="77777777" w:rsidR="0057278C" w:rsidRPr="00B44A9E" w:rsidRDefault="0057278C" w:rsidP="00FB728B">
      <w:pPr>
        <w:jc w:val="both"/>
      </w:pPr>
    </w:p>
    <w:p w14:paraId="5F6E5F23" w14:textId="77777777" w:rsidR="0057278C" w:rsidRPr="00B44A9E" w:rsidRDefault="0057278C" w:rsidP="00FB728B">
      <w:pPr>
        <w:jc w:val="both"/>
      </w:pPr>
    </w:p>
    <w:p w14:paraId="2844AC90" w14:textId="77777777" w:rsidR="0057278C" w:rsidRPr="00B44A9E" w:rsidRDefault="0057278C" w:rsidP="00FB728B">
      <w:pPr>
        <w:jc w:val="both"/>
      </w:pPr>
    </w:p>
    <w:p w14:paraId="6D9CEAE6" w14:textId="77777777" w:rsidR="0057278C" w:rsidRPr="00B44A9E" w:rsidRDefault="0057278C" w:rsidP="00FB728B">
      <w:pPr>
        <w:jc w:val="both"/>
      </w:pPr>
    </w:p>
    <w:p w14:paraId="37EC6A8C" w14:textId="77777777" w:rsidR="0057278C" w:rsidRPr="00B44A9E" w:rsidRDefault="0057278C" w:rsidP="00FB728B">
      <w:pPr>
        <w:jc w:val="both"/>
      </w:pPr>
    </w:p>
    <w:p w14:paraId="03C05368" w14:textId="77777777" w:rsidR="0057278C" w:rsidRPr="00B44A9E" w:rsidRDefault="0057278C" w:rsidP="00FB728B">
      <w:pPr>
        <w:jc w:val="both"/>
      </w:pPr>
    </w:p>
    <w:p w14:paraId="044C6865" w14:textId="261BFB9F" w:rsidR="0057278C" w:rsidRPr="00B44A9E" w:rsidRDefault="00891B37" w:rsidP="00AE6E04">
      <w:pPr>
        <w:pStyle w:val="Citadestacada"/>
      </w:pPr>
      <w:r w:rsidRPr="00B44A9E">
        <w:t>A</w:t>
      </w:r>
      <w:r w:rsidR="0057278C" w:rsidRPr="00B44A9E">
        <w:t>utoma</w:t>
      </w:r>
      <w:r w:rsidR="001F01B1" w:rsidRPr="00B44A9E">
        <w:t>tización del proceso de auditorí</w:t>
      </w:r>
      <w:r w:rsidR="0057278C" w:rsidRPr="00B44A9E">
        <w:t>as</w:t>
      </w:r>
      <w:r w:rsidRPr="00B44A9E">
        <w:t xml:space="preserve"> OIC</w:t>
      </w:r>
      <w:r w:rsidR="009239F3" w:rsidRPr="00B44A9E">
        <w:t xml:space="preserve"> CNBV</w:t>
      </w:r>
    </w:p>
    <w:p w14:paraId="092FFD7B" w14:textId="77777777" w:rsidR="00F329A4" w:rsidRPr="00B44A9E" w:rsidRDefault="00F329A4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B44A9E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B44A9E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B44A9E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B44A9E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B44A9E" w:rsidRDefault="00D330FB" w:rsidP="00FB728B">
          <w:pPr>
            <w:jc w:val="both"/>
            <w:rPr>
              <w:color w:val="31849B" w:themeColor="accent5" w:themeShade="BF"/>
              <w:lang w:val="es-ES" w:eastAsia="es-MX"/>
            </w:rPr>
          </w:pPr>
        </w:p>
        <w:p w14:paraId="4DF1BBA3" w14:textId="77777777" w:rsidR="009F115B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B44A9E">
            <w:rPr>
              <w:b w:val="0"/>
              <w:color w:val="0070C0"/>
            </w:rPr>
            <w:fldChar w:fldCharType="begin"/>
          </w:r>
          <w:r w:rsidRPr="00B44A9E">
            <w:rPr>
              <w:color w:val="0070C0"/>
            </w:rPr>
            <w:instrText xml:space="preserve"> TOC \o "1-3" \h \z \u </w:instrText>
          </w:r>
          <w:r w:rsidRPr="00B44A9E">
            <w:rPr>
              <w:b w:val="0"/>
              <w:color w:val="0070C0"/>
            </w:rPr>
            <w:fldChar w:fldCharType="separate"/>
          </w:r>
          <w:bookmarkStart w:id="0" w:name="_GoBack"/>
          <w:bookmarkEnd w:id="0"/>
          <w:r w:rsidR="009F115B" w:rsidRPr="00B91FCF">
            <w:rPr>
              <w:rStyle w:val="Hipervnculo"/>
              <w:noProof/>
            </w:rPr>
            <w:fldChar w:fldCharType="begin"/>
          </w:r>
          <w:r w:rsidR="009F115B" w:rsidRPr="00B91FCF">
            <w:rPr>
              <w:rStyle w:val="Hipervnculo"/>
              <w:noProof/>
            </w:rPr>
            <w:instrText xml:space="preserve"> </w:instrText>
          </w:r>
          <w:r w:rsidR="009F115B">
            <w:rPr>
              <w:noProof/>
            </w:rPr>
            <w:instrText>HYPERLINK \l "_Toc454790547"</w:instrText>
          </w:r>
          <w:r w:rsidR="009F115B" w:rsidRPr="00B91FCF">
            <w:rPr>
              <w:rStyle w:val="Hipervnculo"/>
              <w:noProof/>
            </w:rPr>
            <w:instrText xml:space="preserve"> </w:instrText>
          </w:r>
          <w:r w:rsidR="009F115B" w:rsidRPr="00B91FCF">
            <w:rPr>
              <w:rStyle w:val="Hipervnculo"/>
              <w:noProof/>
            </w:rPr>
          </w:r>
          <w:r w:rsidR="009F115B" w:rsidRPr="00B91FCF">
            <w:rPr>
              <w:rStyle w:val="Hipervnculo"/>
              <w:noProof/>
            </w:rPr>
            <w:fldChar w:fldCharType="separate"/>
          </w:r>
          <w:r w:rsidR="009F115B" w:rsidRPr="00B91FCF">
            <w:rPr>
              <w:rStyle w:val="Hipervnculo"/>
              <w:noProof/>
            </w:rPr>
            <w:t>1.</w:t>
          </w:r>
          <w:r w:rsidR="009F115B"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  <w:tab/>
          </w:r>
          <w:r w:rsidR="009F115B" w:rsidRPr="00B91FCF">
            <w:rPr>
              <w:rStyle w:val="Hipervnculo"/>
              <w:noProof/>
            </w:rPr>
            <w:t>Prefacio</w:t>
          </w:r>
          <w:r w:rsidR="009F115B">
            <w:rPr>
              <w:noProof/>
              <w:webHidden/>
            </w:rPr>
            <w:tab/>
          </w:r>
          <w:r w:rsidR="009F115B">
            <w:rPr>
              <w:noProof/>
              <w:webHidden/>
            </w:rPr>
            <w:fldChar w:fldCharType="begin"/>
          </w:r>
          <w:r w:rsidR="009F115B">
            <w:rPr>
              <w:noProof/>
              <w:webHidden/>
            </w:rPr>
            <w:instrText xml:space="preserve"> PAGEREF _Toc454790547 \h </w:instrText>
          </w:r>
          <w:r w:rsidR="009F115B">
            <w:rPr>
              <w:noProof/>
              <w:webHidden/>
            </w:rPr>
          </w:r>
          <w:r w:rsidR="009F115B">
            <w:rPr>
              <w:noProof/>
              <w:webHidden/>
            </w:rPr>
            <w:fldChar w:fldCharType="separate"/>
          </w:r>
          <w:r w:rsidR="009F115B">
            <w:rPr>
              <w:noProof/>
              <w:webHidden/>
            </w:rPr>
            <w:t>3</w:t>
          </w:r>
          <w:r w:rsidR="009F115B">
            <w:rPr>
              <w:noProof/>
              <w:webHidden/>
            </w:rPr>
            <w:fldChar w:fldCharType="end"/>
          </w:r>
          <w:r w:rsidR="009F115B" w:rsidRPr="00B91FCF">
            <w:rPr>
              <w:rStyle w:val="Hipervnculo"/>
              <w:noProof/>
            </w:rPr>
            <w:fldChar w:fldCharType="end"/>
          </w:r>
        </w:p>
        <w:p w14:paraId="4DB8281E" w14:textId="77777777" w:rsidR="009F115B" w:rsidRDefault="009F115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48" w:history="1">
            <w:r w:rsidRPr="00B91FC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E0D0" w14:textId="77777777" w:rsidR="009F115B" w:rsidRDefault="009F115B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49" w:history="1">
            <w:r w:rsidRPr="00B91FCF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6434" w14:textId="77777777" w:rsidR="009F115B" w:rsidRDefault="009F115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0550" w:history="1">
            <w:r w:rsidRPr="00B91FC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F429" w14:textId="77777777" w:rsidR="009F115B" w:rsidRDefault="009F115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51" w:history="1">
            <w:r w:rsidRPr="00B91FC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977E" w14:textId="77777777" w:rsidR="009F115B" w:rsidRDefault="009F115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52" w:history="1">
            <w:r w:rsidRPr="00B91FC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AB5E" w14:textId="77777777" w:rsidR="009F115B" w:rsidRDefault="009F115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0553" w:history="1">
            <w:r w:rsidRPr="00B91FC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Caso de uso Informe de 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12E2" w14:textId="77777777" w:rsidR="009F115B" w:rsidRDefault="009F115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54" w:history="1">
            <w:r w:rsidRPr="00B91FCF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4ADB" w14:textId="77777777" w:rsidR="009F115B" w:rsidRDefault="009F115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55" w:history="1">
            <w:r w:rsidRPr="00B91FCF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9CD6" w14:textId="77777777" w:rsidR="009F115B" w:rsidRDefault="009F115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56" w:history="1">
            <w:r w:rsidRPr="00B91FCF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7915" w14:textId="77777777" w:rsidR="009F115B" w:rsidRDefault="009F115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57" w:history="1">
            <w:r w:rsidRPr="00B91FCF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1570" w14:textId="77777777" w:rsidR="009F115B" w:rsidRDefault="009F115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558" w:history="1">
            <w:r w:rsidRPr="00B91FCF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D3871" w14:textId="77777777" w:rsidR="009F115B" w:rsidRDefault="009F115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559" w:history="1">
            <w:r w:rsidRPr="00B91FCF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Flujos alternos “Modificar” y “Eliminar”: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F6DB" w14:textId="77777777" w:rsidR="009F115B" w:rsidRDefault="009F115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60" w:history="1">
            <w:r w:rsidRPr="00B91FCF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050E" w14:textId="77777777" w:rsidR="009F115B" w:rsidRDefault="009F115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561" w:history="1">
            <w:r w:rsidRPr="00B91FCF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A73B" w14:textId="77777777" w:rsidR="009F115B" w:rsidRDefault="009F115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562" w:history="1">
            <w:r w:rsidRPr="00B91FCF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3E4D" w14:textId="77777777" w:rsidR="009F115B" w:rsidRDefault="009F115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563" w:history="1">
            <w:r w:rsidRPr="00B91FCF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EED5" w14:textId="77777777" w:rsidR="009F115B" w:rsidRDefault="009F115B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0564" w:history="1">
            <w:r w:rsidRPr="00B91FCF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3991" w14:textId="77777777" w:rsidR="009F115B" w:rsidRDefault="009F115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565" w:history="1">
            <w:r w:rsidRPr="00B91FCF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67DD" w14:textId="77777777" w:rsidR="009F115B" w:rsidRDefault="009F115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566" w:history="1">
            <w:r w:rsidRPr="00B91FCF">
              <w:rPr>
                <w:rStyle w:val="Hipervnculo"/>
                <w:noProof/>
              </w:rPr>
              <w:t>3.6.2.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4A40" w14:textId="77777777" w:rsidR="009F115B" w:rsidRDefault="009F115B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0567" w:history="1">
            <w:r w:rsidRPr="00B91FCF">
              <w:rPr>
                <w:rStyle w:val="Hipervnculo"/>
                <w:noProof/>
              </w:rPr>
              <w:t>3.6.3.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Flujos de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3F3B" w14:textId="77777777" w:rsidR="009F115B" w:rsidRDefault="009F115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0568" w:history="1">
            <w:r w:rsidRPr="00B91FC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AD4D" w14:textId="77777777" w:rsidR="009F115B" w:rsidRDefault="009F115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0569" w:history="1">
            <w:r w:rsidRPr="00B91FC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B91FCF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B44A9E" w:rsidRDefault="00D330FB" w:rsidP="00FB728B">
          <w:pPr>
            <w:jc w:val="both"/>
          </w:pPr>
          <w:r w:rsidRPr="00B44A9E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B44A9E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B44A9E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B44A9E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B44A9E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" w:name="_Toc454790547"/>
      <w:r w:rsidRPr="00B44A9E">
        <w:rPr>
          <w:rFonts w:asciiTheme="minorHAnsi" w:hAnsiTheme="minorHAnsi"/>
        </w:rPr>
        <w:lastRenderedPageBreak/>
        <w:t>Prefacio</w:t>
      </w:r>
      <w:bookmarkEnd w:id="1"/>
    </w:p>
    <w:p w14:paraId="26CF3EC2" w14:textId="7CE8EDDD" w:rsidR="000B38FE" w:rsidRPr="00B44A9E" w:rsidRDefault="008C353E" w:rsidP="00FB728B">
      <w:pPr>
        <w:ind w:left="360"/>
        <w:jc w:val="both"/>
        <w:rPr>
          <w:rFonts w:cs="Arial"/>
        </w:rPr>
      </w:pPr>
      <w:r w:rsidRPr="00B44A9E">
        <w:rPr>
          <w:rFonts w:cs="Arial"/>
        </w:rPr>
        <w:t>Este documento describe el caso de</w:t>
      </w:r>
      <w:r w:rsidR="00743750" w:rsidRPr="00B44A9E">
        <w:rPr>
          <w:rFonts w:cs="Arial"/>
        </w:rPr>
        <w:t xml:space="preserve"> uso “</w:t>
      </w:r>
      <w:r w:rsidR="006D4B4D" w:rsidRPr="00B44A9E">
        <w:rPr>
          <w:rFonts w:cs="Arial"/>
          <w:b/>
        </w:rPr>
        <w:t>INFORME DE PRA</w:t>
      </w:r>
      <w:r w:rsidR="00B17052" w:rsidRPr="00B44A9E">
        <w:rPr>
          <w:rFonts w:cs="Arial"/>
        </w:rPr>
        <w:t xml:space="preserve">” del proyecto PAKAL </w:t>
      </w:r>
      <w:del w:id="2" w:author="Lopez Guzman Susana Carolina" w:date="2016-06-21T16:17:00Z">
        <w:r w:rsidR="00B17052" w:rsidRPr="00B44A9E" w:rsidDel="00516170">
          <w:rPr>
            <w:rFonts w:cs="Arial"/>
          </w:rPr>
          <w:delText>AuditorÍ</w:delText>
        </w:r>
        <w:r w:rsidR="00743750" w:rsidRPr="00B44A9E" w:rsidDel="00516170">
          <w:rPr>
            <w:rFonts w:cs="Arial"/>
          </w:rPr>
          <w:delText>a</w:delText>
        </w:r>
      </w:del>
      <w:ins w:id="3" w:author="Lopez Guzman Susana Carolina" w:date="2016-06-21T16:17:00Z">
        <w:r w:rsidR="00516170" w:rsidRPr="00B44A9E">
          <w:rPr>
            <w:rFonts w:cs="Arial"/>
          </w:rPr>
          <w:t>Auditoría</w:t>
        </w:r>
      </w:ins>
      <w:r w:rsidR="00743750" w:rsidRPr="00B44A9E">
        <w:rPr>
          <w:rFonts w:cs="Arial"/>
        </w:rPr>
        <w:t xml:space="preserve"> Interna</w:t>
      </w:r>
      <w:r w:rsidRPr="00B44A9E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B44A9E">
        <w:rPr>
          <w:rFonts w:cs="Arial"/>
        </w:rPr>
        <w:t xml:space="preserve">apas del proceso de auditoría </w:t>
      </w:r>
      <w:r w:rsidR="00A1512D" w:rsidRPr="007A62B4">
        <w:rPr>
          <w:rFonts w:cs="Arial"/>
        </w:rPr>
        <w:t>de</w:t>
      </w:r>
      <w:r w:rsidR="00A1512D">
        <w:rPr>
          <w:rFonts w:cs="Arial"/>
        </w:rPr>
        <w:t>l Órgano Interno de Control en</w:t>
      </w:r>
      <w:r w:rsidR="00A1512D" w:rsidRPr="007A62B4">
        <w:rPr>
          <w:rFonts w:cs="Arial"/>
        </w:rPr>
        <w:t xml:space="preserve"> la CNBV</w:t>
      </w:r>
      <w:r w:rsidRPr="00B44A9E">
        <w:rPr>
          <w:rFonts w:cs="Arial"/>
        </w:rPr>
        <w:t>”.</w:t>
      </w:r>
    </w:p>
    <w:p w14:paraId="03F6277B" w14:textId="77777777" w:rsidR="000B38FE" w:rsidRPr="00B44A9E" w:rsidRDefault="000B38FE" w:rsidP="00FB728B">
      <w:pPr>
        <w:ind w:left="708"/>
        <w:jc w:val="both"/>
        <w:rPr>
          <w:rFonts w:cs="Arial"/>
        </w:rPr>
      </w:pPr>
    </w:p>
    <w:p w14:paraId="05EAFF25" w14:textId="408113BD" w:rsidR="000B38FE" w:rsidRPr="00B44A9E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" w:name="_Toc454790548"/>
      <w:r w:rsidRPr="00B44A9E">
        <w:rPr>
          <w:rFonts w:asciiTheme="minorHAnsi" w:hAnsiTheme="minorHAnsi"/>
        </w:rPr>
        <w:t>Alcance</w:t>
      </w:r>
      <w:bookmarkEnd w:id="4"/>
    </w:p>
    <w:p w14:paraId="529657F5" w14:textId="6649F57B" w:rsidR="00AC7B14" w:rsidRPr="00B44A9E" w:rsidRDefault="00AC7B14" w:rsidP="00FB728B">
      <w:pPr>
        <w:ind w:left="360"/>
        <w:jc w:val="both"/>
        <w:rPr>
          <w:rFonts w:cs="Arial"/>
        </w:rPr>
      </w:pPr>
      <w:r w:rsidRPr="00B44A9E">
        <w:rPr>
          <w:rFonts w:cs="Arial"/>
        </w:rPr>
        <w:t>Este documento de caso de uso es la  base del desarrollo de</w:t>
      </w:r>
      <w:ins w:id="5" w:author="Lopez Guzman Susana Carolina" w:date="2016-06-21T16:18:00Z">
        <w:r w:rsidR="00516170">
          <w:rPr>
            <w:rFonts w:cs="Arial"/>
          </w:rPr>
          <w:t xml:space="preserve"> </w:t>
        </w:r>
      </w:ins>
      <w:r w:rsidR="00516170">
        <w:rPr>
          <w:rFonts w:cs="Arial"/>
        </w:rPr>
        <w:t>l</w:t>
      </w:r>
      <w:ins w:id="6" w:author="Lopez Guzman Susana Carolina" w:date="2016-06-21T16:18:00Z">
        <w:r w:rsidR="00516170">
          <w:rPr>
            <w:rFonts w:cs="Arial"/>
          </w:rPr>
          <w:t>a</w:t>
        </w:r>
      </w:ins>
      <w:r w:rsidR="00516170">
        <w:rPr>
          <w:rFonts w:cs="Arial"/>
        </w:rPr>
        <w:t xml:space="preserve"> </w:t>
      </w:r>
      <w:del w:id="7" w:author="Lopez Guzman Susana Carolina" w:date="2016-06-21T16:18:00Z">
        <w:r w:rsidR="00516170" w:rsidDel="00516170">
          <w:rPr>
            <w:rFonts w:cs="Arial"/>
          </w:rPr>
          <w:delText>software</w:delText>
        </w:r>
        <w:r w:rsidRPr="00B44A9E" w:rsidDel="00516170">
          <w:rPr>
            <w:rFonts w:cs="Arial"/>
          </w:rPr>
          <w:delText xml:space="preserve"> </w:delText>
        </w:r>
      </w:del>
      <w:ins w:id="8" w:author="Lopez Guzman Susana Carolina" w:date="2016-06-21T16:18:00Z">
        <w:r w:rsidR="00516170">
          <w:rPr>
            <w:rFonts w:cs="Arial"/>
          </w:rPr>
          <w:t>solución</w:t>
        </w:r>
        <w:r w:rsidR="00516170" w:rsidRPr="00B44A9E">
          <w:rPr>
            <w:rFonts w:cs="Arial"/>
          </w:rPr>
          <w:t xml:space="preserve"> </w:t>
        </w:r>
      </w:ins>
      <w:r w:rsidRPr="00B44A9E">
        <w:rPr>
          <w:rFonts w:cs="Arial"/>
        </w:rPr>
        <w:t>del proyecto.</w:t>
      </w:r>
      <w:r w:rsidR="00E033BD" w:rsidRPr="00B44A9E">
        <w:rPr>
          <w:rFonts w:cs="Arial"/>
        </w:rPr>
        <w:t xml:space="preserve"> Describe los siguientes tópicos:</w:t>
      </w:r>
    </w:p>
    <w:p w14:paraId="37F322F9" w14:textId="50C6F857" w:rsidR="00E033BD" w:rsidRPr="00B44A9E" w:rsidRDefault="0067175B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B44A9E">
        <w:rPr>
          <w:rFonts w:asciiTheme="minorHAnsi" w:hAnsiTheme="minorHAnsi" w:cs="Arial"/>
        </w:rPr>
        <w:t>Acciones</w:t>
      </w:r>
      <w:r w:rsidR="00E9321D" w:rsidRPr="00B44A9E">
        <w:rPr>
          <w:rFonts w:asciiTheme="minorHAnsi" w:hAnsiTheme="minorHAnsi" w:cs="Arial"/>
        </w:rPr>
        <w:t xml:space="preserve"> del </w:t>
      </w:r>
      <w:ins w:id="9" w:author="Lopez Guzman Susana Carolina" w:date="2016-06-21T16:19:00Z">
        <w:r w:rsidR="00516170">
          <w:rPr>
            <w:rFonts w:asciiTheme="minorHAnsi" w:hAnsiTheme="minorHAnsi" w:cs="Arial"/>
          </w:rPr>
          <w:t>Caso de Uso (</w:t>
        </w:r>
      </w:ins>
      <w:r w:rsidR="00E9321D" w:rsidRPr="00B44A9E">
        <w:rPr>
          <w:rFonts w:asciiTheme="minorHAnsi" w:hAnsiTheme="minorHAnsi" w:cs="Arial"/>
        </w:rPr>
        <w:t>CU</w:t>
      </w:r>
      <w:ins w:id="10" w:author="Lopez Guzman Susana Carolina" w:date="2016-06-21T16:19:00Z">
        <w:r w:rsidR="00516170">
          <w:rPr>
            <w:rFonts w:asciiTheme="minorHAnsi" w:hAnsiTheme="minorHAnsi" w:cs="Arial"/>
          </w:rPr>
          <w:t>)</w:t>
        </w:r>
      </w:ins>
    </w:p>
    <w:p w14:paraId="609DA50E" w14:textId="4BACF49E" w:rsidR="00E033BD" w:rsidRPr="00B44A9E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B44A9E" w:rsidRDefault="00AC7B14" w:rsidP="00FB728B">
      <w:pPr>
        <w:ind w:left="360"/>
        <w:jc w:val="both"/>
        <w:rPr>
          <w:rFonts w:cs="Arial"/>
        </w:rPr>
      </w:pPr>
      <w:r w:rsidRPr="00B44A9E">
        <w:rPr>
          <w:rFonts w:cs="Arial"/>
        </w:rPr>
        <w:t>Este documento no describe:</w:t>
      </w:r>
    </w:p>
    <w:p w14:paraId="17BF848A" w14:textId="061AFABF" w:rsidR="00AC7B14" w:rsidRPr="00B44A9E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B44A9E">
        <w:t>Diseño de interfaces de usuario</w:t>
      </w:r>
    </w:p>
    <w:p w14:paraId="3F948A47" w14:textId="40899EF5" w:rsidR="009637FE" w:rsidRPr="00B44A9E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B44A9E">
        <w:t>Diccionario de datos</w:t>
      </w:r>
    </w:p>
    <w:p w14:paraId="294C5C81" w14:textId="541216C6" w:rsidR="00AC7B14" w:rsidRPr="00B44A9E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B44A9E">
        <w:t>Diseño de base de datos para soportar la funcionalidad requerida</w:t>
      </w:r>
    </w:p>
    <w:p w14:paraId="71858771" w14:textId="55009C45" w:rsidR="00AC7B14" w:rsidRPr="00B44A9E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B44A9E">
        <w:t>Diseño de funcionalidad para la administración de usuarios</w:t>
      </w:r>
    </w:p>
    <w:p w14:paraId="4FB28FF8" w14:textId="77777777" w:rsidR="00AC7B14" w:rsidRPr="00B44A9E" w:rsidRDefault="00AC7B14" w:rsidP="00FB728B">
      <w:pPr>
        <w:jc w:val="both"/>
        <w:rPr>
          <w:rFonts w:cs="Arial"/>
        </w:rPr>
      </w:pPr>
    </w:p>
    <w:p w14:paraId="104A0C97" w14:textId="5F3D4A21" w:rsidR="00AC7B14" w:rsidRPr="00B44A9E" w:rsidRDefault="00AC7B14" w:rsidP="00FB728B">
      <w:pPr>
        <w:pStyle w:val="Ttulo2"/>
        <w:jc w:val="both"/>
        <w:rPr>
          <w:rFonts w:asciiTheme="minorHAnsi" w:hAnsiTheme="minorHAnsi"/>
        </w:rPr>
      </w:pPr>
      <w:bookmarkStart w:id="11" w:name="_Toc454790549"/>
      <w:r w:rsidRPr="00B44A9E">
        <w:rPr>
          <w:rFonts w:asciiTheme="minorHAnsi" w:hAnsiTheme="minorHAnsi"/>
        </w:rPr>
        <w:t>Historia de revisiones</w:t>
      </w:r>
      <w:bookmarkEnd w:id="11"/>
    </w:p>
    <w:p w14:paraId="03D1BB20" w14:textId="77777777" w:rsidR="00AC7B14" w:rsidRPr="00B44A9E" w:rsidRDefault="00AC7B14" w:rsidP="00FB728B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B44A9E" w14:paraId="5E1DA2FA" w14:textId="77777777" w:rsidTr="00AD4887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B44A9E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B44A9E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B44A9E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B44A9E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B44A9E" w14:paraId="5BF4C471" w14:textId="77777777" w:rsidTr="00AD4887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B44A9E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B44A9E">
              <w:rPr>
                <w:rFonts w:asciiTheme="minorHAnsi" w:hAnsiTheme="minorHAnsi"/>
                <w:lang w:val="es-MX"/>
              </w:rPr>
              <w:t>13/06</w:t>
            </w:r>
            <w:r w:rsidR="008151BE" w:rsidRPr="00B44A9E">
              <w:rPr>
                <w:rFonts w:asciiTheme="minorHAnsi" w:hAnsiTheme="minorHAnsi"/>
                <w:lang w:val="es-MX"/>
              </w:rPr>
              <w:t>/</w:t>
            </w:r>
            <w:r w:rsidRPr="00B44A9E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B44A9E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B44A9E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B44A9E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B44A9E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B44A9E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B44A9E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B44A9E" w14:paraId="1B2CA13F" w14:textId="77777777" w:rsidTr="00AD4887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B44A9E" w14:paraId="74DA6BA4" w14:textId="77777777" w:rsidTr="00AD4887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B44A9E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B44A9E" w:rsidRDefault="00AC7B14" w:rsidP="00FB728B">
      <w:pPr>
        <w:jc w:val="both"/>
        <w:rPr>
          <w:rFonts w:cs="Arial"/>
        </w:rPr>
      </w:pPr>
    </w:p>
    <w:p w14:paraId="64AD50DE" w14:textId="77777777" w:rsidR="00AC7B14" w:rsidRPr="00B44A9E" w:rsidRDefault="00AC7B14" w:rsidP="00FB728B">
      <w:pPr>
        <w:jc w:val="both"/>
        <w:rPr>
          <w:rFonts w:cs="Arial"/>
        </w:rPr>
      </w:pPr>
    </w:p>
    <w:p w14:paraId="68043275" w14:textId="77777777" w:rsidR="00AC7B14" w:rsidRPr="00B44A9E" w:rsidRDefault="00AC7B14" w:rsidP="00FB728B">
      <w:pPr>
        <w:jc w:val="both"/>
        <w:rPr>
          <w:rFonts w:cs="Arial"/>
        </w:rPr>
      </w:pPr>
    </w:p>
    <w:p w14:paraId="04109C3B" w14:textId="77777777" w:rsidR="00AC7B14" w:rsidRPr="00B44A9E" w:rsidRDefault="00AC7B14" w:rsidP="00FB728B">
      <w:pPr>
        <w:jc w:val="both"/>
        <w:rPr>
          <w:rFonts w:cs="Arial"/>
        </w:rPr>
      </w:pPr>
    </w:p>
    <w:p w14:paraId="0C46423A" w14:textId="77777777" w:rsidR="00AC7B14" w:rsidRPr="00B44A9E" w:rsidRDefault="00AC7B14" w:rsidP="00FB728B">
      <w:pPr>
        <w:jc w:val="both"/>
        <w:rPr>
          <w:rFonts w:cs="Arial"/>
        </w:rPr>
      </w:pPr>
    </w:p>
    <w:p w14:paraId="0E224F94" w14:textId="77777777" w:rsidR="008A4765" w:rsidRPr="00B44A9E" w:rsidRDefault="008A4765" w:rsidP="00FB728B">
      <w:pPr>
        <w:jc w:val="both"/>
        <w:rPr>
          <w:rFonts w:cs="Arial"/>
        </w:rPr>
      </w:pPr>
    </w:p>
    <w:p w14:paraId="59F78DD1" w14:textId="001E87AA" w:rsidR="003D178D" w:rsidRPr="00B44A9E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2" w:name="_Toc454790550"/>
      <w:r w:rsidRPr="00B44A9E">
        <w:rPr>
          <w:rFonts w:asciiTheme="minorHAnsi" w:hAnsiTheme="minorHAnsi"/>
        </w:rPr>
        <w:lastRenderedPageBreak/>
        <w:t>Introducción</w:t>
      </w:r>
      <w:bookmarkEnd w:id="12"/>
    </w:p>
    <w:p w14:paraId="5E61C41A" w14:textId="57E546AA" w:rsidR="00281FD1" w:rsidRPr="00B44A9E" w:rsidRDefault="00281FD1" w:rsidP="00FB728B">
      <w:pPr>
        <w:ind w:left="360"/>
        <w:jc w:val="both"/>
      </w:pPr>
      <w:r w:rsidRPr="00B44A9E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B44A9E" w:rsidRDefault="00281FD1" w:rsidP="00FB728B">
      <w:pPr>
        <w:ind w:left="360"/>
        <w:jc w:val="both"/>
      </w:pPr>
    </w:p>
    <w:p w14:paraId="56141095" w14:textId="75512B32" w:rsidR="006E70ED" w:rsidRPr="00B44A9E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3" w:name="_Toc454790551"/>
      <w:r w:rsidRPr="00B44A9E">
        <w:rPr>
          <w:rFonts w:asciiTheme="minorHAnsi" w:hAnsiTheme="minorHAnsi"/>
        </w:rPr>
        <w:t>Definición, Acrónimos y</w:t>
      </w:r>
      <w:r w:rsidR="004C5B3C" w:rsidRPr="00B44A9E">
        <w:rPr>
          <w:rFonts w:asciiTheme="minorHAnsi" w:hAnsiTheme="minorHAnsi"/>
        </w:rPr>
        <w:t xml:space="preserve"> Abreviaturas</w:t>
      </w:r>
      <w:bookmarkEnd w:id="13"/>
    </w:p>
    <w:p w14:paraId="2786DAD0" w14:textId="41466440" w:rsidR="00F17433" w:rsidRPr="00B44A9E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Definición</w:t>
      </w:r>
    </w:p>
    <w:p w14:paraId="3F9D6112" w14:textId="13A1CF00" w:rsidR="006C4E99" w:rsidRPr="00B44A9E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B44A9E">
        <w:rPr>
          <w:rFonts w:asciiTheme="minorHAnsi" w:hAnsiTheme="minorHAnsi"/>
        </w:rPr>
        <w:t>N/A</w:t>
      </w:r>
    </w:p>
    <w:p w14:paraId="0093CDAF" w14:textId="06FDF2BB" w:rsidR="00226F36" w:rsidRPr="00B44A9E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Acrónimo</w:t>
      </w:r>
    </w:p>
    <w:p w14:paraId="418EF636" w14:textId="24884CD6" w:rsidR="006C4E99" w:rsidRPr="00B44A9E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B44A9E">
        <w:rPr>
          <w:rFonts w:asciiTheme="minorHAnsi" w:hAnsiTheme="minorHAnsi"/>
        </w:rPr>
        <w:t>N/A</w:t>
      </w:r>
    </w:p>
    <w:p w14:paraId="078EA934" w14:textId="5755A44F" w:rsidR="00226F36" w:rsidRPr="00B44A9E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Abreviaturas</w:t>
      </w:r>
    </w:p>
    <w:p w14:paraId="1BF871B4" w14:textId="25AA6907" w:rsidR="006C4E99" w:rsidRPr="00B44A9E" w:rsidRDefault="006C4E99" w:rsidP="00FB728B">
      <w:pPr>
        <w:pStyle w:val="Prrafodelista"/>
        <w:ind w:left="1224"/>
        <w:rPr>
          <w:rFonts w:asciiTheme="minorHAnsi" w:hAnsiTheme="minorHAnsi"/>
        </w:rPr>
      </w:pPr>
      <w:del w:id="14" w:author="Lopez Guzman Susana Carolina" w:date="2016-06-21T16:19:00Z">
        <w:r w:rsidRPr="00B44A9E" w:rsidDel="00516170">
          <w:rPr>
            <w:rFonts w:asciiTheme="minorHAnsi" w:hAnsiTheme="minorHAnsi"/>
          </w:rPr>
          <w:delText>N/A</w:delText>
        </w:r>
      </w:del>
      <w:ins w:id="15" w:author="Lopez Guzman Susana Carolina" w:date="2016-06-21T16:19:00Z">
        <w:r w:rsidR="00516170">
          <w:rPr>
            <w:rFonts w:asciiTheme="minorHAnsi" w:hAnsiTheme="minorHAnsi"/>
          </w:rPr>
          <w:t>PRA: Presunta Responsabilidad Administrativa</w:t>
        </w:r>
      </w:ins>
    </w:p>
    <w:p w14:paraId="1B81C720" w14:textId="2608306C" w:rsidR="003D1BB5" w:rsidRPr="00B44A9E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6" w:name="_Toc454790552"/>
      <w:r w:rsidRPr="00B44A9E">
        <w:rPr>
          <w:rFonts w:asciiTheme="minorHAnsi" w:hAnsiTheme="minorHAnsi"/>
        </w:rPr>
        <w:t>Referencias</w:t>
      </w:r>
      <w:bookmarkEnd w:id="16"/>
    </w:p>
    <w:p w14:paraId="21A9E967" w14:textId="39182C3A" w:rsidR="003D178D" w:rsidRPr="00B44A9E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Referencia a documentos de ayuda</w:t>
      </w:r>
    </w:p>
    <w:p w14:paraId="20EA7739" w14:textId="4F52156D" w:rsidR="0028468C" w:rsidRPr="00B44A9E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B44A9E">
        <w:rPr>
          <w:rFonts w:asciiTheme="minorHAnsi" w:hAnsiTheme="minorHAnsi"/>
        </w:rPr>
        <w:t>N/A</w:t>
      </w:r>
    </w:p>
    <w:p w14:paraId="1DB875FC" w14:textId="77777777" w:rsidR="00E279E7" w:rsidRPr="00B44A9E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Referencia a otro caso de uso</w:t>
      </w:r>
    </w:p>
    <w:p w14:paraId="6296CAE7" w14:textId="06C1CFA9" w:rsidR="00E279E7" w:rsidRPr="00B44A9E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B44A9E">
        <w:rPr>
          <w:rFonts w:asciiTheme="minorHAnsi" w:hAnsiTheme="minorHAnsi"/>
        </w:rPr>
        <w:t>N/A</w:t>
      </w:r>
    </w:p>
    <w:p w14:paraId="1AFF73B1" w14:textId="36247E18" w:rsidR="008A4765" w:rsidRPr="00B44A9E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7" w:name="_Toc454790553"/>
      <w:r w:rsidRPr="00B44A9E">
        <w:rPr>
          <w:rFonts w:asciiTheme="minorHAnsi" w:hAnsiTheme="minorHAnsi"/>
        </w:rPr>
        <w:t xml:space="preserve">Caso de </w:t>
      </w:r>
      <w:r w:rsidR="004C5B3C" w:rsidRPr="00B44A9E">
        <w:rPr>
          <w:rFonts w:asciiTheme="minorHAnsi" w:hAnsiTheme="minorHAnsi"/>
        </w:rPr>
        <w:t xml:space="preserve">uso </w:t>
      </w:r>
      <w:r w:rsidR="003970C1" w:rsidRPr="00B44A9E">
        <w:rPr>
          <w:rFonts w:asciiTheme="minorHAnsi" w:hAnsiTheme="minorHAnsi"/>
        </w:rPr>
        <w:t>Informe de PRA</w:t>
      </w:r>
      <w:bookmarkEnd w:id="17"/>
    </w:p>
    <w:p w14:paraId="10B052F4" w14:textId="77777777" w:rsidR="000315A2" w:rsidRPr="00B44A9E" w:rsidRDefault="000315A2" w:rsidP="00FB728B">
      <w:pPr>
        <w:jc w:val="both"/>
      </w:pPr>
    </w:p>
    <w:p w14:paraId="39C958AC" w14:textId="6EDFFBD7" w:rsidR="00FC521F" w:rsidRPr="00B44A9E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8" w:name="_Toc454790554"/>
      <w:r w:rsidRPr="00B44A9E">
        <w:rPr>
          <w:rFonts w:asciiTheme="minorHAnsi" w:hAnsiTheme="minorHAnsi"/>
        </w:rPr>
        <w:t>Descripción</w:t>
      </w:r>
      <w:bookmarkEnd w:id="18"/>
    </w:p>
    <w:p w14:paraId="09D0B7BD" w14:textId="5458B8B7" w:rsidR="00FC521F" w:rsidRPr="00B44A9E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B44A9E">
        <w:rPr>
          <w:rFonts w:asciiTheme="minorHAnsi" w:hAnsiTheme="minorHAnsi"/>
        </w:rPr>
        <w:t xml:space="preserve">El presente caso de uso mostrará la funcionalidad </w:t>
      </w:r>
      <w:r w:rsidR="00D11270" w:rsidRPr="00B44A9E">
        <w:rPr>
          <w:rFonts w:asciiTheme="minorHAnsi" w:hAnsiTheme="minorHAnsi"/>
        </w:rPr>
        <w:t xml:space="preserve">requerida para poder realizar </w:t>
      </w:r>
      <w:r w:rsidR="00343384" w:rsidRPr="00B44A9E">
        <w:rPr>
          <w:rFonts w:asciiTheme="minorHAnsi" w:hAnsiTheme="minorHAnsi"/>
        </w:rPr>
        <w:t>el Informe</w:t>
      </w:r>
      <w:r w:rsidR="00382544" w:rsidRPr="00B44A9E">
        <w:rPr>
          <w:rFonts w:asciiTheme="minorHAnsi" w:hAnsiTheme="minorHAnsi"/>
        </w:rPr>
        <w:t xml:space="preserve"> de PRA</w:t>
      </w:r>
      <w:r w:rsidRPr="00B44A9E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B44A9E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9" w:name="_Toc454790555"/>
      <w:r w:rsidRPr="00B44A9E">
        <w:rPr>
          <w:rFonts w:asciiTheme="minorHAnsi" w:hAnsiTheme="minorHAnsi"/>
        </w:rPr>
        <w:t>Actores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B44A9E" w14:paraId="288D492B" w14:textId="77777777" w:rsidTr="00AD4887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B44A9E" w:rsidRDefault="005C14F0">
            <w:pPr>
              <w:pStyle w:val="MNormal"/>
              <w:jc w:val="center"/>
              <w:rPr>
                <w:rFonts w:asciiTheme="minorHAnsi" w:hAnsiTheme="minorHAnsi"/>
                <w:lang w:val="es-MX"/>
              </w:rPr>
              <w:pPrChange w:id="20" w:author="Salas López Marcos Alam (UPGM)" w:date="2016-06-22T16:49:00Z">
                <w:pPr>
                  <w:pStyle w:val="MNormal"/>
                </w:pPr>
              </w:pPrChange>
            </w:pPr>
            <w:r w:rsidRPr="00B44A9E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B44A9E" w14:paraId="6AE532BC" w14:textId="77777777" w:rsidTr="00AD4887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B44A9E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44A9E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B44A9E" w14:paraId="066A2A76" w14:textId="77777777" w:rsidTr="00AD4887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41F87201" w:rsidR="005C14F0" w:rsidRPr="00B44A9E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44A9E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</w:t>
            </w:r>
            <w:r w:rsidR="006125D9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o</w:t>
            </w:r>
            <w:r w:rsidRPr="00B44A9E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rdinador</w:t>
            </w:r>
          </w:p>
        </w:tc>
      </w:tr>
      <w:tr w:rsidR="005C14F0" w:rsidRPr="00B44A9E" w14:paraId="392C08B5" w14:textId="77777777" w:rsidTr="00AD4887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B44A9E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44A9E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B44A9E" w14:paraId="46838598" w14:textId="77777777" w:rsidTr="00AD4887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B44A9E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44A9E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B44A9E" w14:paraId="74F5DD1D" w14:textId="77777777" w:rsidTr="00AD4887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B44A9E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44A9E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B44A9E" w14:paraId="401B5D03" w14:textId="77777777" w:rsidTr="00AD4887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B44A9E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44A9E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 Solo Lectura)</w:t>
            </w:r>
          </w:p>
        </w:tc>
      </w:tr>
      <w:tr w:rsidR="005C14F0" w:rsidRPr="00B44A9E" w14:paraId="51AC1D13" w14:textId="77777777" w:rsidTr="00AD4887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B44A9E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B44A9E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 )</w:t>
            </w:r>
          </w:p>
        </w:tc>
      </w:tr>
    </w:tbl>
    <w:p w14:paraId="39C03CBE" w14:textId="3C3EE6E9" w:rsidR="009F115B" w:rsidRDefault="009F115B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1" w:name="_Toc454790556"/>
      <w:r>
        <w:rPr>
          <w:rFonts w:asciiTheme="minorHAnsi" w:hAnsiTheme="minorHAnsi"/>
        </w:rPr>
        <w:lastRenderedPageBreak/>
        <w:t>Diagrama</w:t>
      </w:r>
      <w:bookmarkEnd w:id="21"/>
    </w:p>
    <w:p w14:paraId="542D563B" w14:textId="63948AC4" w:rsidR="009F115B" w:rsidRPr="009F115B" w:rsidRDefault="009F115B" w:rsidP="009F115B">
      <w:r>
        <w:rPr>
          <w:noProof/>
          <w:lang w:eastAsia="es-MX"/>
        </w:rPr>
        <w:drawing>
          <wp:inline distT="0" distB="0" distL="0" distR="0" wp14:anchorId="549C6229" wp14:editId="012BFBBD">
            <wp:extent cx="6210935" cy="3648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_CU_Informe de P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B44A9E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2" w:name="_Toc454790557"/>
      <w:r w:rsidRPr="00B44A9E">
        <w:rPr>
          <w:rFonts w:asciiTheme="minorHAnsi" w:hAnsiTheme="minorHAnsi"/>
        </w:rPr>
        <w:t>Precondiciones</w:t>
      </w:r>
      <w:bookmarkEnd w:id="22"/>
    </w:p>
    <w:p w14:paraId="1923E5C8" w14:textId="77777777" w:rsidR="00072827" w:rsidRPr="00B44A9E" w:rsidRDefault="00072827" w:rsidP="00FB728B">
      <w:pPr>
        <w:jc w:val="both"/>
      </w:pPr>
    </w:p>
    <w:p w14:paraId="3597B5FF" w14:textId="130F52EC" w:rsidR="0071700B" w:rsidRPr="00B44A9E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3" w:name="_Toc454790558"/>
      <w:r w:rsidRPr="00B44A9E">
        <w:rPr>
          <w:rFonts w:asciiTheme="minorHAnsi" w:hAnsiTheme="minorHAnsi"/>
        </w:rPr>
        <w:t>Flujo Básico:</w:t>
      </w:r>
      <w:bookmarkEnd w:id="23"/>
    </w:p>
    <w:p w14:paraId="4DECD8E3" w14:textId="29B5BD2A" w:rsidR="0071700B" w:rsidRDefault="0071700B" w:rsidP="00DD3E54">
      <w:pPr>
        <w:pStyle w:val="Prrafodelista"/>
        <w:ind w:left="1416"/>
        <w:rPr>
          <w:ins w:id="24" w:author="Lopez Guzman Susana Carolina" w:date="2016-06-21T16:20:00Z"/>
          <w:rFonts w:asciiTheme="minorHAnsi" w:hAnsiTheme="minorHAnsi"/>
        </w:rPr>
      </w:pPr>
      <w:r w:rsidRPr="00B44A9E">
        <w:rPr>
          <w:rFonts w:asciiTheme="minorHAnsi" w:hAnsiTheme="minorHAnsi"/>
        </w:rPr>
        <w:t>El actor ingresa al sistema con credenciales validas</w:t>
      </w:r>
    </w:p>
    <w:p w14:paraId="0448D6EE" w14:textId="573777F9" w:rsidR="00516170" w:rsidRPr="00B44A9E" w:rsidRDefault="00516170" w:rsidP="00DD3E54">
      <w:pPr>
        <w:pStyle w:val="Prrafodelista"/>
        <w:ind w:left="1416"/>
        <w:rPr>
          <w:rFonts w:asciiTheme="minorHAnsi" w:hAnsiTheme="minorHAnsi"/>
        </w:rPr>
      </w:pPr>
      <w:ins w:id="25" w:author="Lopez Guzman Susana Carolina" w:date="2016-06-21T16:20:00Z">
        <w:r w:rsidRPr="002A4173">
          <w:rPr>
            <w:rFonts w:asciiTheme="minorHAnsi" w:hAnsiTheme="minorHAnsi"/>
          </w:rPr>
          <w:t xml:space="preserve">El usuario debe estar dado de alta en el sistema y en </w:t>
        </w:r>
      </w:ins>
      <w:ins w:id="26" w:author="Lopez Guzman Susana Carolina" w:date="2016-06-21T16:21:00Z">
        <w:r>
          <w:rPr>
            <w:rFonts w:asciiTheme="minorHAnsi" w:hAnsiTheme="minorHAnsi"/>
          </w:rPr>
          <w:t>el Informe de PRA</w:t>
        </w:r>
      </w:ins>
      <w:ins w:id="27" w:author="Lopez Guzman Susana Carolina" w:date="2016-06-21T16:20:00Z">
        <w:r w:rsidRPr="002A4173">
          <w:rPr>
            <w:rFonts w:asciiTheme="minorHAnsi" w:hAnsiTheme="minorHAnsi"/>
          </w:rPr>
          <w:t xml:space="preserve"> en referencia</w:t>
        </w:r>
      </w:ins>
    </w:p>
    <w:p w14:paraId="4EFD6EBA" w14:textId="3DD94C2C" w:rsidR="00A05CD4" w:rsidRPr="00B44A9E" w:rsidRDefault="00934C2C" w:rsidP="00A05CD4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8" w:name="_Toc454790559"/>
      <w:r w:rsidRPr="00B44A9E">
        <w:rPr>
          <w:rFonts w:asciiTheme="minorHAnsi" w:hAnsiTheme="minorHAnsi"/>
        </w:rPr>
        <w:t>Flujos alternos “Modificar” y “Eliminar</w:t>
      </w:r>
      <w:r w:rsidR="00555AED" w:rsidRPr="00B44A9E">
        <w:rPr>
          <w:rFonts w:asciiTheme="minorHAnsi" w:hAnsiTheme="minorHAnsi"/>
        </w:rPr>
        <w:t>”</w:t>
      </w:r>
      <w:r w:rsidR="0071700B" w:rsidRPr="00B44A9E">
        <w:rPr>
          <w:rFonts w:asciiTheme="minorHAnsi" w:hAnsiTheme="minorHAnsi"/>
        </w:rPr>
        <w:t>:</w:t>
      </w:r>
      <w:bookmarkEnd w:id="28"/>
    </w:p>
    <w:p w14:paraId="544C0BB9" w14:textId="3B3A82DE" w:rsidR="00A05CD4" w:rsidRPr="00B44A9E" w:rsidRDefault="00A05CD4" w:rsidP="00A05CD4">
      <w:pPr>
        <w:pStyle w:val="Sinespaciado"/>
        <w:ind w:left="1416"/>
      </w:pPr>
      <w:r w:rsidRPr="00B44A9E">
        <w:t>El actor ingresa al sistema con credenciales validas</w:t>
      </w:r>
    </w:p>
    <w:p w14:paraId="50E03DAD" w14:textId="03456F44" w:rsidR="000315A2" w:rsidRPr="00B44A9E" w:rsidRDefault="000B24D5" w:rsidP="00A05CD4">
      <w:pPr>
        <w:pStyle w:val="Sinespaciado"/>
        <w:ind w:left="1416"/>
      </w:pPr>
      <w:r w:rsidRPr="00B44A9E">
        <w:t>El usuario debe estar dado de alta en el sistema</w:t>
      </w:r>
      <w:ins w:id="29" w:author="Lopez Guzman Susana Carolina" w:date="2016-06-21T16:21:00Z">
        <w:r w:rsidR="00516170">
          <w:t xml:space="preserve"> y en el informe de PRA en referencia</w:t>
        </w:r>
      </w:ins>
    </w:p>
    <w:p w14:paraId="3D208C85" w14:textId="77777777" w:rsidR="009549D6" w:rsidRPr="00B44A9E" w:rsidRDefault="009549D6" w:rsidP="00FB728B">
      <w:pPr>
        <w:jc w:val="both"/>
      </w:pPr>
    </w:p>
    <w:p w14:paraId="2012A745" w14:textId="2EFBCBF1" w:rsidR="008A4765" w:rsidRPr="00B44A9E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30" w:name="_Toc454790560"/>
      <w:r w:rsidRPr="00B44A9E">
        <w:rPr>
          <w:rFonts w:asciiTheme="minorHAnsi" w:hAnsiTheme="minorHAnsi"/>
        </w:rPr>
        <w:t>Flujo básico</w:t>
      </w:r>
      <w:bookmarkEnd w:id="30"/>
    </w:p>
    <w:p w14:paraId="45AAE546" w14:textId="77777777" w:rsidR="000315A2" w:rsidRPr="00B44A9E" w:rsidRDefault="000315A2" w:rsidP="00FB728B">
      <w:pPr>
        <w:ind w:left="708"/>
        <w:jc w:val="both"/>
      </w:pPr>
    </w:p>
    <w:p w14:paraId="51A15A6C" w14:textId="53FBDDAC" w:rsidR="009549D6" w:rsidRPr="00B44A9E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31" w:name="_Toc454790561"/>
      <w:r w:rsidRPr="00B44A9E">
        <w:rPr>
          <w:rFonts w:asciiTheme="minorHAnsi" w:hAnsiTheme="minorHAnsi"/>
        </w:rPr>
        <w:t>Entradas</w:t>
      </w:r>
      <w:bookmarkEnd w:id="31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32" w:author="Lopez Guzman Susana Carolina" w:date="2016-06-21T16:24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33">
          <w:tblGrid>
            <w:gridCol w:w="3157"/>
            <w:gridCol w:w="2045"/>
            <w:gridCol w:w="2292"/>
          </w:tblGrid>
        </w:tblGridChange>
      </w:tblGrid>
      <w:tr w:rsidR="002C379D" w:rsidRPr="00B44A9E" w14:paraId="51832D4B" w14:textId="77777777" w:rsidTr="00516170">
        <w:trPr>
          <w:jc w:val="center"/>
          <w:trPrChange w:id="34" w:author="Lopez Guzman Susana Carolina" w:date="2016-06-21T16:24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35" w:author="Lopez Guzman Susana Carolina" w:date="2016-06-21T16:24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1FB2097C" w14:textId="7E5CDC64" w:rsidR="002C379D" w:rsidRPr="00B44A9E" w:rsidRDefault="002C379D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6" w:author="Lopez Guzman Susana Carolina" w:date="2016-06-21T16:24:00Z">
                <w:pPr>
                  <w:jc w:val="both"/>
                </w:pPr>
              </w:pPrChange>
            </w:pPr>
            <w:del w:id="37" w:author="Lopez Guzman Susana Carolina" w:date="2016-06-21T16:24:00Z">
              <w:r w:rsidRPr="00B44A9E" w:rsidDel="00516170">
                <w:rPr>
                  <w:rFonts w:cs="Arial"/>
                  <w:b/>
                  <w:bCs/>
                  <w:color w:val="DBE5F1" w:themeColor="accent1" w:themeTint="33"/>
                </w:rPr>
                <w:delText>Campo</w:delText>
              </w:r>
            </w:del>
            <w:ins w:id="38" w:author="Lopez Guzman Susana Carolina" w:date="2016-06-21T16:24:00Z">
              <w:r w:rsidR="00516170">
                <w:rPr>
                  <w:rFonts w:cs="Arial"/>
                  <w:b/>
                  <w:bCs/>
                  <w:color w:val="DBE5F1" w:themeColor="accent1" w:themeTint="33"/>
                </w:rPr>
                <w:t>Documento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39" w:author="Lopez Guzman Susana Carolina" w:date="2016-06-21T16:24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5290F41A" w14:textId="77777777" w:rsidR="002C379D" w:rsidRPr="00B44A9E" w:rsidRDefault="002C379D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0" w:author="Lopez Guzman Susana Carolina" w:date="2016-06-21T16:24:00Z">
                <w:pPr>
                  <w:jc w:val="both"/>
                </w:pPr>
              </w:pPrChange>
            </w:pPr>
            <w:r w:rsidRPr="00B44A9E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41" w:author="Lopez Guzman Susana Carolina" w:date="2016-06-21T16:24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DF16A2E" w14:textId="77777777" w:rsidR="002C379D" w:rsidRPr="00B44A9E" w:rsidRDefault="002C379D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2" w:author="Lopez Guzman Susana Carolina" w:date="2016-06-21T16:24:00Z">
                <w:pPr>
                  <w:jc w:val="both"/>
                </w:pPr>
              </w:pPrChange>
            </w:pPr>
            <w:r w:rsidRPr="00B44A9E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2C379D" w:rsidRPr="00B44A9E" w14:paraId="08BCCAA2" w14:textId="77777777" w:rsidTr="00516170">
        <w:trPr>
          <w:trHeight w:val="408"/>
          <w:jc w:val="center"/>
          <w:trPrChange w:id="43" w:author="Lopez Guzman Susana Carolina" w:date="2016-06-21T16:2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4" w:author="Lopez Guzman Susana Carolina" w:date="2016-06-21T16:24:00Z">
              <w:tcPr>
                <w:tcW w:w="3157" w:type="dxa"/>
              </w:tcPr>
            </w:tcPrChange>
          </w:tcPr>
          <w:p w14:paraId="306D7422" w14:textId="18303122" w:rsidR="002C379D" w:rsidRPr="00B44A9E" w:rsidRDefault="00F8253E">
            <w:pPr>
              <w:rPr>
                <w:color w:val="31849B" w:themeColor="accent5" w:themeShade="BF"/>
              </w:rPr>
              <w:pPrChange w:id="45" w:author="Lopez Guzman Susana Carolina" w:date="2016-06-21T16:24:00Z">
                <w:pPr>
                  <w:jc w:val="both"/>
                </w:pPr>
              </w:pPrChange>
            </w:pPr>
            <w:r w:rsidRPr="00B44A9E">
              <w:rPr>
                <w:color w:val="31849B" w:themeColor="accent5" w:themeShade="BF"/>
              </w:rPr>
              <w:t>Solicitud de asesoría no vinculante</w:t>
            </w:r>
          </w:p>
        </w:tc>
        <w:tc>
          <w:tcPr>
            <w:tcW w:w="2045" w:type="dxa"/>
            <w:vAlign w:val="center"/>
            <w:tcPrChange w:id="46" w:author="Lopez Guzman Susana Carolina" w:date="2016-06-21T16:24:00Z">
              <w:tcPr>
                <w:tcW w:w="2045" w:type="dxa"/>
              </w:tcPr>
            </w:tcPrChange>
          </w:tcPr>
          <w:p w14:paraId="3575F888" w14:textId="77777777" w:rsidR="002C379D" w:rsidRPr="00B44A9E" w:rsidRDefault="002C379D" w:rsidP="00516170">
            <w:pPr>
              <w:jc w:val="center"/>
              <w:rPr>
                <w:color w:val="31849B" w:themeColor="accent5" w:themeShade="BF"/>
              </w:rPr>
            </w:pPr>
            <w:r w:rsidRPr="00B44A9E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47" w:author="Lopez Guzman Susana Carolina" w:date="2016-06-21T16:24:00Z">
              <w:tcPr>
                <w:tcW w:w="2292" w:type="dxa"/>
              </w:tcPr>
            </w:tcPrChange>
          </w:tcPr>
          <w:p w14:paraId="7CF61CD3" w14:textId="5F0D24F9" w:rsidR="002C379D" w:rsidRPr="00B44A9E" w:rsidRDefault="00B619ED" w:rsidP="00516170">
            <w:pPr>
              <w:jc w:val="center"/>
              <w:rPr>
                <w:color w:val="31849B" w:themeColor="accent5" w:themeShade="BF"/>
              </w:rPr>
            </w:pPr>
            <w:r w:rsidRPr="00B44A9E">
              <w:rPr>
                <w:color w:val="31849B" w:themeColor="accent5" w:themeShade="BF"/>
              </w:rPr>
              <w:t>N/A</w:t>
            </w:r>
          </w:p>
        </w:tc>
      </w:tr>
      <w:tr w:rsidR="002C379D" w:rsidRPr="00B44A9E" w14:paraId="735A3F78" w14:textId="77777777" w:rsidTr="00516170">
        <w:trPr>
          <w:trHeight w:val="499"/>
          <w:jc w:val="center"/>
          <w:trPrChange w:id="48" w:author="Lopez Guzman Susana Carolina" w:date="2016-06-21T16:2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49" w:author="Lopez Guzman Susana Carolina" w:date="2016-06-21T16:24:00Z">
              <w:tcPr>
                <w:tcW w:w="3157" w:type="dxa"/>
              </w:tcPr>
            </w:tcPrChange>
          </w:tcPr>
          <w:p w14:paraId="4DB6659E" w14:textId="6EE68730" w:rsidR="002C379D" w:rsidRPr="00B44A9E" w:rsidRDefault="00F8253E">
            <w:pPr>
              <w:rPr>
                <w:color w:val="31849B" w:themeColor="accent5" w:themeShade="BF"/>
              </w:rPr>
              <w:pPrChange w:id="50" w:author="Lopez Guzman Susana Carolina" w:date="2016-06-21T16:24:00Z">
                <w:pPr>
                  <w:jc w:val="both"/>
                </w:pPr>
              </w:pPrChange>
            </w:pPr>
            <w:del w:id="51" w:author="Lopez Guzman Susana Carolina" w:date="2016-06-21T16:24:00Z">
              <w:r w:rsidRPr="00B44A9E" w:rsidDel="00516170">
                <w:rPr>
                  <w:color w:val="31849B" w:themeColor="accent5" w:themeShade="BF"/>
                </w:rPr>
                <w:lastRenderedPageBreak/>
                <w:delText xml:space="preserve">Expediente </w:delText>
              </w:r>
            </w:del>
            <w:ins w:id="52" w:author="Lopez Guzman Susana Carolina" w:date="2016-06-21T16:24:00Z">
              <w:r w:rsidR="00516170">
                <w:rPr>
                  <w:color w:val="31849B" w:themeColor="accent5" w:themeShade="BF"/>
                </w:rPr>
                <w:t>Informe</w:t>
              </w:r>
              <w:r w:rsidR="00516170" w:rsidRPr="00B44A9E">
                <w:rPr>
                  <w:color w:val="31849B" w:themeColor="accent5" w:themeShade="BF"/>
                </w:rPr>
                <w:t xml:space="preserve"> </w:t>
              </w:r>
            </w:ins>
            <w:r w:rsidRPr="00B44A9E">
              <w:rPr>
                <w:color w:val="31849B" w:themeColor="accent5" w:themeShade="BF"/>
              </w:rPr>
              <w:t>de presunta responsabilidad</w:t>
            </w:r>
            <w:ins w:id="53" w:author="Lopez Guzman Susana Carolina" w:date="2016-06-21T16:24:00Z">
              <w:r w:rsidR="00516170">
                <w:rPr>
                  <w:color w:val="31849B" w:themeColor="accent5" w:themeShade="BF"/>
                </w:rPr>
                <w:t xml:space="preserve"> administrativa</w:t>
              </w:r>
            </w:ins>
          </w:p>
        </w:tc>
        <w:tc>
          <w:tcPr>
            <w:tcW w:w="2045" w:type="dxa"/>
            <w:vAlign w:val="center"/>
            <w:tcPrChange w:id="54" w:author="Lopez Guzman Susana Carolina" w:date="2016-06-21T16:24:00Z">
              <w:tcPr>
                <w:tcW w:w="2045" w:type="dxa"/>
              </w:tcPr>
            </w:tcPrChange>
          </w:tcPr>
          <w:p w14:paraId="3BC3CD08" w14:textId="77777777" w:rsidR="002C379D" w:rsidRPr="00B44A9E" w:rsidRDefault="002C379D" w:rsidP="00516170">
            <w:pPr>
              <w:jc w:val="center"/>
              <w:rPr>
                <w:color w:val="31849B" w:themeColor="accent5" w:themeShade="BF"/>
              </w:rPr>
            </w:pPr>
            <w:r w:rsidRPr="00B44A9E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5" w:author="Lopez Guzman Susana Carolina" w:date="2016-06-21T16:24:00Z">
              <w:tcPr>
                <w:tcW w:w="2292" w:type="dxa"/>
              </w:tcPr>
            </w:tcPrChange>
          </w:tcPr>
          <w:p w14:paraId="619D873E" w14:textId="20922E5A" w:rsidR="002C379D" w:rsidRPr="00B44A9E" w:rsidRDefault="00B619ED" w:rsidP="00516170">
            <w:pPr>
              <w:jc w:val="center"/>
              <w:rPr>
                <w:color w:val="31849B" w:themeColor="accent5" w:themeShade="BF"/>
              </w:rPr>
            </w:pPr>
            <w:r w:rsidRPr="00B44A9E">
              <w:rPr>
                <w:color w:val="31849B" w:themeColor="accent5" w:themeShade="BF"/>
              </w:rPr>
              <w:t>N/A</w:t>
            </w:r>
          </w:p>
        </w:tc>
      </w:tr>
      <w:tr w:rsidR="0000412F" w:rsidRPr="00B44A9E" w14:paraId="049C21E9" w14:textId="77777777" w:rsidTr="00516170">
        <w:trPr>
          <w:trHeight w:val="499"/>
          <w:jc w:val="center"/>
          <w:trPrChange w:id="56" w:author="Lopez Guzman Susana Carolina" w:date="2016-06-21T16:2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57" w:author="Lopez Guzman Susana Carolina" w:date="2016-06-21T16:24:00Z">
              <w:tcPr>
                <w:tcW w:w="3157" w:type="dxa"/>
              </w:tcPr>
            </w:tcPrChange>
          </w:tcPr>
          <w:p w14:paraId="6277691D" w14:textId="5FA2380E" w:rsidR="0000412F" w:rsidRPr="00B44A9E" w:rsidRDefault="00F8253E">
            <w:pPr>
              <w:rPr>
                <w:color w:val="31849B" w:themeColor="accent5" w:themeShade="BF"/>
              </w:rPr>
              <w:pPrChange w:id="58" w:author="Lopez Guzman Susana Carolina" w:date="2016-06-21T16:24:00Z">
                <w:pPr>
                  <w:jc w:val="both"/>
                </w:pPr>
              </w:pPrChange>
            </w:pPr>
            <w:r w:rsidRPr="00B44A9E">
              <w:rPr>
                <w:color w:val="31849B" w:themeColor="accent5" w:themeShade="BF"/>
              </w:rPr>
              <w:t>Solicitud de información</w:t>
            </w:r>
          </w:p>
        </w:tc>
        <w:tc>
          <w:tcPr>
            <w:tcW w:w="2045" w:type="dxa"/>
            <w:vAlign w:val="center"/>
            <w:tcPrChange w:id="59" w:author="Lopez Guzman Susana Carolina" w:date="2016-06-21T16:24:00Z">
              <w:tcPr>
                <w:tcW w:w="2045" w:type="dxa"/>
              </w:tcPr>
            </w:tcPrChange>
          </w:tcPr>
          <w:p w14:paraId="1A0877D2" w14:textId="0FE609E9" w:rsidR="0000412F" w:rsidRPr="00B44A9E" w:rsidRDefault="00C605D3" w:rsidP="00516170">
            <w:pPr>
              <w:jc w:val="center"/>
              <w:rPr>
                <w:color w:val="31849B" w:themeColor="accent5" w:themeShade="BF"/>
              </w:rPr>
            </w:pPr>
            <w:r w:rsidRPr="00B44A9E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0" w:author="Lopez Guzman Susana Carolina" w:date="2016-06-21T16:24:00Z">
              <w:tcPr>
                <w:tcW w:w="2292" w:type="dxa"/>
              </w:tcPr>
            </w:tcPrChange>
          </w:tcPr>
          <w:p w14:paraId="51E9778C" w14:textId="1149D339" w:rsidR="0000412F" w:rsidRPr="00B44A9E" w:rsidRDefault="00C605D3" w:rsidP="00516170">
            <w:pPr>
              <w:jc w:val="center"/>
              <w:rPr>
                <w:color w:val="31849B" w:themeColor="accent5" w:themeShade="BF"/>
              </w:rPr>
            </w:pPr>
            <w:r w:rsidRPr="00B44A9E">
              <w:rPr>
                <w:color w:val="31849B" w:themeColor="accent5" w:themeShade="BF"/>
              </w:rPr>
              <w:t>N/A</w:t>
            </w:r>
          </w:p>
        </w:tc>
      </w:tr>
      <w:tr w:rsidR="0000412F" w:rsidRPr="00B44A9E" w14:paraId="27F6D868" w14:textId="77777777" w:rsidTr="00516170">
        <w:trPr>
          <w:trHeight w:val="499"/>
          <w:jc w:val="center"/>
          <w:trPrChange w:id="61" w:author="Lopez Guzman Susana Carolina" w:date="2016-06-21T16:2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2" w:author="Lopez Guzman Susana Carolina" w:date="2016-06-21T16:24:00Z">
              <w:tcPr>
                <w:tcW w:w="3157" w:type="dxa"/>
              </w:tcPr>
            </w:tcPrChange>
          </w:tcPr>
          <w:p w14:paraId="109A9381" w14:textId="4A37781C" w:rsidR="0000412F" w:rsidRPr="00B44A9E" w:rsidRDefault="00F8253E">
            <w:pPr>
              <w:rPr>
                <w:color w:val="31849B" w:themeColor="accent5" w:themeShade="BF"/>
              </w:rPr>
              <w:pPrChange w:id="63" w:author="Lopez Guzman Susana Carolina" w:date="2016-06-21T16:24:00Z">
                <w:pPr>
                  <w:jc w:val="both"/>
                </w:pPr>
              </w:pPrChange>
            </w:pPr>
            <w:r w:rsidRPr="00B44A9E">
              <w:rPr>
                <w:color w:val="31849B" w:themeColor="accent5" w:themeShade="BF"/>
              </w:rPr>
              <w:t>Anexos</w:t>
            </w:r>
          </w:p>
        </w:tc>
        <w:tc>
          <w:tcPr>
            <w:tcW w:w="2045" w:type="dxa"/>
            <w:vAlign w:val="center"/>
            <w:tcPrChange w:id="64" w:author="Lopez Guzman Susana Carolina" w:date="2016-06-21T16:24:00Z">
              <w:tcPr>
                <w:tcW w:w="2045" w:type="dxa"/>
              </w:tcPr>
            </w:tcPrChange>
          </w:tcPr>
          <w:p w14:paraId="151973FD" w14:textId="0716F8EE" w:rsidR="0000412F" w:rsidRPr="00B44A9E" w:rsidRDefault="00C605D3" w:rsidP="00516170">
            <w:pPr>
              <w:jc w:val="center"/>
              <w:rPr>
                <w:color w:val="31849B" w:themeColor="accent5" w:themeShade="BF"/>
              </w:rPr>
            </w:pPr>
            <w:r w:rsidRPr="00B44A9E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5" w:author="Lopez Guzman Susana Carolina" w:date="2016-06-21T16:24:00Z">
              <w:tcPr>
                <w:tcW w:w="2292" w:type="dxa"/>
              </w:tcPr>
            </w:tcPrChange>
          </w:tcPr>
          <w:p w14:paraId="0C836643" w14:textId="46A70A7A" w:rsidR="0000412F" w:rsidRPr="00B44A9E" w:rsidRDefault="00C605D3" w:rsidP="00516170">
            <w:pPr>
              <w:jc w:val="center"/>
              <w:rPr>
                <w:color w:val="31849B" w:themeColor="accent5" w:themeShade="BF"/>
              </w:rPr>
            </w:pPr>
            <w:r w:rsidRPr="00B44A9E">
              <w:rPr>
                <w:color w:val="31849B" w:themeColor="accent5" w:themeShade="BF"/>
              </w:rPr>
              <w:t>N/A</w:t>
            </w:r>
          </w:p>
        </w:tc>
      </w:tr>
      <w:tr w:rsidR="00516170" w:rsidRPr="00B44A9E" w14:paraId="3EA55977" w14:textId="77777777" w:rsidTr="00AD4887">
        <w:trPr>
          <w:jc w:val="center"/>
          <w:ins w:id="66" w:author="Lopez Guzman Susana Carolina" w:date="2016-06-21T16:24:00Z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07C159DC" w14:textId="77777777" w:rsidR="00516170" w:rsidRPr="00B44A9E" w:rsidRDefault="00516170" w:rsidP="00AD4887">
            <w:pPr>
              <w:jc w:val="center"/>
              <w:rPr>
                <w:ins w:id="67" w:author="Lopez Guzman Susana Carolina" w:date="2016-06-21T16:24:00Z"/>
                <w:rFonts w:cs="Arial"/>
                <w:b/>
                <w:bCs/>
                <w:color w:val="DBE5F1" w:themeColor="accent1" w:themeTint="33"/>
              </w:rPr>
            </w:pPr>
            <w:ins w:id="68" w:author="Lopez Guzman Susana Carolina" w:date="2016-06-21T16:24:00Z">
              <w:r w:rsidRPr="00B44A9E">
                <w:rPr>
                  <w:rFonts w:cs="Arial"/>
                  <w:b/>
                  <w:bCs/>
                  <w:color w:val="DBE5F1" w:themeColor="accent1" w:themeTint="33"/>
                </w:rPr>
                <w:t>Campo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1FA10C63" w14:textId="77777777" w:rsidR="00516170" w:rsidRPr="00B44A9E" w:rsidRDefault="00516170" w:rsidP="00AD4887">
            <w:pPr>
              <w:jc w:val="center"/>
              <w:rPr>
                <w:ins w:id="69" w:author="Lopez Guzman Susana Carolina" w:date="2016-06-21T16:24:00Z"/>
                <w:rFonts w:cs="Arial"/>
                <w:b/>
                <w:bCs/>
                <w:color w:val="DBE5F1" w:themeColor="accent1" w:themeTint="33"/>
              </w:rPr>
            </w:pPr>
            <w:ins w:id="70" w:author="Lopez Guzman Susana Carolina" w:date="2016-06-21T16:24:00Z">
              <w:r w:rsidRPr="00B44A9E">
                <w:rPr>
                  <w:rFonts w:cs="Arial"/>
                  <w:b/>
                  <w:bCs/>
                  <w:color w:val="DBE5F1" w:themeColor="accent1" w:themeTint="33"/>
                </w:rPr>
                <w:t>¿Actualizable? Si/No</w:t>
              </w:r>
            </w:ins>
          </w:p>
        </w:tc>
        <w:tc>
          <w:tcPr>
            <w:tcW w:w="2292" w:type="dxa"/>
            <w:shd w:val="clear" w:color="auto" w:fill="365F91" w:themeFill="accent1" w:themeFillShade="BF"/>
            <w:vAlign w:val="center"/>
          </w:tcPr>
          <w:p w14:paraId="0065060A" w14:textId="77777777" w:rsidR="00516170" w:rsidRPr="00B44A9E" w:rsidRDefault="00516170" w:rsidP="00AD4887">
            <w:pPr>
              <w:jc w:val="center"/>
              <w:rPr>
                <w:ins w:id="71" w:author="Lopez Guzman Susana Carolina" w:date="2016-06-21T16:24:00Z"/>
                <w:rFonts w:cs="Arial"/>
                <w:b/>
                <w:bCs/>
                <w:color w:val="DBE5F1" w:themeColor="accent1" w:themeTint="33"/>
              </w:rPr>
            </w:pPr>
            <w:ins w:id="72" w:author="Lopez Guzman Susana Carolina" w:date="2016-06-21T16:24:00Z">
              <w:r w:rsidRPr="00B44A9E">
                <w:rPr>
                  <w:rFonts w:cs="Arial"/>
                  <w:b/>
                  <w:bCs/>
                  <w:color w:val="DBE5F1" w:themeColor="accent1" w:themeTint="33"/>
                </w:rPr>
                <w:t>Observaciones</w:t>
              </w:r>
            </w:ins>
          </w:p>
        </w:tc>
      </w:tr>
      <w:tr w:rsidR="00516170" w:rsidRPr="00B44A9E" w14:paraId="31A475EE" w14:textId="77777777" w:rsidTr="00AD4887">
        <w:trPr>
          <w:trHeight w:val="408"/>
          <w:jc w:val="center"/>
          <w:ins w:id="73" w:author="Lopez Guzman Susana Carolina" w:date="2016-06-21T16:24:00Z"/>
        </w:trPr>
        <w:tc>
          <w:tcPr>
            <w:tcW w:w="3157" w:type="dxa"/>
            <w:vAlign w:val="center"/>
          </w:tcPr>
          <w:p w14:paraId="68660E09" w14:textId="4C4C3DA1" w:rsidR="00516170" w:rsidRPr="00473E41" w:rsidRDefault="00473E41" w:rsidP="00AD4887">
            <w:pPr>
              <w:rPr>
                <w:ins w:id="74" w:author="Lopez Guzman Susana Carolina" w:date="2016-06-21T16:24:00Z"/>
                <w:color w:val="31849B" w:themeColor="accent5" w:themeShade="BF"/>
                <w:u w:val="single"/>
                <w:rPrChange w:id="75" w:author="Lopez Guzman Susana Carolina" w:date="2016-06-21T16:53:00Z">
                  <w:rPr>
                    <w:ins w:id="76" w:author="Lopez Guzman Susana Carolina" w:date="2016-06-21T16:24:00Z"/>
                    <w:color w:val="31849B" w:themeColor="accent5" w:themeShade="BF"/>
                  </w:rPr>
                </w:rPrChange>
              </w:rPr>
            </w:pPr>
            <w:ins w:id="77" w:author="Lopez Guzman Susana Carolina" w:date="2016-06-21T16:24:00Z">
              <w:r w:rsidRPr="00473E41">
                <w:rPr>
                  <w:color w:val="31849B" w:themeColor="accent5" w:themeShade="BF"/>
                  <w:u w:val="single"/>
                  <w:rPrChange w:id="78" w:author="Lopez Guzman Susana Carolina" w:date="2016-06-21T16:53:00Z">
                    <w:rPr>
                      <w:color w:val="31849B" w:themeColor="accent5" w:themeShade="BF"/>
                    </w:rPr>
                  </w:rPrChange>
                </w:rPr>
                <w:t>SOLICITUD DE ASESORÍA NO VINCULANTE</w:t>
              </w:r>
            </w:ins>
          </w:p>
        </w:tc>
        <w:tc>
          <w:tcPr>
            <w:tcW w:w="2045" w:type="dxa"/>
            <w:vAlign w:val="center"/>
          </w:tcPr>
          <w:p w14:paraId="2E355566" w14:textId="5E769681" w:rsidR="00516170" w:rsidRPr="00B44A9E" w:rsidRDefault="00516170" w:rsidP="00AD4887">
            <w:pPr>
              <w:jc w:val="center"/>
              <w:rPr>
                <w:ins w:id="79" w:author="Lopez Guzman Susana Carolina" w:date="2016-06-21T16:24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4F19F3A2" w14:textId="0678B83F" w:rsidR="00516170" w:rsidRPr="00B44A9E" w:rsidRDefault="00516170" w:rsidP="00AD4887">
            <w:pPr>
              <w:jc w:val="center"/>
              <w:rPr>
                <w:ins w:id="80" w:author="Lopez Guzman Susana Carolina" w:date="2016-06-21T16:24:00Z"/>
                <w:color w:val="31849B" w:themeColor="accent5" w:themeShade="BF"/>
              </w:rPr>
            </w:pPr>
          </w:p>
        </w:tc>
      </w:tr>
      <w:tr w:rsidR="007759C1" w:rsidRPr="00B44A9E" w14:paraId="00BFF1EB" w14:textId="77777777" w:rsidTr="00AD4887">
        <w:trPr>
          <w:trHeight w:val="499"/>
          <w:jc w:val="center"/>
          <w:ins w:id="81" w:author="Salas López Marcos Alam (UPGM)" w:date="2016-06-22T18:03:00Z"/>
        </w:trPr>
        <w:tc>
          <w:tcPr>
            <w:tcW w:w="3157" w:type="dxa"/>
            <w:vAlign w:val="center"/>
          </w:tcPr>
          <w:p w14:paraId="1C0CBAEC" w14:textId="3203FC3E" w:rsidR="007759C1" w:rsidRPr="00E06CB6" w:rsidRDefault="007759C1" w:rsidP="00AD4887">
            <w:pPr>
              <w:rPr>
                <w:ins w:id="82" w:author="Salas López Marcos Alam (UPGM)" w:date="2016-06-22T18:03:00Z"/>
                <w:color w:val="31849B" w:themeColor="accent5" w:themeShade="BF"/>
              </w:rPr>
            </w:pPr>
            <w:ins w:id="83" w:author="Salas López Marcos Alam (UPGM)" w:date="2016-06-22T18:03:00Z">
              <w:r>
                <w:rPr>
                  <w:color w:val="31849B" w:themeColor="accent5" w:themeShade="BF"/>
                </w:rPr>
                <w:t>Fecha del Oficio de solicitud de Asesoría</w:t>
              </w:r>
            </w:ins>
          </w:p>
        </w:tc>
        <w:tc>
          <w:tcPr>
            <w:tcW w:w="2045" w:type="dxa"/>
            <w:vAlign w:val="center"/>
          </w:tcPr>
          <w:p w14:paraId="2F6BC2FB" w14:textId="5DF091CA" w:rsidR="007759C1" w:rsidRDefault="007759C1" w:rsidP="00AD4887">
            <w:pPr>
              <w:jc w:val="center"/>
              <w:rPr>
                <w:ins w:id="84" w:author="Salas López Marcos Alam (UPGM)" w:date="2016-06-22T18:03:00Z"/>
                <w:color w:val="31849B" w:themeColor="accent5" w:themeShade="BF"/>
              </w:rPr>
            </w:pPr>
            <w:ins w:id="85" w:author="Salas López Marcos Alam (UPGM)" w:date="2016-06-22T18:03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423E974" w14:textId="7115E638" w:rsidR="007759C1" w:rsidRDefault="007759C1" w:rsidP="00AD4887">
            <w:pPr>
              <w:jc w:val="center"/>
              <w:rPr>
                <w:ins w:id="86" w:author="Salas López Marcos Alam (UPGM)" w:date="2016-06-22T18:03:00Z"/>
                <w:rFonts w:ascii="Calibri" w:hAnsi="Calibri" w:cs="Calibri"/>
                <w:color w:val="31849B"/>
              </w:rPr>
            </w:pPr>
            <w:ins w:id="87" w:author="Salas López Marcos Alam (UPGM)" w:date="2016-06-22T18:03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7C256B" w:rsidRPr="00B44A9E" w14:paraId="728EA19A" w14:textId="77777777" w:rsidTr="00AD4887">
        <w:trPr>
          <w:trHeight w:val="499"/>
          <w:jc w:val="center"/>
          <w:ins w:id="88" w:author="Lopez Guzman Susana Carolina" w:date="2016-06-21T16:45:00Z"/>
        </w:trPr>
        <w:tc>
          <w:tcPr>
            <w:tcW w:w="3157" w:type="dxa"/>
            <w:vAlign w:val="center"/>
          </w:tcPr>
          <w:p w14:paraId="62EB0968" w14:textId="5B90D635" w:rsidR="007C256B" w:rsidRDefault="00021662" w:rsidP="00AD4887">
            <w:pPr>
              <w:rPr>
                <w:ins w:id="89" w:author="Lopez Guzman Susana Carolina" w:date="2016-06-21T16:45:00Z"/>
                <w:color w:val="31849B" w:themeColor="accent5" w:themeShade="BF"/>
              </w:rPr>
            </w:pPr>
            <w:ins w:id="90" w:author="Lopez Guzman Susana Carolina" w:date="2016-06-22T14:18:00Z">
              <w:r w:rsidRPr="00E06CB6">
                <w:rPr>
                  <w:color w:val="31849B" w:themeColor="accent5" w:themeShade="BF"/>
                </w:rPr>
                <w:t>Servidor Público a quien se dirige</w:t>
              </w:r>
            </w:ins>
          </w:p>
        </w:tc>
        <w:tc>
          <w:tcPr>
            <w:tcW w:w="2045" w:type="dxa"/>
            <w:vAlign w:val="center"/>
          </w:tcPr>
          <w:p w14:paraId="6DD4C271" w14:textId="01B97A59" w:rsidR="007C256B" w:rsidRPr="00B44A9E" w:rsidRDefault="00021662" w:rsidP="00AD4887">
            <w:pPr>
              <w:jc w:val="center"/>
              <w:rPr>
                <w:ins w:id="91" w:author="Lopez Guzman Susana Carolina" w:date="2016-06-21T16:45:00Z"/>
                <w:color w:val="31849B" w:themeColor="accent5" w:themeShade="BF"/>
              </w:rPr>
            </w:pPr>
            <w:ins w:id="92" w:author="Lopez Guzman Susana Carolina" w:date="2016-06-22T14:1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634618A" w14:textId="36BCBD5D" w:rsidR="007C256B" w:rsidRPr="00B44A9E" w:rsidRDefault="00021662" w:rsidP="00AD4887">
            <w:pPr>
              <w:jc w:val="center"/>
              <w:rPr>
                <w:ins w:id="93" w:author="Lopez Guzman Susana Carolina" w:date="2016-06-21T16:45:00Z"/>
                <w:color w:val="31849B" w:themeColor="accent5" w:themeShade="BF"/>
              </w:rPr>
            </w:pPr>
            <w:ins w:id="94" w:author="Lopez Guzman Susana Carolina" w:date="2016-06-22T14:18:00Z">
              <w:r>
                <w:rPr>
                  <w:rFonts w:ascii="Calibri" w:hAnsi="Calibri" w:cs="Calibri"/>
                  <w:color w:val="31849B"/>
                </w:rPr>
                <w:t>Se seleccionará de catálogo</w:t>
              </w:r>
            </w:ins>
          </w:p>
        </w:tc>
      </w:tr>
      <w:tr w:rsidR="00473E41" w:rsidRPr="00B44A9E" w:rsidDel="006E1FC5" w14:paraId="08760B39" w14:textId="0D31F53E" w:rsidTr="00AD4887">
        <w:trPr>
          <w:trHeight w:val="499"/>
          <w:jc w:val="center"/>
          <w:ins w:id="95" w:author="Lopez Guzman Susana Carolina" w:date="2016-06-21T16:53:00Z"/>
          <w:del w:id="96" w:author="Salas López Marcos Alam (UPGM)" w:date="2016-06-22T18:08:00Z"/>
        </w:trPr>
        <w:tc>
          <w:tcPr>
            <w:tcW w:w="3157" w:type="dxa"/>
            <w:vAlign w:val="center"/>
          </w:tcPr>
          <w:p w14:paraId="76699021" w14:textId="090D0A2F" w:rsidR="00473E41" w:rsidDel="006E1FC5" w:rsidRDefault="00021662">
            <w:pPr>
              <w:rPr>
                <w:ins w:id="97" w:author="Lopez Guzman Susana Carolina" w:date="2016-06-21T16:53:00Z"/>
                <w:del w:id="98" w:author="Salas López Marcos Alam (UPGM)" w:date="2016-06-22T18:08:00Z"/>
                <w:color w:val="31849B" w:themeColor="accent5" w:themeShade="BF"/>
              </w:rPr>
            </w:pPr>
            <w:ins w:id="99" w:author="Lopez Guzman Susana Carolina" w:date="2016-06-22T14:20:00Z">
              <w:del w:id="100" w:author="Salas López Marcos Alam (UPGM)" w:date="2016-06-22T18:08:00Z">
                <w:r w:rsidDel="006E1FC5">
                  <w:rPr>
                    <w:color w:val="31849B" w:themeColor="accent5" w:themeShade="BF"/>
                  </w:rPr>
                  <w:delText xml:space="preserve">Número de la auditoría </w:delText>
                </w:r>
              </w:del>
              <w:del w:id="101" w:author="Salas López Marcos Alam (UPGM)" w:date="2016-06-22T18:02:00Z">
                <w:r w:rsidDel="007759C1">
                  <w:rPr>
                    <w:color w:val="31849B" w:themeColor="accent5" w:themeShade="BF"/>
                  </w:rPr>
                  <w:delText>a la que se relaciona</w:delText>
                </w:r>
              </w:del>
            </w:ins>
          </w:p>
        </w:tc>
        <w:tc>
          <w:tcPr>
            <w:tcW w:w="2045" w:type="dxa"/>
            <w:vAlign w:val="center"/>
          </w:tcPr>
          <w:p w14:paraId="4ACB46FC" w14:textId="11435159" w:rsidR="00473E41" w:rsidRPr="00B44A9E" w:rsidDel="006E1FC5" w:rsidRDefault="00021662" w:rsidP="00AD4887">
            <w:pPr>
              <w:jc w:val="center"/>
              <w:rPr>
                <w:ins w:id="102" w:author="Lopez Guzman Susana Carolina" w:date="2016-06-21T16:53:00Z"/>
                <w:del w:id="103" w:author="Salas López Marcos Alam (UPGM)" w:date="2016-06-22T18:08:00Z"/>
                <w:color w:val="31849B" w:themeColor="accent5" w:themeShade="BF"/>
              </w:rPr>
            </w:pPr>
            <w:ins w:id="104" w:author="Lopez Guzman Susana Carolina" w:date="2016-06-22T14:21:00Z">
              <w:del w:id="105" w:author="Salas López Marcos Alam (UPGM)" w:date="2016-06-22T18:08:00Z">
                <w:r w:rsidDel="006E1FC5">
                  <w:rPr>
                    <w:color w:val="31849B" w:themeColor="accent5" w:themeShade="BF"/>
                  </w:rPr>
                  <w:delText>Si</w:delText>
                </w:r>
              </w:del>
            </w:ins>
          </w:p>
        </w:tc>
        <w:tc>
          <w:tcPr>
            <w:tcW w:w="2292" w:type="dxa"/>
            <w:vAlign w:val="center"/>
          </w:tcPr>
          <w:p w14:paraId="736F1B45" w14:textId="7EE408C9" w:rsidR="00473E41" w:rsidRPr="00B44A9E" w:rsidDel="006E1FC5" w:rsidRDefault="00021662" w:rsidP="00AD4887">
            <w:pPr>
              <w:jc w:val="center"/>
              <w:rPr>
                <w:ins w:id="106" w:author="Lopez Guzman Susana Carolina" w:date="2016-06-21T16:53:00Z"/>
                <w:del w:id="107" w:author="Salas López Marcos Alam (UPGM)" w:date="2016-06-22T18:08:00Z"/>
                <w:color w:val="31849B" w:themeColor="accent5" w:themeShade="BF"/>
              </w:rPr>
            </w:pPr>
            <w:ins w:id="108" w:author="Lopez Guzman Susana Carolina" w:date="2016-06-22T14:21:00Z">
              <w:del w:id="109" w:author="Salas López Marcos Alam (UPGM)" w:date="2016-06-22T18:08:00Z">
                <w:r w:rsidDel="006E1FC5">
                  <w:rPr>
                    <w:rFonts w:ascii="Calibri" w:hAnsi="Calibri" w:cs="Calibri"/>
                    <w:color w:val="31849B"/>
                  </w:rPr>
                  <w:delText>El sistema lo asigna</w:delText>
                </w:r>
              </w:del>
            </w:ins>
          </w:p>
        </w:tc>
      </w:tr>
      <w:tr w:rsidR="00473E41" w:rsidRPr="00B44A9E" w:rsidDel="006E1FC5" w14:paraId="4DFF4349" w14:textId="3955E735" w:rsidTr="009B4510">
        <w:trPr>
          <w:trHeight w:val="499"/>
          <w:jc w:val="center"/>
          <w:ins w:id="110" w:author="Lopez Guzman Susana Carolina" w:date="2016-06-21T16:53:00Z"/>
          <w:del w:id="111" w:author="Salas López Marcos Alam (UPGM)" w:date="2016-06-22T18:08:00Z"/>
          <w:trPrChange w:id="112" w:author="Salas López Marcos Alam (UPGM)" w:date="2016-06-22T16:56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13" w:author="Salas López Marcos Alam (UPGM)" w:date="2016-06-22T16:56:00Z">
              <w:tcPr>
                <w:tcW w:w="3157" w:type="dxa"/>
                <w:vAlign w:val="center"/>
              </w:tcPr>
            </w:tcPrChange>
          </w:tcPr>
          <w:p w14:paraId="23183C3B" w14:textId="2F368AE1" w:rsidR="00473E41" w:rsidDel="006E1FC5" w:rsidRDefault="00021662">
            <w:pPr>
              <w:rPr>
                <w:ins w:id="114" w:author="Lopez Guzman Susana Carolina" w:date="2016-06-21T16:53:00Z"/>
                <w:del w:id="115" w:author="Salas López Marcos Alam (UPGM)" w:date="2016-06-22T18:08:00Z"/>
                <w:color w:val="31849B" w:themeColor="accent5" w:themeShade="BF"/>
              </w:rPr>
            </w:pPr>
            <w:ins w:id="116" w:author="Lopez Guzman Susana Carolina" w:date="2016-06-22T14:22:00Z">
              <w:del w:id="117" w:author="Salas López Marcos Alam (UPGM)" w:date="2016-06-22T18:08:00Z">
                <w:r w:rsidDel="006E1FC5">
                  <w:rPr>
                    <w:color w:val="31849B" w:themeColor="accent5" w:themeShade="BF"/>
                  </w:rPr>
                  <w:delText>Direcciones Generales a las que se audit</w:delText>
                </w:r>
              </w:del>
            </w:ins>
            <w:ins w:id="118" w:author="Lopez Guzman Susana Carolina" w:date="2016-06-22T14:23:00Z">
              <w:del w:id="119" w:author="Salas López Marcos Alam (UPGM)" w:date="2016-06-22T18:08:00Z">
                <w:r w:rsidDel="006E1FC5">
                  <w:rPr>
                    <w:color w:val="31849B" w:themeColor="accent5" w:themeShade="BF"/>
                  </w:rPr>
                  <w:delText>ó</w:delText>
                </w:r>
              </w:del>
            </w:ins>
          </w:p>
        </w:tc>
        <w:tc>
          <w:tcPr>
            <w:tcW w:w="2045" w:type="dxa"/>
            <w:vAlign w:val="center"/>
            <w:tcPrChange w:id="120" w:author="Salas López Marcos Alam (UPGM)" w:date="2016-06-22T16:56:00Z">
              <w:tcPr>
                <w:tcW w:w="2045" w:type="dxa"/>
                <w:vAlign w:val="center"/>
              </w:tcPr>
            </w:tcPrChange>
          </w:tcPr>
          <w:p w14:paraId="73CB6465" w14:textId="2D232AA6" w:rsidR="00473E41" w:rsidRPr="00B44A9E" w:rsidDel="006E1FC5" w:rsidRDefault="00021662" w:rsidP="00AD4887">
            <w:pPr>
              <w:jc w:val="center"/>
              <w:rPr>
                <w:ins w:id="121" w:author="Lopez Guzman Susana Carolina" w:date="2016-06-21T16:53:00Z"/>
                <w:del w:id="122" w:author="Salas López Marcos Alam (UPGM)" w:date="2016-06-22T18:08:00Z"/>
                <w:color w:val="31849B" w:themeColor="accent5" w:themeShade="BF"/>
              </w:rPr>
            </w:pPr>
            <w:ins w:id="123" w:author="Lopez Guzman Susana Carolina" w:date="2016-06-22T14:23:00Z">
              <w:del w:id="124" w:author="Salas López Marcos Alam (UPGM)" w:date="2016-06-22T18:08:00Z">
                <w:r w:rsidDel="006E1FC5">
                  <w:rPr>
                    <w:color w:val="31849B" w:themeColor="accent5" w:themeShade="BF"/>
                  </w:rPr>
                  <w:delText>Si</w:delText>
                </w:r>
              </w:del>
            </w:ins>
          </w:p>
        </w:tc>
        <w:tc>
          <w:tcPr>
            <w:tcW w:w="2292" w:type="dxa"/>
            <w:vAlign w:val="center"/>
            <w:tcPrChange w:id="125" w:author="Salas López Marcos Alam (UPGM)" w:date="2016-06-22T16:56:00Z">
              <w:tcPr>
                <w:tcW w:w="2292" w:type="dxa"/>
                <w:vAlign w:val="center"/>
              </w:tcPr>
            </w:tcPrChange>
          </w:tcPr>
          <w:p w14:paraId="485DBC66" w14:textId="3927FEB1" w:rsidR="00473E41" w:rsidDel="009B4510" w:rsidRDefault="00021662">
            <w:pPr>
              <w:jc w:val="center"/>
              <w:rPr>
                <w:ins w:id="126" w:author="Lopez Guzman Susana Carolina" w:date="2016-06-22T14:24:00Z"/>
                <w:del w:id="127" w:author="Salas López Marcos Alam (UPGM)" w:date="2016-06-22T16:56:00Z"/>
                <w:rFonts w:ascii="Calibri" w:hAnsi="Calibri" w:cs="Calibri"/>
                <w:color w:val="31849B"/>
              </w:rPr>
            </w:pPr>
            <w:ins w:id="128" w:author="Lopez Guzman Susana Carolina" w:date="2016-06-22T14:24:00Z">
              <w:del w:id="129" w:author="Salas López Marcos Alam (UPGM)" w:date="2016-06-22T18:08:00Z">
                <w:r w:rsidDel="006E1FC5">
                  <w:rPr>
                    <w:rFonts w:ascii="Calibri" w:hAnsi="Calibri" w:cs="Calibri"/>
                    <w:color w:val="31849B"/>
                  </w:rPr>
                  <w:delText>El sistema lo asigna</w:delText>
                </w:r>
              </w:del>
            </w:ins>
          </w:p>
          <w:p w14:paraId="5CD76309" w14:textId="4E62A4B7" w:rsidR="00021662" w:rsidRPr="00B44A9E" w:rsidDel="006E1FC5" w:rsidRDefault="00021662">
            <w:pPr>
              <w:jc w:val="center"/>
              <w:rPr>
                <w:ins w:id="130" w:author="Lopez Guzman Susana Carolina" w:date="2016-06-21T16:53:00Z"/>
                <w:del w:id="131" w:author="Salas López Marcos Alam (UPGM)" w:date="2016-06-22T18:08:00Z"/>
                <w:color w:val="31849B" w:themeColor="accent5" w:themeShade="BF"/>
              </w:rPr>
            </w:pPr>
            <w:ins w:id="132" w:author="Lopez Guzman Susana Carolina" w:date="2016-06-22T14:24:00Z">
              <w:del w:id="133" w:author="Salas López Marcos Alam (UPGM)" w:date="2016-06-22T16:56:00Z">
                <w:r w:rsidDel="009B4510">
                  <w:rPr>
                    <w:rFonts w:ascii="Calibri" w:hAnsi="Calibri" w:cs="Calibri"/>
                    <w:color w:val="31849B"/>
                  </w:rPr>
                  <w:delText>(En caso de que sean más de una seleccionar cual)</w:delText>
                </w:r>
              </w:del>
            </w:ins>
          </w:p>
        </w:tc>
      </w:tr>
      <w:tr w:rsidR="0060275C" w:rsidRPr="00B44A9E" w14:paraId="2335A52B" w14:textId="77777777" w:rsidTr="00AD4887">
        <w:trPr>
          <w:trHeight w:val="499"/>
          <w:jc w:val="center"/>
          <w:ins w:id="134" w:author="Salas López Marcos Alam (UPGM)" w:date="2016-06-22T17:19:00Z"/>
        </w:trPr>
        <w:tc>
          <w:tcPr>
            <w:tcW w:w="3157" w:type="dxa"/>
            <w:vAlign w:val="center"/>
          </w:tcPr>
          <w:p w14:paraId="67D8CE7B" w14:textId="43CF8825" w:rsidR="0060275C" w:rsidRDefault="0060275C" w:rsidP="00021662">
            <w:pPr>
              <w:rPr>
                <w:ins w:id="135" w:author="Salas López Marcos Alam (UPGM)" w:date="2016-06-22T17:19:00Z"/>
                <w:color w:val="31849B" w:themeColor="accent5" w:themeShade="BF"/>
              </w:rPr>
            </w:pPr>
            <w:ins w:id="136" w:author="Salas López Marcos Alam (UPGM)" w:date="2016-06-22T17:20:00Z">
              <w:r w:rsidRPr="008742C0">
                <w:rPr>
                  <w:color w:val="31849B" w:themeColor="accent5" w:themeShade="BF"/>
                  <w:u w:val="single"/>
                </w:rPr>
                <w:t>INFORME DE PRESUNTA RESPONSABILIDAD ADMINISTRATIVA</w:t>
              </w:r>
            </w:ins>
          </w:p>
        </w:tc>
        <w:tc>
          <w:tcPr>
            <w:tcW w:w="2045" w:type="dxa"/>
            <w:vAlign w:val="center"/>
          </w:tcPr>
          <w:p w14:paraId="037642CB" w14:textId="1FE26815" w:rsidR="0060275C" w:rsidRDefault="0060275C" w:rsidP="00AD4887">
            <w:pPr>
              <w:jc w:val="center"/>
              <w:rPr>
                <w:ins w:id="137" w:author="Salas López Marcos Alam (UPGM)" w:date="2016-06-22T17:19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6AED0DC1" w14:textId="1ED30137" w:rsidR="0060275C" w:rsidRDefault="0060275C" w:rsidP="00AD4887">
            <w:pPr>
              <w:jc w:val="center"/>
              <w:rPr>
                <w:ins w:id="138" w:author="Salas López Marcos Alam (UPGM)" w:date="2016-06-22T17:19:00Z"/>
                <w:rFonts w:ascii="Calibri" w:hAnsi="Calibri" w:cs="Calibri"/>
                <w:color w:val="31849B"/>
              </w:rPr>
            </w:pPr>
          </w:p>
        </w:tc>
      </w:tr>
      <w:tr w:rsidR="0060275C" w:rsidRPr="00B44A9E" w14:paraId="1ED37F31" w14:textId="77777777" w:rsidTr="00AD4887">
        <w:trPr>
          <w:trHeight w:val="499"/>
          <w:jc w:val="center"/>
          <w:ins w:id="139" w:author="Salas López Marcos Alam (UPGM)" w:date="2016-06-22T17:22:00Z"/>
        </w:trPr>
        <w:tc>
          <w:tcPr>
            <w:tcW w:w="3157" w:type="dxa"/>
            <w:vAlign w:val="center"/>
          </w:tcPr>
          <w:p w14:paraId="3766A15A" w14:textId="3F315366" w:rsidR="0060275C" w:rsidRDefault="0060275C" w:rsidP="00021662">
            <w:pPr>
              <w:rPr>
                <w:ins w:id="140" w:author="Salas López Marcos Alam (UPGM)" w:date="2016-06-22T17:22:00Z"/>
                <w:color w:val="31849B" w:themeColor="accent5" w:themeShade="BF"/>
              </w:rPr>
            </w:pPr>
            <w:ins w:id="141" w:author="Salas López Marcos Alam (UPGM)" w:date="2016-06-22T17:22:00Z">
              <w:r>
                <w:rPr>
                  <w:color w:val="31849B" w:themeColor="accent5" w:themeShade="BF"/>
                </w:rPr>
                <w:t>Grado y nombre del TOIC</w:t>
              </w:r>
            </w:ins>
          </w:p>
        </w:tc>
        <w:tc>
          <w:tcPr>
            <w:tcW w:w="2045" w:type="dxa"/>
            <w:vAlign w:val="center"/>
          </w:tcPr>
          <w:p w14:paraId="7748D88D" w14:textId="62594A31" w:rsidR="0060275C" w:rsidRDefault="0060275C" w:rsidP="00AD4887">
            <w:pPr>
              <w:jc w:val="center"/>
              <w:rPr>
                <w:ins w:id="142" w:author="Salas López Marcos Alam (UPGM)" w:date="2016-06-22T17:22:00Z"/>
                <w:color w:val="31849B" w:themeColor="accent5" w:themeShade="BF"/>
              </w:rPr>
            </w:pPr>
            <w:ins w:id="143" w:author="Salas López Marcos Alam (UPGM)" w:date="2016-06-22T17:22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0A897C7" w14:textId="16802759" w:rsidR="0060275C" w:rsidRDefault="0060275C" w:rsidP="00AD4887">
            <w:pPr>
              <w:jc w:val="center"/>
              <w:rPr>
                <w:ins w:id="144" w:author="Salas López Marcos Alam (UPGM)" w:date="2016-06-22T17:22:00Z"/>
                <w:rFonts w:ascii="Calibri" w:hAnsi="Calibri" w:cs="Calibri"/>
                <w:color w:val="31849B"/>
              </w:rPr>
            </w:pPr>
            <w:ins w:id="145" w:author="Salas López Marcos Alam (UPGM)" w:date="2016-06-22T17:23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60275C" w:rsidRPr="00B44A9E" w14:paraId="4D0B2257" w14:textId="77777777" w:rsidTr="00AD4887">
        <w:trPr>
          <w:trHeight w:val="499"/>
          <w:jc w:val="center"/>
          <w:ins w:id="146" w:author="Salas López Marcos Alam (UPGM)" w:date="2016-06-22T17:22:00Z"/>
        </w:trPr>
        <w:tc>
          <w:tcPr>
            <w:tcW w:w="3157" w:type="dxa"/>
            <w:vAlign w:val="center"/>
          </w:tcPr>
          <w:p w14:paraId="32C342BC" w14:textId="0D54D42D" w:rsidR="0060275C" w:rsidRDefault="00CB3456" w:rsidP="00021662">
            <w:pPr>
              <w:rPr>
                <w:ins w:id="147" w:author="Salas López Marcos Alam (UPGM)" w:date="2016-06-22T17:22:00Z"/>
                <w:color w:val="31849B" w:themeColor="accent5" w:themeShade="BF"/>
              </w:rPr>
            </w:pPr>
            <w:ins w:id="148" w:author="Salas López Marcos Alam (UPGM)" w:date="2016-06-22T17:25:00Z">
              <w:r>
                <w:rPr>
                  <w:color w:val="31849B" w:themeColor="accent5" w:themeShade="BF"/>
                </w:rPr>
                <w:t>Auditores que suscriben</w:t>
              </w:r>
            </w:ins>
          </w:p>
        </w:tc>
        <w:tc>
          <w:tcPr>
            <w:tcW w:w="2045" w:type="dxa"/>
            <w:vAlign w:val="center"/>
          </w:tcPr>
          <w:p w14:paraId="07E3E82A" w14:textId="0A5C845D" w:rsidR="0060275C" w:rsidRDefault="00CB3456" w:rsidP="00AD4887">
            <w:pPr>
              <w:jc w:val="center"/>
              <w:rPr>
                <w:ins w:id="149" w:author="Salas López Marcos Alam (UPGM)" w:date="2016-06-22T17:22:00Z"/>
                <w:color w:val="31849B" w:themeColor="accent5" w:themeShade="BF"/>
              </w:rPr>
            </w:pPr>
            <w:ins w:id="150" w:author="Salas López Marcos Alam (UPGM)" w:date="2016-06-22T17:25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D4E39C5" w14:textId="54331554" w:rsidR="0060275C" w:rsidRDefault="00CB3456" w:rsidP="00AD4887">
            <w:pPr>
              <w:jc w:val="center"/>
              <w:rPr>
                <w:ins w:id="151" w:author="Salas López Marcos Alam (UPGM)" w:date="2016-06-22T17:22:00Z"/>
                <w:rFonts w:ascii="Calibri" w:hAnsi="Calibri" w:cs="Calibri"/>
                <w:color w:val="31849B"/>
              </w:rPr>
            </w:pPr>
            <w:ins w:id="152" w:author="Salas López Marcos Alam (UPGM)" w:date="2016-06-22T17:25:00Z">
              <w:r>
                <w:rPr>
                  <w:rFonts w:ascii="Calibri" w:hAnsi="Calibri" w:cs="Calibri"/>
                  <w:color w:val="31849B"/>
                </w:rPr>
                <w:t>Se seleccionará de catálogo</w:t>
              </w:r>
            </w:ins>
          </w:p>
        </w:tc>
      </w:tr>
      <w:tr w:rsidR="00CB3456" w:rsidRPr="00B44A9E" w14:paraId="241D4AED" w14:textId="77777777" w:rsidTr="00AD4887">
        <w:trPr>
          <w:trHeight w:val="499"/>
          <w:jc w:val="center"/>
          <w:ins w:id="153" w:author="Salas López Marcos Alam (UPGM)" w:date="2016-06-22T17:22:00Z"/>
        </w:trPr>
        <w:tc>
          <w:tcPr>
            <w:tcW w:w="3157" w:type="dxa"/>
            <w:vAlign w:val="center"/>
          </w:tcPr>
          <w:p w14:paraId="34F31EEE" w14:textId="7F8558AC" w:rsidR="00CB3456" w:rsidRDefault="00CB3456" w:rsidP="00021662">
            <w:pPr>
              <w:rPr>
                <w:ins w:id="154" w:author="Salas López Marcos Alam (UPGM)" w:date="2016-06-22T17:22:00Z"/>
                <w:color w:val="31849B" w:themeColor="accent5" w:themeShade="BF"/>
              </w:rPr>
            </w:pPr>
            <w:ins w:id="155" w:author="Salas López Marcos Alam (UPGM)" w:date="2016-06-22T17:27:00Z">
              <w:r>
                <w:rPr>
                  <w:color w:val="31849B" w:themeColor="accent5" w:themeShade="BF"/>
                </w:rPr>
                <w:t>Número de la auditoría a la que se relaciona</w:t>
              </w:r>
            </w:ins>
          </w:p>
        </w:tc>
        <w:tc>
          <w:tcPr>
            <w:tcW w:w="2045" w:type="dxa"/>
            <w:vAlign w:val="center"/>
          </w:tcPr>
          <w:p w14:paraId="6DF6722A" w14:textId="39A7CB6D" w:rsidR="00CB3456" w:rsidRDefault="00CB3456" w:rsidP="00AD4887">
            <w:pPr>
              <w:jc w:val="center"/>
              <w:rPr>
                <w:ins w:id="156" w:author="Salas López Marcos Alam (UPGM)" w:date="2016-06-22T17:22:00Z"/>
                <w:color w:val="31849B" w:themeColor="accent5" w:themeShade="BF"/>
              </w:rPr>
            </w:pPr>
            <w:ins w:id="157" w:author="Salas López Marcos Alam (UPGM)" w:date="2016-06-22T17:27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286B011" w14:textId="7533E1B2" w:rsidR="00CB3456" w:rsidRDefault="00CB3456" w:rsidP="00AD4887">
            <w:pPr>
              <w:jc w:val="center"/>
              <w:rPr>
                <w:ins w:id="158" w:author="Salas López Marcos Alam (UPGM)" w:date="2016-06-22T17:22:00Z"/>
                <w:rFonts w:ascii="Calibri" w:hAnsi="Calibri" w:cs="Calibri"/>
                <w:color w:val="31849B"/>
              </w:rPr>
            </w:pPr>
            <w:ins w:id="159" w:author="Salas López Marcos Alam (UPGM)" w:date="2016-06-22T17:27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CB3456" w:rsidRPr="00B44A9E" w14:paraId="0C27BBB5" w14:textId="77777777" w:rsidTr="00AD4887">
        <w:trPr>
          <w:trHeight w:val="499"/>
          <w:jc w:val="center"/>
          <w:ins w:id="160" w:author="Salas López Marcos Alam (UPGM)" w:date="2016-06-22T17:21:00Z"/>
        </w:trPr>
        <w:tc>
          <w:tcPr>
            <w:tcW w:w="3157" w:type="dxa"/>
            <w:vAlign w:val="center"/>
          </w:tcPr>
          <w:p w14:paraId="11A7276B" w14:textId="62666658" w:rsidR="00CB3456" w:rsidRDefault="00CB3456" w:rsidP="00021662">
            <w:pPr>
              <w:rPr>
                <w:ins w:id="161" w:author="Salas López Marcos Alam (UPGM)" w:date="2016-06-22T17:21:00Z"/>
                <w:color w:val="31849B" w:themeColor="accent5" w:themeShade="BF"/>
              </w:rPr>
            </w:pPr>
            <w:ins w:id="162" w:author="Salas López Marcos Alam (UPGM)" w:date="2016-06-22T17:27:00Z">
              <w:r>
                <w:rPr>
                  <w:color w:val="31849B" w:themeColor="accent5" w:themeShade="BF"/>
                </w:rPr>
                <w:t>Direcciones Generales a las que se auditó</w:t>
              </w:r>
            </w:ins>
          </w:p>
        </w:tc>
        <w:tc>
          <w:tcPr>
            <w:tcW w:w="2045" w:type="dxa"/>
            <w:vAlign w:val="center"/>
          </w:tcPr>
          <w:p w14:paraId="549FE553" w14:textId="0D712167" w:rsidR="00CB3456" w:rsidRDefault="00CB3456" w:rsidP="00AD4887">
            <w:pPr>
              <w:jc w:val="center"/>
              <w:rPr>
                <w:ins w:id="163" w:author="Salas López Marcos Alam (UPGM)" w:date="2016-06-22T17:21:00Z"/>
                <w:color w:val="31849B" w:themeColor="accent5" w:themeShade="BF"/>
              </w:rPr>
            </w:pPr>
            <w:ins w:id="164" w:author="Salas López Marcos Alam (UPGM)" w:date="2016-06-22T17:27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52D7680" w14:textId="481B2151" w:rsidR="00CB3456" w:rsidRDefault="00CB3456" w:rsidP="00AD4887">
            <w:pPr>
              <w:jc w:val="center"/>
              <w:rPr>
                <w:ins w:id="165" w:author="Salas López Marcos Alam (UPGM)" w:date="2016-06-22T17:21:00Z"/>
                <w:rFonts w:ascii="Calibri" w:hAnsi="Calibri" w:cs="Calibri"/>
                <w:color w:val="31849B"/>
              </w:rPr>
            </w:pPr>
            <w:ins w:id="166" w:author="Salas López Marcos Alam (UPGM)" w:date="2016-06-22T17:27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CB3456" w:rsidRPr="00B44A9E" w14:paraId="57F79BEE" w14:textId="77777777" w:rsidTr="00AD4887">
        <w:trPr>
          <w:trHeight w:val="499"/>
          <w:jc w:val="center"/>
          <w:ins w:id="167" w:author="Salas López Marcos Alam (UPGM)" w:date="2016-06-22T17:27:00Z"/>
        </w:trPr>
        <w:tc>
          <w:tcPr>
            <w:tcW w:w="3157" w:type="dxa"/>
            <w:vAlign w:val="center"/>
          </w:tcPr>
          <w:p w14:paraId="4D5E77BD" w14:textId="57819466" w:rsidR="00CB3456" w:rsidRDefault="00CB3456" w:rsidP="00021662">
            <w:pPr>
              <w:rPr>
                <w:ins w:id="168" w:author="Salas López Marcos Alam (UPGM)" w:date="2016-06-22T17:27:00Z"/>
                <w:color w:val="31849B" w:themeColor="accent5" w:themeShade="BF"/>
              </w:rPr>
            </w:pPr>
            <w:ins w:id="169" w:author="Salas López Marcos Alam (UPGM)" w:date="2016-06-22T17:28:00Z">
              <w:r>
                <w:rPr>
                  <w:color w:val="31849B" w:themeColor="accent5" w:themeShade="BF"/>
                </w:rPr>
                <w:t>Vicepresidencia a la que está adscrita el área auditada</w:t>
              </w:r>
            </w:ins>
          </w:p>
        </w:tc>
        <w:tc>
          <w:tcPr>
            <w:tcW w:w="2045" w:type="dxa"/>
            <w:vAlign w:val="center"/>
          </w:tcPr>
          <w:p w14:paraId="3C247F1A" w14:textId="2126F1B0" w:rsidR="00CB3456" w:rsidRDefault="00CB3456" w:rsidP="00AD4887">
            <w:pPr>
              <w:jc w:val="center"/>
              <w:rPr>
                <w:ins w:id="170" w:author="Salas López Marcos Alam (UPGM)" w:date="2016-06-22T17:27:00Z"/>
                <w:color w:val="31849B" w:themeColor="accent5" w:themeShade="BF"/>
              </w:rPr>
            </w:pPr>
            <w:ins w:id="171" w:author="Salas López Marcos Alam (UPGM)" w:date="2016-06-22T17:2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F2CE26F" w14:textId="5B4D77EE" w:rsidR="00CB3456" w:rsidRDefault="00CB3456" w:rsidP="00AD4887">
            <w:pPr>
              <w:jc w:val="center"/>
              <w:rPr>
                <w:ins w:id="172" w:author="Salas López Marcos Alam (UPGM)" w:date="2016-06-22T17:27:00Z"/>
                <w:rFonts w:ascii="Calibri" w:hAnsi="Calibri" w:cs="Calibri"/>
                <w:color w:val="31849B"/>
              </w:rPr>
            </w:pPr>
            <w:ins w:id="173" w:author="Salas López Marcos Alam (UPGM)" w:date="2016-06-22T17:28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60275C" w:rsidRPr="00B44A9E" w14:paraId="191D5412" w14:textId="77777777" w:rsidTr="00AD4887">
        <w:trPr>
          <w:trHeight w:val="499"/>
          <w:jc w:val="center"/>
          <w:ins w:id="174" w:author="Lopez Guzman Susana Carolina" w:date="2016-06-22T14:24:00Z"/>
        </w:trPr>
        <w:tc>
          <w:tcPr>
            <w:tcW w:w="3157" w:type="dxa"/>
            <w:vAlign w:val="center"/>
          </w:tcPr>
          <w:p w14:paraId="6269E2B9" w14:textId="0225FD4B" w:rsidR="0060275C" w:rsidRDefault="0060275C" w:rsidP="00021662">
            <w:pPr>
              <w:rPr>
                <w:ins w:id="175" w:author="Lopez Guzman Susana Carolina" w:date="2016-06-22T14:24:00Z"/>
                <w:color w:val="31849B" w:themeColor="accent5" w:themeShade="BF"/>
              </w:rPr>
            </w:pPr>
            <w:ins w:id="176" w:author="Salas López Marcos Alam (UPGM)" w:date="2016-06-22T17:06:00Z">
              <w:r>
                <w:rPr>
                  <w:color w:val="31849B" w:themeColor="accent5" w:themeShade="BF"/>
                </w:rPr>
                <w:t>Breve descripción de las irregularidades</w:t>
              </w:r>
            </w:ins>
          </w:p>
        </w:tc>
        <w:tc>
          <w:tcPr>
            <w:tcW w:w="2045" w:type="dxa"/>
            <w:vAlign w:val="center"/>
          </w:tcPr>
          <w:p w14:paraId="132BB61E" w14:textId="0672DE12" w:rsidR="0060275C" w:rsidRDefault="0060275C" w:rsidP="00AD4887">
            <w:pPr>
              <w:jc w:val="center"/>
              <w:rPr>
                <w:ins w:id="177" w:author="Lopez Guzman Susana Carolina" w:date="2016-06-22T14:24:00Z"/>
                <w:color w:val="31849B" w:themeColor="accent5" w:themeShade="BF"/>
              </w:rPr>
            </w:pPr>
            <w:ins w:id="178" w:author="Salas López Marcos Alam (UPGM)" w:date="2016-06-22T17:06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EF64763" w14:textId="284B0840" w:rsidR="0060275C" w:rsidRDefault="0060275C" w:rsidP="00AD4887">
            <w:pPr>
              <w:jc w:val="center"/>
              <w:rPr>
                <w:ins w:id="179" w:author="Lopez Guzman Susana Carolina" w:date="2016-06-22T14:24:00Z"/>
                <w:rFonts w:ascii="Calibri" w:hAnsi="Calibri" w:cs="Calibri"/>
                <w:color w:val="31849B"/>
              </w:rPr>
            </w:pPr>
            <w:ins w:id="180" w:author="Salas López Marcos Alam (UPGM)" w:date="2016-06-22T17:07:00Z">
              <w:r>
                <w:rPr>
                  <w:rFonts w:ascii="Calibri" w:hAnsi="Calibri" w:cs="Calibri"/>
                  <w:color w:val="31849B"/>
                </w:rPr>
                <w:t xml:space="preserve">El usuario lo </w:t>
              </w:r>
            </w:ins>
            <w:ins w:id="181" w:author="Salas López Marcos Alam (UPGM)" w:date="2016-06-22T17:09:00Z">
              <w:r>
                <w:rPr>
                  <w:rFonts w:ascii="Calibri" w:hAnsi="Calibri" w:cs="Calibri"/>
                  <w:color w:val="31849B"/>
                </w:rPr>
                <w:t>captura</w:t>
              </w:r>
            </w:ins>
            <w:ins w:id="182" w:author="Salas López Marcos Alam (UPGM)" w:date="2016-06-22T17:07:00Z">
              <w:r>
                <w:rPr>
                  <w:rFonts w:ascii="Calibri" w:hAnsi="Calibri" w:cs="Calibri"/>
                  <w:color w:val="31849B"/>
                </w:rPr>
                <w:t xml:space="preserve"> con ayuda del sistema.</w:t>
              </w:r>
            </w:ins>
          </w:p>
        </w:tc>
      </w:tr>
      <w:tr w:rsidR="0060275C" w:rsidRPr="00B44A9E" w14:paraId="7289D8D0" w14:textId="77777777" w:rsidTr="00AD4887">
        <w:trPr>
          <w:trHeight w:val="499"/>
          <w:jc w:val="center"/>
          <w:ins w:id="183" w:author="Salas López Marcos Alam (UPGM)" w:date="2016-06-22T16:56:00Z"/>
        </w:trPr>
        <w:tc>
          <w:tcPr>
            <w:tcW w:w="3157" w:type="dxa"/>
            <w:vAlign w:val="center"/>
          </w:tcPr>
          <w:p w14:paraId="51F6C871" w14:textId="366F241F" w:rsidR="0060275C" w:rsidRDefault="0060275C" w:rsidP="00021662">
            <w:pPr>
              <w:rPr>
                <w:ins w:id="184" w:author="Salas López Marcos Alam (UPGM)" w:date="2016-06-22T16:56:00Z"/>
                <w:color w:val="31849B" w:themeColor="accent5" w:themeShade="BF"/>
              </w:rPr>
            </w:pPr>
            <w:ins w:id="185" w:author="Salas López Marcos Alam (UPGM)" w:date="2016-06-22T17:08:00Z">
              <w:r>
                <w:rPr>
                  <w:color w:val="31849B" w:themeColor="accent5" w:themeShade="BF"/>
                </w:rPr>
                <w:t>Proemio</w:t>
              </w:r>
            </w:ins>
          </w:p>
        </w:tc>
        <w:tc>
          <w:tcPr>
            <w:tcW w:w="2045" w:type="dxa"/>
            <w:vAlign w:val="center"/>
          </w:tcPr>
          <w:p w14:paraId="0374771D" w14:textId="60C99A24" w:rsidR="0060275C" w:rsidRDefault="0060275C" w:rsidP="00AD4887">
            <w:pPr>
              <w:jc w:val="center"/>
              <w:rPr>
                <w:ins w:id="186" w:author="Salas López Marcos Alam (UPGM)" w:date="2016-06-22T16:56:00Z"/>
                <w:color w:val="31849B" w:themeColor="accent5" w:themeShade="BF"/>
              </w:rPr>
            </w:pPr>
            <w:ins w:id="187" w:author="Salas López Marcos Alam (UPGM)" w:date="2016-06-22T17:0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60A41C5" w14:textId="1EC8D7DA" w:rsidR="0060275C" w:rsidRDefault="0060275C" w:rsidP="00AD4887">
            <w:pPr>
              <w:jc w:val="center"/>
              <w:rPr>
                <w:ins w:id="188" w:author="Salas López Marcos Alam (UPGM)" w:date="2016-06-22T16:56:00Z"/>
                <w:rFonts w:ascii="Calibri" w:hAnsi="Calibri" w:cs="Calibri"/>
                <w:color w:val="31849B"/>
              </w:rPr>
            </w:pPr>
            <w:ins w:id="189" w:author="Salas López Marcos Alam (UPGM)" w:date="2016-06-22T17:09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3276625F" w14:textId="77777777" w:rsidTr="00AD4887">
        <w:trPr>
          <w:trHeight w:val="499"/>
          <w:jc w:val="center"/>
          <w:ins w:id="190" w:author="Salas López Marcos Alam (UPGM)" w:date="2016-06-22T16:56:00Z"/>
        </w:trPr>
        <w:tc>
          <w:tcPr>
            <w:tcW w:w="3157" w:type="dxa"/>
            <w:vAlign w:val="center"/>
          </w:tcPr>
          <w:p w14:paraId="4A600539" w14:textId="7FB02AAF" w:rsidR="0060275C" w:rsidRDefault="0060275C" w:rsidP="00021662">
            <w:pPr>
              <w:rPr>
                <w:ins w:id="191" w:author="Salas López Marcos Alam (UPGM)" w:date="2016-06-22T16:56:00Z"/>
                <w:color w:val="31849B" w:themeColor="accent5" w:themeShade="BF"/>
              </w:rPr>
            </w:pPr>
            <w:ins w:id="192" w:author="Salas López Marcos Alam (UPGM)" w:date="2016-06-22T17:09:00Z">
              <w:r>
                <w:rPr>
                  <w:color w:val="31849B" w:themeColor="accent5" w:themeShade="BF"/>
                </w:rPr>
                <w:t>Antecedentes de la Dependencia o Entidad auditada</w:t>
              </w:r>
            </w:ins>
          </w:p>
        </w:tc>
        <w:tc>
          <w:tcPr>
            <w:tcW w:w="2045" w:type="dxa"/>
            <w:vAlign w:val="center"/>
          </w:tcPr>
          <w:p w14:paraId="60B52CED" w14:textId="23DF479F" w:rsidR="0060275C" w:rsidRDefault="0060275C" w:rsidP="00AD4887">
            <w:pPr>
              <w:jc w:val="center"/>
              <w:rPr>
                <w:ins w:id="193" w:author="Salas López Marcos Alam (UPGM)" w:date="2016-06-22T16:56:00Z"/>
                <w:color w:val="31849B" w:themeColor="accent5" w:themeShade="BF"/>
              </w:rPr>
            </w:pPr>
            <w:ins w:id="194" w:author="Salas López Marcos Alam (UPGM)" w:date="2016-06-22T17:10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1897C68" w14:textId="0DB63D89" w:rsidR="0060275C" w:rsidRDefault="0060275C" w:rsidP="00AD4887">
            <w:pPr>
              <w:jc w:val="center"/>
              <w:rPr>
                <w:ins w:id="195" w:author="Salas López Marcos Alam (UPGM)" w:date="2016-06-22T16:56:00Z"/>
                <w:rFonts w:ascii="Calibri" w:hAnsi="Calibri" w:cs="Calibri"/>
                <w:color w:val="31849B"/>
              </w:rPr>
            </w:pPr>
            <w:ins w:id="196" w:author="Salas López Marcos Alam (UPGM)" w:date="2016-06-22T17:09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7070C828" w14:textId="77777777" w:rsidTr="00AD4887">
        <w:trPr>
          <w:trHeight w:val="499"/>
          <w:jc w:val="center"/>
          <w:ins w:id="197" w:author="Salas López Marcos Alam (UPGM)" w:date="2016-06-22T16:56:00Z"/>
        </w:trPr>
        <w:tc>
          <w:tcPr>
            <w:tcW w:w="3157" w:type="dxa"/>
            <w:vAlign w:val="center"/>
          </w:tcPr>
          <w:p w14:paraId="02A8A005" w14:textId="6EC66EF9" w:rsidR="0060275C" w:rsidRDefault="0060275C" w:rsidP="00021662">
            <w:pPr>
              <w:rPr>
                <w:ins w:id="198" w:author="Salas López Marcos Alam (UPGM)" w:date="2016-06-22T16:56:00Z"/>
                <w:color w:val="31849B" w:themeColor="accent5" w:themeShade="BF"/>
              </w:rPr>
            </w:pPr>
            <w:ins w:id="199" w:author="Salas López Marcos Alam (UPGM)" w:date="2016-06-22T17:10:00Z">
              <w:r>
                <w:rPr>
                  <w:color w:val="31849B" w:themeColor="accent5" w:themeShade="BF"/>
                </w:rPr>
                <w:t>Datos de la Orden de Auditoría</w:t>
              </w:r>
            </w:ins>
          </w:p>
        </w:tc>
        <w:tc>
          <w:tcPr>
            <w:tcW w:w="2045" w:type="dxa"/>
            <w:vAlign w:val="center"/>
          </w:tcPr>
          <w:p w14:paraId="1A0F9A90" w14:textId="47CB7168" w:rsidR="0060275C" w:rsidRDefault="0060275C" w:rsidP="00AD4887">
            <w:pPr>
              <w:jc w:val="center"/>
              <w:rPr>
                <w:ins w:id="200" w:author="Salas López Marcos Alam (UPGM)" w:date="2016-06-22T16:56:00Z"/>
                <w:color w:val="31849B" w:themeColor="accent5" w:themeShade="BF"/>
              </w:rPr>
            </w:pPr>
            <w:ins w:id="201" w:author="Salas López Marcos Alam (UPGM)" w:date="2016-06-22T17:10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3A94960" w14:textId="23635C01" w:rsidR="0060275C" w:rsidRDefault="0060275C" w:rsidP="00AD4887">
            <w:pPr>
              <w:jc w:val="center"/>
              <w:rPr>
                <w:ins w:id="202" w:author="Salas López Marcos Alam (UPGM)" w:date="2016-06-22T16:56:00Z"/>
                <w:rFonts w:ascii="Calibri" w:hAnsi="Calibri" w:cs="Calibri"/>
                <w:color w:val="31849B"/>
              </w:rPr>
            </w:pPr>
            <w:ins w:id="203" w:author="Salas López Marcos Alam (UPGM)" w:date="2016-06-22T17:09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5474E735" w14:textId="77777777" w:rsidTr="00AD4887">
        <w:trPr>
          <w:trHeight w:val="499"/>
          <w:jc w:val="center"/>
          <w:ins w:id="204" w:author="Salas López Marcos Alam (UPGM)" w:date="2016-06-22T17:09:00Z"/>
        </w:trPr>
        <w:tc>
          <w:tcPr>
            <w:tcW w:w="3157" w:type="dxa"/>
            <w:vAlign w:val="center"/>
          </w:tcPr>
          <w:p w14:paraId="524F0C41" w14:textId="4D9C2E9B" w:rsidR="0060275C" w:rsidRDefault="0060275C" w:rsidP="00021662">
            <w:pPr>
              <w:rPr>
                <w:ins w:id="205" w:author="Salas López Marcos Alam (UPGM)" w:date="2016-06-22T17:09:00Z"/>
                <w:color w:val="31849B" w:themeColor="accent5" w:themeShade="BF"/>
              </w:rPr>
            </w:pPr>
            <w:ins w:id="206" w:author="Salas López Marcos Alam (UPGM)" w:date="2016-06-22T17:11:00Z">
              <w:r>
                <w:rPr>
                  <w:color w:val="31849B" w:themeColor="accent5" w:themeShade="BF"/>
                </w:rPr>
                <w:t>Datos del Acta de Inicio</w:t>
              </w:r>
            </w:ins>
          </w:p>
        </w:tc>
        <w:tc>
          <w:tcPr>
            <w:tcW w:w="2045" w:type="dxa"/>
            <w:vAlign w:val="center"/>
          </w:tcPr>
          <w:p w14:paraId="3D95FE3E" w14:textId="7BB4DCBA" w:rsidR="0060275C" w:rsidRDefault="0060275C" w:rsidP="00AD4887">
            <w:pPr>
              <w:jc w:val="center"/>
              <w:rPr>
                <w:ins w:id="207" w:author="Salas López Marcos Alam (UPGM)" w:date="2016-06-22T17:09:00Z"/>
                <w:color w:val="31849B" w:themeColor="accent5" w:themeShade="BF"/>
              </w:rPr>
            </w:pPr>
            <w:ins w:id="208" w:author="Salas López Marcos Alam (UPGM)" w:date="2016-06-22T17:11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E476831" w14:textId="35CD64C9" w:rsidR="0060275C" w:rsidRDefault="0060275C" w:rsidP="00AD4887">
            <w:pPr>
              <w:jc w:val="center"/>
              <w:rPr>
                <w:ins w:id="209" w:author="Salas López Marcos Alam (UPGM)" w:date="2016-06-22T17:09:00Z"/>
                <w:rFonts w:ascii="Calibri" w:hAnsi="Calibri" w:cs="Calibri"/>
                <w:color w:val="31849B"/>
              </w:rPr>
            </w:pPr>
            <w:ins w:id="210" w:author="Salas López Marcos Alam (UPGM)" w:date="2016-06-22T17:09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2C3624F8" w14:textId="77777777" w:rsidTr="000121B8">
        <w:trPr>
          <w:trHeight w:val="499"/>
          <w:jc w:val="center"/>
          <w:ins w:id="211" w:author="Salas López Marcos Alam (UPGM)" w:date="2016-06-22T17:09:00Z"/>
          <w:trPrChange w:id="212" w:author="Salas López Marcos Alam (UPGM)" w:date="2016-06-22T17:11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213" w:author="Salas López Marcos Alam (UPGM)" w:date="2016-06-22T17:11:00Z">
              <w:tcPr>
                <w:tcW w:w="3157" w:type="dxa"/>
                <w:vAlign w:val="center"/>
              </w:tcPr>
            </w:tcPrChange>
          </w:tcPr>
          <w:p w14:paraId="23D6BA11" w14:textId="71F68E39" w:rsidR="0060275C" w:rsidRDefault="0060275C" w:rsidP="00021662">
            <w:pPr>
              <w:rPr>
                <w:ins w:id="214" w:author="Salas López Marcos Alam (UPGM)" w:date="2016-06-22T17:09:00Z"/>
                <w:color w:val="31849B" w:themeColor="accent5" w:themeShade="BF"/>
              </w:rPr>
            </w:pPr>
            <w:ins w:id="215" w:author="Salas López Marcos Alam (UPGM)" w:date="2016-06-22T17:11:00Z">
              <w:r>
                <w:rPr>
                  <w:color w:val="31849B" w:themeColor="accent5" w:themeShade="BF"/>
                </w:rPr>
                <w:t xml:space="preserve">Datos del Informe de </w:t>
              </w:r>
            </w:ins>
            <w:ins w:id="216" w:author="Salas López Marcos Alam (UPGM)" w:date="2016-06-22T17:12:00Z">
              <w:r>
                <w:rPr>
                  <w:color w:val="31849B" w:themeColor="accent5" w:themeShade="BF"/>
                </w:rPr>
                <w:t>A</w:t>
              </w:r>
            </w:ins>
            <w:ins w:id="217" w:author="Salas López Marcos Alam (UPGM)" w:date="2016-06-22T17:11:00Z">
              <w:r>
                <w:rPr>
                  <w:color w:val="31849B" w:themeColor="accent5" w:themeShade="BF"/>
                </w:rPr>
                <w:t>uditor</w:t>
              </w:r>
            </w:ins>
            <w:ins w:id="218" w:author="Salas López Marcos Alam (UPGM)" w:date="2016-06-22T17:12:00Z">
              <w:r>
                <w:rPr>
                  <w:color w:val="31849B" w:themeColor="accent5" w:themeShade="BF"/>
                </w:rPr>
                <w:t>ía</w:t>
              </w:r>
            </w:ins>
          </w:p>
        </w:tc>
        <w:tc>
          <w:tcPr>
            <w:tcW w:w="2045" w:type="dxa"/>
            <w:vAlign w:val="center"/>
            <w:tcPrChange w:id="219" w:author="Salas López Marcos Alam (UPGM)" w:date="2016-06-22T17:11:00Z">
              <w:tcPr>
                <w:tcW w:w="2045" w:type="dxa"/>
                <w:vAlign w:val="center"/>
              </w:tcPr>
            </w:tcPrChange>
          </w:tcPr>
          <w:p w14:paraId="7FACE188" w14:textId="49FDCB2A" w:rsidR="0060275C" w:rsidRDefault="0060275C">
            <w:pPr>
              <w:jc w:val="center"/>
              <w:rPr>
                <w:ins w:id="220" w:author="Salas López Marcos Alam (UPGM)" w:date="2016-06-22T17:09:00Z"/>
                <w:color w:val="31849B" w:themeColor="accent5" w:themeShade="BF"/>
              </w:rPr>
            </w:pPr>
            <w:ins w:id="221" w:author="Salas López Marcos Alam (UPGM)" w:date="2016-06-22T17:11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222" w:author="Salas López Marcos Alam (UPGM)" w:date="2016-06-22T17:11:00Z">
              <w:tcPr>
                <w:tcW w:w="2292" w:type="dxa"/>
                <w:vAlign w:val="center"/>
              </w:tcPr>
            </w:tcPrChange>
          </w:tcPr>
          <w:p w14:paraId="265529ED" w14:textId="23A0455E" w:rsidR="0060275C" w:rsidRDefault="0060275C" w:rsidP="00AD4887">
            <w:pPr>
              <w:jc w:val="center"/>
              <w:rPr>
                <w:ins w:id="223" w:author="Salas López Marcos Alam (UPGM)" w:date="2016-06-22T17:09:00Z"/>
                <w:rFonts w:ascii="Calibri" w:hAnsi="Calibri" w:cs="Calibri"/>
                <w:color w:val="31849B"/>
              </w:rPr>
            </w:pPr>
            <w:ins w:id="224" w:author="Salas López Marcos Alam (UPGM)" w:date="2016-06-22T17:09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588D89ED" w14:textId="77777777" w:rsidTr="000121B8">
        <w:trPr>
          <w:trHeight w:val="499"/>
          <w:jc w:val="center"/>
          <w:ins w:id="225" w:author="Salas López Marcos Alam (UPGM)" w:date="2016-06-22T17:09:00Z"/>
          <w:trPrChange w:id="226" w:author="Salas López Marcos Alam (UPGM)" w:date="2016-06-22T17:11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227" w:author="Salas López Marcos Alam (UPGM)" w:date="2016-06-22T17:11:00Z">
              <w:tcPr>
                <w:tcW w:w="3157" w:type="dxa"/>
                <w:vAlign w:val="center"/>
              </w:tcPr>
            </w:tcPrChange>
          </w:tcPr>
          <w:p w14:paraId="083F010A" w14:textId="1ABB2230" w:rsidR="0060275C" w:rsidRDefault="0060275C" w:rsidP="00021662">
            <w:pPr>
              <w:rPr>
                <w:ins w:id="228" w:author="Salas López Marcos Alam (UPGM)" w:date="2016-06-22T17:09:00Z"/>
                <w:color w:val="31849B" w:themeColor="accent5" w:themeShade="BF"/>
              </w:rPr>
            </w:pPr>
            <w:ins w:id="229" w:author="Salas López Marcos Alam (UPGM)" w:date="2016-06-22T17:12:00Z">
              <w:r>
                <w:rPr>
                  <w:color w:val="31849B" w:themeColor="accent5" w:themeShade="BF"/>
                </w:rPr>
                <w:t>Oficios Complementarios</w:t>
              </w:r>
            </w:ins>
          </w:p>
        </w:tc>
        <w:tc>
          <w:tcPr>
            <w:tcW w:w="2045" w:type="dxa"/>
            <w:vAlign w:val="center"/>
            <w:tcPrChange w:id="230" w:author="Salas López Marcos Alam (UPGM)" w:date="2016-06-22T17:11:00Z">
              <w:tcPr>
                <w:tcW w:w="2045" w:type="dxa"/>
                <w:vAlign w:val="center"/>
              </w:tcPr>
            </w:tcPrChange>
          </w:tcPr>
          <w:p w14:paraId="7417A29D" w14:textId="2867EC31" w:rsidR="0060275C" w:rsidRDefault="0060275C">
            <w:pPr>
              <w:jc w:val="center"/>
              <w:rPr>
                <w:ins w:id="231" w:author="Salas López Marcos Alam (UPGM)" w:date="2016-06-22T17:09:00Z"/>
                <w:color w:val="31849B" w:themeColor="accent5" w:themeShade="BF"/>
              </w:rPr>
            </w:pPr>
            <w:ins w:id="232" w:author="Salas López Marcos Alam (UPGM)" w:date="2016-06-22T17:11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233" w:author="Salas López Marcos Alam (UPGM)" w:date="2016-06-22T17:11:00Z">
              <w:tcPr>
                <w:tcW w:w="2292" w:type="dxa"/>
                <w:vAlign w:val="center"/>
              </w:tcPr>
            </w:tcPrChange>
          </w:tcPr>
          <w:p w14:paraId="49C653E6" w14:textId="053350A6" w:rsidR="0060275C" w:rsidRDefault="0060275C" w:rsidP="00AD4887">
            <w:pPr>
              <w:jc w:val="center"/>
              <w:rPr>
                <w:ins w:id="234" w:author="Salas López Marcos Alam (UPGM)" w:date="2016-06-22T17:09:00Z"/>
                <w:rFonts w:ascii="Calibri" w:hAnsi="Calibri" w:cs="Calibri"/>
                <w:color w:val="31849B"/>
              </w:rPr>
            </w:pPr>
            <w:ins w:id="235" w:author="Salas López Marcos Alam (UPGM)" w:date="2016-06-22T17:16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1D691881" w14:textId="77777777" w:rsidTr="000121B8">
        <w:trPr>
          <w:trHeight w:val="499"/>
          <w:jc w:val="center"/>
          <w:ins w:id="236" w:author="Salas López Marcos Alam (UPGM)" w:date="2016-06-22T17:09:00Z"/>
          <w:trPrChange w:id="237" w:author="Salas López Marcos Alam (UPGM)" w:date="2016-06-22T17:11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238" w:author="Salas López Marcos Alam (UPGM)" w:date="2016-06-22T17:11:00Z">
              <w:tcPr>
                <w:tcW w:w="3157" w:type="dxa"/>
                <w:vAlign w:val="center"/>
              </w:tcPr>
            </w:tcPrChange>
          </w:tcPr>
          <w:p w14:paraId="48F12E1A" w14:textId="057BAB8C" w:rsidR="0060275C" w:rsidRDefault="0060275C" w:rsidP="00021662">
            <w:pPr>
              <w:rPr>
                <w:ins w:id="239" w:author="Salas López Marcos Alam (UPGM)" w:date="2016-06-22T17:09:00Z"/>
                <w:color w:val="31849B" w:themeColor="accent5" w:themeShade="BF"/>
              </w:rPr>
            </w:pPr>
            <w:ins w:id="240" w:author="Salas López Marcos Alam (UPGM)" w:date="2016-06-22T17:12:00Z">
              <w:r>
                <w:rPr>
                  <w:color w:val="31849B" w:themeColor="accent5" w:themeShade="BF"/>
                </w:rPr>
                <w:t>Hechos</w:t>
              </w:r>
            </w:ins>
          </w:p>
        </w:tc>
        <w:tc>
          <w:tcPr>
            <w:tcW w:w="2045" w:type="dxa"/>
            <w:vAlign w:val="center"/>
            <w:tcPrChange w:id="241" w:author="Salas López Marcos Alam (UPGM)" w:date="2016-06-22T17:11:00Z">
              <w:tcPr>
                <w:tcW w:w="2045" w:type="dxa"/>
                <w:vAlign w:val="center"/>
              </w:tcPr>
            </w:tcPrChange>
          </w:tcPr>
          <w:p w14:paraId="67826F96" w14:textId="35DCD6CA" w:rsidR="0060275C" w:rsidRDefault="0060275C">
            <w:pPr>
              <w:jc w:val="center"/>
              <w:rPr>
                <w:ins w:id="242" w:author="Salas López Marcos Alam (UPGM)" w:date="2016-06-22T17:09:00Z"/>
                <w:color w:val="31849B" w:themeColor="accent5" w:themeShade="BF"/>
              </w:rPr>
            </w:pPr>
            <w:ins w:id="243" w:author="Salas López Marcos Alam (UPGM)" w:date="2016-06-22T17:11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244" w:author="Salas López Marcos Alam (UPGM)" w:date="2016-06-22T17:11:00Z">
              <w:tcPr>
                <w:tcW w:w="2292" w:type="dxa"/>
                <w:vAlign w:val="center"/>
              </w:tcPr>
            </w:tcPrChange>
          </w:tcPr>
          <w:p w14:paraId="11FFCD06" w14:textId="1CA9A3EF" w:rsidR="0060275C" w:rsidRDefault="0060275C" w:rsidP="00AD4887">
            <w:pPr>
              <w:jc w:val="center"/>
              <w:rPr>
                <w:ins w:id="245" w:author="Salas López Marcos Alam (UPGM)" w:date="2016-06-22T17:09:00Z"/>
                <w:rFonts w:ascii="Calibri" w:hAnsi="Calibri" w:cs="Calibri"/>
                <w:color w:val="31849B"/>
              </w:rPr>
            </w:pPr>
            <w:ins w:id="246" w:author="Salas López Marcos Alam (UPGM)" w:date="2016-06-22T17:16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579FC0A2" w14:textId="77777777" w:rsidTr="000121B8">
        <w:trPr>
          <w:trHeight w:val="499"/>
          <w:jc w:val="center"/>
          <w:ins w:id="247" w:author="Salas López Marcos Alam (UPGM)" w:date="2016-06-22T17:09:00Z"/>
          <w:trPrChange w:id="248" w:author="Salas López Marcos Alam (UPGM)" w:date="2016-06-22T17:11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249" w:author="Salas López Marcos Alam (UPGM)" w:date="2016-06-22T17:11:00Z">
              <w:tcPr>
                <w:tcW w:w="3157" w:type="dxa"/>
                <w:vAlign w:val="center"/>
              </w:tcPr>
            </w:tcPrChange>
          </w:tcPr>
          <w:p w14:paraId="63DDBE9D" w14:textId="7470D354" w:rsidR="0060275C" w:rsidRDefault="0060275C" w:rsidP="00021662">
            <w:pPr>
              <w:rPr>
                <w:ins w:id="250" w:author="Salas López Marcos Alam (UPGM)" w:date="2016-06-22T17:09:00Z"/>
                <w:color w:val="31849B" w:themeColor="accent5" w:themeShade="BF"/>
              </w:rPr>
            </w:pPr>
            <w:ins w:id="251" w:author="Salas López Marcos Alam (UPGM)" w:date="2016-06-22T17:13:00Z">
              <w:r>
                <w:rPr>
                  <w:color w:val="31849B" w:themeColor="accent5" w:themeShade="BF"/>
                </w:rPr>
                <w:lastRenderedPageBreak/>
                <w:t>Presunto daño patrimonial y/o perjuicio</w:t>
              </w:r>
            </w:ins>
          </w:p>
        </w:tc>
        <w:tc>
          <w:tcPr>
            <w:tcW w:w="2045" w:type="dxa"/>
            <w:vAlign w:val="center"/>
            <w:tcPrChange w:id="252" w:author="Salas López Marcos Alam (UPGM)" w:date="2016-06-22T17:11:00Z">
              <w:tcPr>
                <w:tcW w:w="2045" w:type="dxa"/>
                <w:vAlign w:val="center"/>
              </w:tcPr>
            </w:tcPrChange>
          </w:tcPr>
          <w:p w14:paraId="4CE67E40" w14:textId="7428C5B1" w:rsidR="0060275C" w:rsidRDefault="0060275C">
            <w:pPr>
              <w:jc w:val="center"/>
              <w:rPr>
                <w:ins w:id="253" w:author="Salas López Marcos Alam (UPGM)" w:date="2016-06-22T17:09:00Z"/>
                <w:color w:val="31849B" w:themeColor="accent5" w:themeShade="BF"/>
              </w:rPr>
            </w:pPr>
            <w:ins w:id="254" w:author="Salas López Marcos Alam (UPGM)" w:date="2016-06-22T17:11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255" w:author="Salas López Marcos Alam (UPGM)" w:date="2016-06-22T17:11:00Z">
              <w:tcPr>
                <w:tcW w:w="2292" w:type="dxa"/>
                <w:vAlign w:val="center"/>
              </w:tcPr>
            </w:tcPrChange>
          </w:tcPr>
          <w:p w14:paraId="418648B3" w14:textId="3302C112" w:rsidR="0060275C" w:rsidRDefault="0060275C" w:rsidP="00AD4887">
            <w:pPr>
              <w:jc w:val="center"/>
              <w:rPr>
                <w:ins w:id="256" w:author="Salas López Marcos Alam (UPGM)" w:date="2016-06-22T17:09:00Z"/>
                <w:rFonts w:ascii="Calibri" w:hAnsi="Calibri" w:cs="Calibri"/>
                <w:color w:val="31849B"/>
              </w:rPr>
            </w:pPr>
            <w:ins w:id="257" w:author="Salas López Marcos Alam (UPGM)" w:date="2016-06-22T17:16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55934476" w14:textId="77777777" w:rsidTr="000121B8">
        <w:trPr>
          <w:trHeight w:val="499"/>
          <w:jc w:val="center"/>
          <w:ins w:id="258" w:author="Salas López Marcos Alam (UPGM)" w:date="2016-06-22T17:09:00Z"/>
          <w:trPrChange w:id="259" w:author="Salas López Marcos Alam (UPGM)" w:date="2016-06-22T17:11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260" w:author="Salas López Marcos Alam (UPGM)" w:date="2016-06-22T17:11:00Z">
              <w:tcPr>
                <w:tcW w:w="3157" w:type="dxa"/>
                <w:vAlign w:val="center"/>
              </w:tcPr>
            </w:tcPrChange>
          </w:tcPr>
          <w:p w14:paraId="26ADFD3D" w14:textId="1282ADD8" w:rsidR="0060275C" w:rsidRDefault="0060275C" w:rsidP="00021662">
            <w:pPr>
              <w:rPr>
                <w:ins w:id="261" w:author="Salas López Marcos Alam (UPGM)" w:date="2016-06-22T17:09:00Z"/>
                <w:color w:val="31849B" w:themeColor="accent5" w:themeShade="BF"/>
              </w:rPr>
            </w:pPr>
            <w:ins w:id="262" w:author="Salas López Marcos Alam (UPGM)" w:date="2016-06-22T17:14:00Z">
              <w:r>
                <w:rPr>
                  <w:color w:val="31849B" w:themeColor="accent5" w:themeShade="BF"/>
                </w:rPr>
                <w:t>P</w:t>
              </w:r>
            </w:ins>
            <w:ins w:id="263" w:author="Salas López Marcos Alam (UPGM)" w:date="2016-06-22T17:13:00Z">
              <w:r>
                <w:rPr>
                  <w:color w:val="31849B" w:themeColor="accent5" w:themeShade="BF"/>
                </w:rPr>
                <w:t>recisi</w:t>
              </w:r>
            </w:ins>
            <w:ins w:id="264" w:author="Salas López Marcos Alam (UPGM)" w:date="2016-06-22T17:14:00Z">
              <w:r>
                <w:rPr>
                  <w:color w:val="31849B" w:themeColor="accent5" w:themeShade="BF"/>
                </w:rPr>
                <w:t>ón de irregularidades</w:t>
              </w:r>
            </w:ins>
          </w:p>
        </w:tc>
        <w:tc>
          <w:tcPr>
            <w:tcW w:w="2045" w:type="dxa"/>
            <w:vAlign w:val="center"/>
            <w:tcPrChange w:id="265" w:author="Salas López Marcos Alam (UPGM)" w:date="2016-06-22T17:11:00Z">
              <w:tcPr>
                <w:tcW w:w="2045" w:type="dxa"/>
                <w:vAlign w:val="center"/>
              </w:tcPr>
            </w:tcPrChange>
          </w:tcPr>
          <w:p w14:paraId="7BD8E6B2" w14:textId="5B350DFC" w:rsidR="0060275C" w:rsidRDefault="0060275C">
            <w:pPr>
              <w:jc w:val="center"/>
              <w:rPr>
                <w:ins w:id="266" w:author="Salas López Marcos Alam (UPGM)" w:date="2016-06-22T17:09:00Z"/>
                <w:color w:val="31849B" w:themeColor="accent5" w:themeShade="BF"/>
              </w:rPr>
            </w:pPr>
            <w:ins w:id="267" w:author="Salas López Marcos Alam (UPGM)" w:date="2016-06-22T17:11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268" w:author="Salas López Marcos Alam (UPGM)" w:date="2016-06-22T17:11:00Z">
              <w:tcPr>
                <w:tcW w:w="2292" w:type="dxa"/>
                <w:vAlign w:val="center"/>
              </w:tcPr>
            </w:tcPrChange>
          </w:tcPr>
          <w:p w14:paraId="4B173D30" w14:textId="0BB5A0B1" w:rsidR="0060275C" w:rsidRDefault="0060275C" w:rsidP="00AD4887">
            <w:pPr>
              <w:jc w:val="center"/>
              <w:rPr>
                <w:ins w:id="269" w:author="Salas López Marcos Alam (UPGM)" w:date="2016-06-22T17:09:00Z"/>
                <w:rFonts w:ascii="Calibri" w:hAnsi="Calibri" w:cs="Calibri"/>
                <w:color w:val="31849B"/>
              </w:rPr>
            </w:pPr>
            <w:ins w:id="270" w:author="Salas López Marcos Alam (UPGM)" w:date="2016-06-22T17:16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0BFC4337" w14:textId="77777777" w:rsidTr="000121B8">
        <w:trPr>
          <w:trHeight w:val="499"/>
          <w:jc w:val="center"/>
          <w:ins w:id="271" w:author="Salas López Marcos Alam (UPGM)" w:date="2016-06-22T17:12:00Z"/>
        </w:trPr>
        <w:tc>
          <w:tcPr>
            <w:tcW w:w="3157" w:type="dxa"/>
            <w:vAlign w:val="center"/>
          </w:tcPr>
          <w:p w14:paraId="17A63932" w14:textId="0F71B38B" w:rsidR="0060275C" w:rsidRDefault="0060275C" w:rsidP="00021662">
            <w:pPr>
              <w:rPr>
                <w:ins w:id="272" w:author="Salas López Marcos Alam (UPGM)" w:date="2016-06-22T17:12:00Z"/>
                <w:color w:val="31849B" w:themeColor="accent5" w:themeShade="BF"/>
              </w:rPr>
            </w:pPr>
            <w:ins w:id="273" w:author="Salas López Marcos Alam (UPGM)" w:date="2016-06-22T17:14:00Z">
              <w:r>
                <w:rPr>
                  <w:color w:val="31849B" w:themeColor="accent5" w:themeShade="BF"/>
                </w:rPr>
                <w:t>Presuntos responsables</w:t>
              </w:r>
            </w:ins>
          </w:p>
        </w:tc>
        <w:tc>
          <w:tcPr>
            <w:tcW w:w="2045" w:type="dxa"/>
            <w:vAlign w:val="center"/>
          </w:tcPr>
          <w:p w14:paraId="5EECFA1F" w14:textId="048396F3" w:rsidR="0060275C" w:rsidRPr="00AB3BD3" w:rsidRDefault="00CB3456" w:rsidP="000121B8">
            <w:pPr>
              <w:jc w:val="center"/>
              <w:rPr>
                <w:ins w:id="274" w:author="Salas López Marcos Alam (UPGM)" w:date="2016-06-22T17:12:00Z"/>
                <w:color w:val="31849B" w:themeColor="accent5" w:themeShade="BF"/>
              </w:rPr>
            </w:pPr>
            <w:ins w:id="275" w:author="Salas López Marcos Alam (UPGM)" w:date="2016-06-22T17:32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44451A0" w14:textId="51E24EE9" w:rsidR="0060275C" w:rsidRDefault="0060275C" w:rsidP="00AD4887">
            <w:pPr>
              <w:jc w:val="center"/>
              <w:rPr>
                <w:ins w:id="276" w:author="Salas López Marcos Alam (UPGM)" w:date="2016-06-22T17:12:00Z"/>
                <w:rFonts w:ascii="Calibri" w:hAnsi="Calibri" w:cs="Calibri"/>
                <w:color w:val="31849B"/>
              </w:rPr>
            </w:pPr>
            <w:ins w:id="277" w:author="Salas López Marcos Alam (UPGM)" w:date="2016-06-22T17:16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70A1F66B" w14:textId="77777777" w:rsidTr="000121B8">
        <w:trPr>
          <w:trHeight w:val="499"/>
          <w:jc w:val="center"/>
          <w:ins w:id="278" w:author="Salas López Marcos Alam (UPGM)" w:date="2016-06-22T17:12:00Z"/>
        </w:trPr>
        <w:tc>
          <w:tcPr>
            <w:tcW w:w="3157" w:type="dxa"/>
            <w:vAlign w:val="center"/>
          </w:tcPr>
          <w:p w14:paraId="67AB5185" w14:textId="465B6A8D" w:rsidR="0060275C" w:rsidRDefault="0011400E" w:rsidP="00021662">
            <w:pPr>
              <w:rPr>
                <w:ins w:id="279" w:author="Salas López Marcos Alam (UPGM)" w:date="2016-06-22T17:12:00Z"/>
                <w:color w:val="31849B" w:themeColor="accent5" w:themeShade="BF"/>
              </w:rPr>
            </w:pPr>
            <w:ins w:id="280" w:author="Salas López Marcos Alam (UPGM)" w:date="2016-06-22T17:36:00Z">
              <w:r>
                <w:rPr>
                  <w:color w:val="31849B" w:themeColor="accent5" w:themeShade="BF"/>
                </w:rPr>
                <w:t xml:space="preserve">Cuadro </w:t>
              </w:r>
            </w:ins>
            <w:ins w:id="281" w:author="Salas López Marcos Alam (UPGM)" w:date="2016-06-22T17:31:00Z">
              <w:r w:rsidR="00CB3456">
                <w:rPr>
                  <w:color w:val="31849B" w:themeColor="accent5" w:themeShade="BF"/>
                </w:rPr>
                <w:t>Servidor Público</w:t>
              </w:r>
            </w:ins>
            <w:ins w:id="282" w:author="Salas López Marcos Alam (UPGM)" w:date="2016-06-22T17:36:00Z">
              <w:r>
                <w:rPr>
                  <w:color w:val="31849B" w:themeColor="accent5" w:themeShade="BF"/>
                </w:rPr>
                <w:t>/ Conducta</w:t>
              </w:r>
            </w:ins>
          </w:p>
        </w:tc>
        <w:tc>
          <w:tcPr>
            <w:tcW w:w="2045" w:type="dxa"/>
            <w:vAlign w:val="center"/>
          </w:tcPr>
          <w:p w14:paraId="32635287" w14:textId="47429EC0" w:rsidR="0060275C" w:rsidRPr="00AB3BD3" w:rsidRDefault="00CB3456" w:rsidP="000121B8">
            <w:pPr>
              <w:jc w:val="center"/>
              <w:rPr>
                <w:ins w:id="283" w:author="Salas López Marcos Alam (UPGM)" w:date="2016-06-22T17:12:00Z"/>
                <w:color w:val="31849B" w:themeColor="accent5" w:themeShade="BF"/>
              </w:rPr>
            </w:pPr>
            <w:ins w:id="284" w:author="Salas López Marcos Alam (UPGM)" w:date="2016-06-22T17:32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761DE82" w14:textId="5C61EF6D" w:rsidR="0060275C" w:rsidRDefault="00CB3456" w:rsidP="00AD4887">
            <w:pPr>
              <w:jc w:val="center"/>
              <w:rPr>
                <w:ins w:id="285" w:author="Salas López Marcos Alam (UPGM)" w:date="2016-06-22T17:12:00Z"/>
                <w:rFonts w:ascii="Calibri" w:hAnsi="Calibri" w:cs="Calibri"/>
                <w:color w:val="31849B"/>
              </w:rPr>
            </w:pPr>
            <w:ins w:id="286" w:author="Salas López Marcos Alam (UPGM)" w:date="2016-06-22T17:30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2841F5B3" w14:textId="77777777" w:rsidTr="000121B8">
        <w:trPr>
          <w:trHeight w:val="499"/>
          <w:jc w:val="center"/>
          <w:ins w:id="287" w:author="Salas López Marcos Alam (UPGM)" w:date="2016-06-22T17:12:00Z"/>
        </w:trPr>
        <w:tc>
          <w:tcPr>
            <w:tcW w:w="3157" w:type="dxa"/>
            <w:vAlign w:val="center"/>
          </w:tcPr>
          <w:p w14:paraId="107754DE" w14:textId="3C136EC0" w:rsidR="0060275C" w:rsidRDefault="0011400E" w:rsidP="00021662">
            <w:pPr>
              <w:rPr>
                <w:ins w:id="288" w:author="Salas López Marcos Alam (UPGM)" w:date="2016-06-22T17:12:00Z"/>
                <w:color w:val="31849B" w:themeColor="accent5" w:themeShade="BF"/>
              </w:rPr>
            </w:pPr>
            <w:ins w:id="289" w:author="Salas López Marcos Alam (UPGM)" w:date="2016-06-22T17:37:00Z">
              <w:r>
                <w:rPr>
                  <w:color w:val="31849B" w:themeColor="accent5" w:themeShade="BF"/>
                </w:rPr>
                <w:t>Conclusiones del Informe</w:t>
              </w:r>
            </w:ins>
          </w:p>
        </w:tc>
        <w:tc>
          <w:tcPr>
            <w:tcW w:w="2045" w:type="dxa"/>
            <w:vAlign w:val="center"/>
          </w:tcPr>
          <w:p w14:paraId="4CFF9500" w14:textId="61D1079C" w:rsidR="0060275C" w:rsidRPr="00AB3BD3" w:rsidRDefault="00CB3456" w:rsidP="000121B8">
            <w:pPr>
              <w:jc w:val="center"/>
              <w:rPr>
                <w:ins w:id="290" w:author="Salas López Marcos Alam (UPGM)" w:date="2016-06-22T17:12:00Z"/>
                <w:color w:val="31849B" w:themeColor="accent5" w:themeShade="BF"/>
              </w:rPr>
            </w:pPr>
            <w:ins w:id="291" w:author="Salas López Marcos Alam (UPGM)" w:date="2016-06-22T17:32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403FE5D" w14:textId="342B0B0E" w:rsidR="0060275C" w:rsidRDefault="00CB3456" w:rsidP="00AD4887">
            <w:pPr>
              <w:jc w:val="center"/>
              <w:rPr>
                <w:ins w:id="292" w:author="Salas López Marcos Alam (UPGM)" w:date="2016-06-22T17:12:00Z"/>
                <w:rFonts w:ascii="Calibri" w:hAnsi="Calibri" w:cs="Calibri"/>
                <w:color w:val="31849B"/>
              </w:rPr>
            </w:pPr>
            <w:ins w:id="293" w:author="Salas López Marcos Alam (UPGM)" w:date="2016-06-22T17:30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60275C" w:rsidRPr="00B44A9E" w14:paraId="1F450550" w14:textId="77777777" w:rsidTr="00AD4887">
        <w:trPr>
          <w:trHeight w:val="499"/>
          <w:jc w:val="center"/>
          <w:ins w:id="294" w:author="Lopez Guzman Susana Carolina" w:date="2016-06-21T16:24:00Z"/>
        </w:trPr>
        <w:tc>
          <w:tcPr>
            <w:tcW w:w="3157" w:type="dxa"/>
            <w:vAlign w:val="center"/>
          </w:tcPr>
          <w:p w14:paraId="0D4CEA67" w14:textId="508C992F" w:rsidR="0060275C" w:rsidRPr="0011400E" w:rsidRDefault="0011400E" w:rsidP="00AD4887">
            <w:pPr>
              <w:rPr>
                <w:ins w:id="295" w:author="Lopez Guzman Susana Carolina" w:date="2016-06-21T16:24:00Z"/>
                <w:color w:val="31849B" w:themeColor="accent5" w:themeShade="BF"/>
              </w:rPr>
            </w:pPr>
            <w:ins w:id="296" w:author="Salas López Marcos Alam (UPGM)" w:date="2016-06-22T17:38:00Z">
              <w:r w:rsidRPr="0011400E">
                <w:rPr>
                  <w:color w:val="31849B" w:themeColor="accent5" w:themeShade="BF"/>
                  <w:rPrChange w:id="297" w:author="Salas López Marcos Alam (UPGM)" w:date="2016-06-22T17:38:00Z">
                    <w:rPr>
                      <w:color w:val="31849B" w:themeColor="accent5" w:themeShade="BF"/>
                      <w:u w:val="single"/>
                    </w:rPr>
                  </w:rPrChange>
                </w:rPr>
                <w:t>Datos de los auditores</w:t>
              </w:r>
            </w:ins>
            <w:ins w:id="298" w:author="Lopez Guzman Susana Carolina" w:date="2016-06-21T16:45:00Z">
              <w:del w:id="299" w:author="Salas López Marcos Alam (UPGM)" w:date="2016-06-22T17:20:00Z">
                <w:r w:rsidR="0060275C" w:rsidRPr="0011400E" w:rsidDel="0060275C">
                  <w:rPr>
                    <w:color w:val="31849B" w:themeColor="accent5" w:themeShade="BF"/>
                  </w:rPr>
                  <w:delText>INFORME</w:delText>
                </w:r>
              </w:del>
            </w:ins>
            <w:ins w:id="300" w:author="Lopez Guzman Susana Carolina" w:date="2016-06-21T16:24:00Z">
              <w:del w:id="301" w:author="Salas López Marcos Alam (UPGM)" w:date="2016-06-22T17:20:00Z">
                <w:r w:rsidR="0060275C" w:rsidRPr="0011400E" w:rsidDel="0060275C">
                  <w:rPr>
                    <w:color w:val="31849B" w:themeColor="accent5" w:themeShade="BF"/>
                  </w:rPr>
                  <w:delText xml:space="preserve"> DE PRESUNTA RESPONSABILIDAD</w:delText>
                </w:r>
              </w:del>
            </w:ins>
            <w:ins w:id="302" w:author="Lopez Guzman Susana Carolina" w:date="2016-06-21T16:45:00Z">
              <w:del w:id="303" w:author="Salas López Marcos Alam (UPGM)" w:date="2016-06-22T17:20:00Z">
                <w:r w:rsidR="0060275C" w:rsidRPr="0011400E" w:rsidDel="0060275C">
                  <w:rPr>
                    <w:color w:val="31849B" w:themeColor="accent5" w:themeShade="BF"/>
                  </w:rPr>
                  <w:delText xml:space="preserve"> ADMINISTRATIVA</w:delText>
                </w:r>
              </w:del>
            </w:ins>
          </w:p>
        </w:tc>
        <w:tc>
          <w:tcPr>
            <w:tcW w:w="2045" w:type="dxa"/>
            <w:vAlign w:val="center"/>
          </w:tcPr>
          <w:p w14:paraId="5AC93B12" w14:textId="2B1DE00A" w:rsidR="0060275C" w:rsidRPr="00B44A9E" w:rsidRDefault="00CB3456" w:rsidP="00AD4887">
            <w:pPr>
              <w:jc w:val="center"/>
              <w:rPr>
                <w:ins w:id="304" w:author="Lopez Guzman Susana Carolina" w:date="2016-06-21T16:24:00Z"/>
                <w:color w:val="31849B" w:themeColor="accent5" w:themeShade="BF"/>
              </w:rPr>
            </w:pPr>
            <w:ins w:id="305" w:author="Salas López Marcos Alam (UPGM)" w:date="2016-06-22T17:32:00Z">
              <w:r>
                <w:rPr>
                  <w:color w:val="31849B" w:themeColor="accent5" w:themeShade="BF"/>
                </w:rPr>
                <w:t>Si</w:t>
              </w:r>
            </w:ins>
            <w:ins w:id="306" w:author="Lopez Guzman Susana Carolina" w:date="2016-06-21T16:24:00Z">
              <w:del w:id="307" w:author="Salas López Marcos Alam (UPGM)" w:date="2016-06-22T17:20:00Z">
                <w:r w:rsidR="0060275C" w:rsidRPr="00B44A9E" w:rsidDel="0060275C">
                  <w:rPr>
                    <w:color w:val="31849B" w:themeColor="accent5" w:themeShade="BF"/>
                  </w:rPr>
                  <w:delText>Si</w:delText>
                </w:r>
              </w:del>
            </w:ins>
          </w:p>
        </w:tc>
        <w:tc>
          <w:tcPr>
            <w:tcW w:w="2292" w:type="dxa"/>
            <w:vAlign w:val="center"/>
          </w:tcPr>
          <w:p w14:paraId="74EC1094" w14:textId="7253E57C" w:rsidR="0060275C" w:rsidRPr="00B44A9E" w:rsidRDefault="00CB3456" w:rsidP="00AD4887">
            <w:pPr>
              <w:jc w:val="center"/>
              <w:rPr>
                <w:ins w:id="308" w:author="Lopez Guzman Susana Carolina" w:date="2016-06-21T16:24:00Z"/>
                <w:color w:val="31849B" w:themeColor="accent5" w:themeShade="BF"/>
              </w:rPr>
            </w:pPr>
            <w:ins w:id="309" w:author="Salas López Marcos Alam (UPGM)" w:date="2016-06-22T17:30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  <w:ins w:id="310" w:author="Lopez Guzman Susana Carolina" w:date="2016-06-21T16:24:00Z">
              <w:del w:id="311" w:author="Salas López Marcos Alam (UPGM)" w:date="2016-06-22T17:20:00Z">
                <w:r w:rsidR="0060275C" w:rsidRPr="00B44A9E" w:rsidDel="0060275C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0275C" w:rsidRPr="00B44A9E" w:rsidDel="006E1FC5" w14:paraId="57D4DEF0" w14:textId="0D4C405F" w:rsidTr="00AD4887">
        <w:trPr>
          <w:trHeight w:val="499"/>
          <w:jc w:val="center"/>
          <w:ins w:id="312" w:author="Lopez Guzman Susana Carolina" w:date="2016-06-21T16:45:00Z"/>
          <w:del w:id="313" w:author="Salas López Marcos Alam (UPGM)" w:date="2016-06-22T18:05:00Z"/>
        </w:trPr>
        <w:tc>
          <w:tcPr>
            <w:tcW w:w="3157" w:type="dxa"/>
            <w:vAlign w:val="center"/>
          </w:tcPr>
          <w:p w14:paraId="2FC30A9A" w14:textId="6A14A680" w:rsidR="0060275C" w:rsidRPr="00B44A9E" w:rsidDel="006E1FC5" w:rsidRDefault="0060275C" w:rsidP="00AD4887">
            <w:pPr>
              <w:rPr>
                <w:ins w:id="314" w:author="Lopez Guzman Susana Carolina" w:date="2016-06-21T16:45:00Z"/>
                <w:del w:id="315" w:author="Salas López Marcos Alam (UPGM)" w:date="2016-06-22T18:05:00Z"/>
                <w:color w:val="31849B" w:themeColor="accent5" w:themeShade="BF"/>
              </w:rPr>
            </w:pPr>
          </w:p>
        </w:tc>
        <w:tc>
          <w:tcPr>
            <w:tcW w:w="2045" w:type="dxa"/>
            <w:vAlign w:val="center"/>
          </w:tcPr>
          <w:p w14:paraId="687A7016" w14:textId="1F095BB8" w:rsidR="0060275C" w:rsidRPr="00B44A9E" w:rsidDel="006E1FC5" w:rsidRDefault="0060275C" w:rsidP="00AD4887">
            <w:pPr>
              <w:jc w:val="center"/>
              <w:rPr>
                <w:ins w:id="316" w:author="Lopez Guzman Susana Carolina" w:date="2016-06-21T16:45:00Z"/>
                <w:del w:id="317" w:author="Salas López Marcos Alam (UPGM)" w:date="2016-06-22T18:05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3C2AFA66" w14:textId="239103D1" w:rsidR="0060275C" w:rsidRPr="00B44A9E" w:rsidDel="006E1FC5" w:rsidRDefault="0060275C" w:rsidP="00AD4887">
            <w:pPr>
              <w:jc w:val="center"/>
              <w:rPr>
                <w:ins w:id="318" w:author="Lopez Guzman Susana Carolina" w:date="2016-06-21T16:45:00Z"/>
                <w:del w:id="319" w:author="Salas López Marcos Alam (UPGM)" w:date="2016-06-22T18:05:00Z"/>
                <w:color w:val="31849B" w:themeColor="accent5" w:themeShade="BF"/>
              </w:rPr>
            </w:pPr>
          </w:p>
        </w:tc>
      </w:tr>
      <w:tr w:rsidR="0060275C" w:rsidRPr="00B44A9E" w:rsidDel="0011400E" w14:paraId="0C703BDE" w14:textId="6016767A" w:rsidTr="00AD4887">
        <w:trPr>
          <w:trHeight w:val="499"/>
          <w:jc w:val="center"/>
          <w:ins w:id="320" w:author="Lopez Guzman Susana Carolina" w:date="2016-06-21T16:53:00Z"/>
          <w:del w:id="321" w:author="Salas López Marcos Alam (UPGM)" w:date="2016-06-22T17:39:00Z"/>
        </w:trPr>
        <w:tc>
          <w:tcPr>
            <w:tcW w:w="3157" w:type="dxa"/>
            <w:vAlign w:val="center"/>
          </w:tcPr>
          <w:p w14:paraId="1C319F8B" w14:textId="65127819" w:rsidR="0060275C" w:rsidRPr="00B44A9E" w:rsidDel="0011400E" w:rsidRDefault="0060275C" w:rsidP="00AD4887">
            <w:pPr>
              <w:rPr>
                <w:ins w:id="322" w:author="Lopez Guzman Susana Carolina" w:date="2016-06-21T16:53:00Z"/>
                <w:del w:id="323" w:author="Salas López Marcos Alam (UPGM)" w:date="2016-06-22T17:39:00Z"/>
                <w:color w:val="31849B" w:themeColor="accent5" w:themeShade="BF"/>
              </w:rPr>
            </w:pPr>
          </w:p>
        </w:tc>
        <w:tc>
          <w:tcPr>
            <w:tcW w:w="2045" w:type="dxa"/>
            <w:vAlign w:val="center"/>
          </w:tcPr>
          <w:p w14:paraId="36C2517E" w14:textId="72885E39" w:rsidR="0060275C" w:rsidRPr="00B44A9E" w:rsidDel="0011400E" w:rsidRDefault="0060275C" w:rsidP="00AD4887">
            <w:pPr>
              <w:jc w:val="center"/>
              <w:rPr>
                <w:ins w:id="324" w:author="Lopez Guzman Susana Carolina" w:date="2016-06-21T16:53:00Z"/>
                <w:del w:id="325" w:author="Salas López Marcos Alam (UPGM)" w:date="2016-06-22T17:39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57BD18E0" w14:textId="7493AB10" w:rsidR="0060275C" w:rsidRPr="00B44A9E" w:rsidDel="0011400E" w:rsidRDefault="0060275C" w:rsidP="00AD4887">
            <w:pPr>
              <w:jc w:val="center"/>
              <w:rPr>
                <w:ins w:id="326" w:author="Lopez Guzman Susana Carolina" w:date="2016-06-21T16:53:00Z"/>
                <w:del w:id="327" w:author="Salas López Marcos Alam (UPGM)" w:date="2016-06-22T17:39:00Z"/>
                <w:color w:val="31849B" w:themeColor="accent5" w:themeShade="BF"/>
              </w:rPr>
            </w:pPr>
          </w:p>
        </w:tc>
      </w:tr>
      <w:tr w:rsidR="0060275C" w:rsidRPr="00B44A9E" w:rsidDel="0011400E" w14:paraId="5EF295D2" w14:textId="22249D95" w:rsidTr="00AD4887">
        <w:trPr>
          <w:trHeight w:val="499"/>
          <w:jc w:val="center"/>
          <w:ins w:id="328" w:author="Lopez Guzman Susana Carolina" w:date="2016-06-21T16:53:00Z"/>
          <w:del w:id="329" w:author="Salas López Marcos Alam (UPGM)" w:date="2016-06-22T17:39:00Z"/>
        </w:trPr>
        <w:tc>
          <w:tcPr>
            <w:tcW w:w="3157" w:type="dxa"/>
            <w:vAlign w:val="center"/>
          </w:tcPr>
          <w:p w14:paraId="1520F814" w14:textId="58CC154A" w:rsidR="0060275C" w:rsidRPr="00B44A9E" w:rsidDel="0011400E" w:rsidRDefault="0060275C" w:rsidP="00AD4887">
            <w:pPr>
              <w:rPr>
                <w:ins w:id="330" w:author="Lopez Guzman Susana Carolina" w:date="2016-06-21T16:53:00Z"/>
                <w:del w:id="331" w:author="Salas López Marcos Alam (UPGM)" w:date="2016-06-22T17:39:00Z"/>
                <w:color w:val="31849B" w:themeColor="accent5" w:themeShade="BF"/>
              </w:rPr>
            </w:pPr>
          </w:p>
        </w:tc>
        <w:tc>
          <w:tcPr>
            <w:tcW w:w="2045" w:type="dxa"/>
            <w:vAlign w:val="center"/>
          </w:tcPr>
          <w:p w14:paraId="2CD9CF04" w14:textId="28599219" w:rsidR="0060275C" w:rsidRPr="00B44A9E" w:rsidDel="0011400E" w:rsidRDefault="0060275C" w:rsidP="00AD4887">
            <w:pPr>
              <w:jc w:val="center"/>
              <w:rPr>
                <w:ins w:id="332" w:author="Lopez Guzman Susana Carolina" w:date="2016-06-21T16:53:00Z"/>
                <w:del w:id="333" w:author="Salas López Marcos Alam (UPGM)" w:date="2016-06-22T17:39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3AE78553" w14:textId="0F46973C" w:rsidR="0060275C" w:rsidRPr="00B44A9E" w:rsidDel="0011400E" w:rsidRDefault="0060275C" w:rsidP="00AD4887">
            <w:pPr>
              <w:jc w:val="center"/>
              <w:rPr>
                <w:ins w:id="334" w:author="Lopez Guzman Susana Carolina" w:date="2016-06-21T16:53:00Z"/>
                <w:del w:id="335" w:author="Salas López Marcos Alam (UPGM)" w:date="2016-06-22T17:39:00Z"/>
                <w:color w:val="31849B" w:themeColor="accent5" w:themeShade="BF"/>
              </w:rPr>
            </w:pPr>
          </w:p>
        </w:tc>
      </w:tr>
      <w:tr w:rsidR="0060275C" w:rsidRPr="00B44A9E" w14:paraId="71B53087" w14:textId="77777777" w:rsidTr="00AD4887">
        <w:trPr>
          <w:trHeight w:val="499"/>
          <w:jc w:val="center"/>
          <w:ins w:id="336" w:author="Lopez Guzman Susana Carolina" w:date="2016-06-21T16:24:00Z"/>
        </w:trPr>
        <w:tc>
          <w:tcPr>
            <w:tcW w:w="3157" w:type="dxa"/>
            <w:vAlign w:val="center"/>
          </w:tcPr>
          <w:p w14:paraId="35E9982B" w14:textId="16F15FEA" w:rsidR="0060275C" w:rsidRPr="00473E41" w:rsidRDefault="0060275C" w:rsidP="00AD4887">
            <w:pPr>
              <w:rPr>
                <w:ins w:id="337" w:author="Lopez Guzman Susana Carolina" w:date="2016-06-21T16:24:00Z"/>
                <w:color w:val="31849B" w:themeColor="accent5" w:themeShade="BF"/>
                <w:u w:val="single"/>
                <w:rPrChange w:id="338" w:author="Lopez Guzman Susana Carolina" w:date="2016-06-21T16:53:00Z">
                  <w:rPr>
                    <w:ins w:id="339" w:author="Lopez Guzman Susana Carolina" w:date="2016-06-21T16:24:00Z"/>
                    <w:color w:val="31849B" w:themeColor="accent5" w:themeShade="BF"/>
                  </w:rPr>
                </w:rPrChange>
              </w:rPr>
            </w:pPr>
            <w:ins w:id="340" w:author="Lopez Guzman Susana Carolina" w:date="2016-06-21T16:24:00Z">
              <w:r w:rsidRPr="00473E41">
                <w:rPr>
                  <w:color w:val="31849B" w:themeColor="accent5" w:themeShade="BF"/>
                  <w:u w:val="single"/>
                  <w:rPrChange w:id="341" w:author="Lopez Guzman Susana Carolina" w:date="2016-06-21T16:53:00Z">
                    <w:rPr>
                      <w:color w:val="31849B" w:themeColor="accent5" w:themeShade="BF"/>
                    </w:rPr>
                  </w:rPrChange>
                </w:rPr>
                <w:t>SOLICITUD DE INFORMACIÓN</w:t>
              </w:r>
            </w:ins>
          </w:p>
        </w:tc>
        <w:tc>
          <w:tcPr>
            <w:tcW w:w="2045" w:type="dxa"/>
            <w:vAlign w:val="center"/>
          </w:tcPr>
          <w:p w14:paraId="5D7F75BF" w14:textId="68BFB8DD" w:rsidR="0060275C" w:rsidRPr="00B44A9E" w:rsidRDefault="0060275C" w:rsidP="00AD4887">
            <w:pPr>
              <w:jc w:val="center"/>
              <w:rPr>
                <w:ins w:id="342" w:author="Lopez Guzman Susana Carolina" w:date="2016-06-21T16:24:00Z"/>
                <w:color w:val="31849B" w:themeColor="accent5" w:themeShade="BF"/>
              </w:rPr>
            </w:pPr>
            <w:ins w:id="343" w:author="Lopez Guzman Susana Carolina" w:date="2016-06-21T16:24:00Z">
              <w:del w:id="344" w:author="Salas López Marcos Alam (UPGM)" w:date="2016-06-22T17:41:00Z">
                <w:r w:rsidRPr="00B44A9E" w:rsidDel="0011400E">
                  <w:rPr>
                    <w:color w:val="31849B" w:themeColor="accent5" w:themeShade="BF"/>
                  </w:rPr>
                  <w:delText>Si</w:delText>
                </w:r>
              </w:del>
            </w:ins>
          </w:p>
        </w:tc>
        <w:tc>
          <w:tcPr>
            <w:tcW w:w="2292" w:type="dxa"/>
            <w:vAlign w:val="center"/>
          </w:tcPr>
          <w:p w14:paraId="7DD50F34" w14:textId="0AF185B7" w:rsidR="0060275C" w:rsidRPr="00B44A9E" w:rsidRDefault="0060275C" w:rsidP="00AD4887">
            <w:pPr>
              <w:jc w:val="center"/>
              <w:rPr>
                <w:ins w:id="345" w:author="Lopez Guzman Susana Carolina" w:date="2016-06-21T16:24:00Z"/>
                <w:color w:val="31849B" w:themeColor="accent5" w:themeShade="BF"/>
              </w:rPr>
            </w:pPr>
            <w:ins w:id="346" w:author="Lopez Guzman Susana Carolina" w:date="2016-06-21T16:24:00Z">
              <w:del w:id="347" w:author="Salas López Marcos Alam (UPGM)" w:date="2016-06-22T17:41:00Z">
                <w:r w:rsidRPr="00B44A9E" w:rsidDel="0011400E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0275C" w:rsidRPr="00B44A9E" w14:paraId="7FDC14AA" w14:textId="77777777" w:rsidTr="00AD4887">
        <w:trPr>
          <w:trHeight w:val="499"/>
          <w:jc w:val="center"/>
          <w:ins w:id="348" w:author="Lopez Guzman Susana Carolina" w:date="2016-06-21T16:45:00Z"/>
        </w:trPr>
        <w:tc>
          <w:tcPr>
            <w:tcW w:w="3157" w:type="dxa"/>
            <w:vAlign w:val="center"/>
          </w:tcPr>
          <w:p w14:paraId="74C1E19C" w14:textId="34CC02F3" w:rsidR="0060275C" w:rsidRPr="00B44A9E" w:rsidRDefault="0011400E" w:rsidP="00AD4887">
            <w:pPr>
              <w:rPr>
                <w:ins w:id="349" w:author="Lopez Guzman Susana Carolina" w:date="2016-06-21T16:45:00Z"/>
                <w:color w:val="31849B" w:themeColor="accent5" w:themeShade="BF"/>
              </w:rPr>
            </w:pPr>
            <w:ins w:id="350" w:author="Salas López Marcos Alam (UPGM)" w:date="2016-06-22T17:41:00Z">
              <w:r w:rsidRPr="00E06CB6">
                <w:rPr>
                  <w:color w:val="31849B" w:themeColor="accent5" w:themeShade="BF"/>
                </w:rPr>
                <w:t>Servidor Público a quien se dirige</w:t>
              </w:r>
            </w:ins>
          </w:p>
        </w:tc>
        <w:tc>
          <w:tcPr>
            <w:tcW w:w="2045" w:type="dxa"/>
            <w:vAlign w:val="center"/>
          </w:tcPr>
          <w:p w14:paraId="4CF9254B" w14:textId="444CF45C" w:rsidR="0060275C" w:rsidRPr="00B44A9E" w:rsidRDefault="0011400E" w:rsidP="00AD4887">
            <w:pPr>
              <w:jc w:val="center"/>
              <w:rPr>
                <w:ins w:id="351" w:author="Lopez Guzman Susana Carolina" w:date="2016-06-21T16:45:00Z"/>
                <w:color w:val="31849B" w:themeColor="accent5" w:themeShade="BF"/>
              </w:rPr>
            </w:pPr>
            <w:ins w:id="352" w:author="Salas López Marcos Alam (UPGM)" w:date="2016-06-22T17:40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D187F66" w14:textId="617DD011" w:rsidR="0060275C" w:rsidRPr="00B44A9E" w:rsidRDefault="0011400E" w:rsidP="00AD4887">
            <w:pPr>
              <w:jc w:val="center"/>
              <w:rPr>
                <w:ins w:id="353" w:author="Lopez Guzman Susana Carolina" w:date="2016-06-21T16:45:00Z"/>
                <w:color w:val="31849B" w:themeColor="accent5" w:themeShade="BF"/>
              </w:rPr>
            </w:pPr>
            <w:ins w:id="354" w:author="Salas López Marcos Alam (UPGM)" w:date="2016-06-22T17:42:00Z">
              <w:r>
                <w:rPr>
                  <w:rFonts w:ascii="Calibri" w:hAnsi="Calibri" w:cs="Calibri"/>
                  <w:color w:val="31849B"/>
                </w:rPr>
                <w:t>Se seleccionará de catálogo</w:t>
              </w:r>
            </w:ins>
          </w:p>
        </w:tc>
      </w:tr>
      <w:tr w:rsidR="0060275C" w:rsidRPr="00B44A9E" w14:paraId="4FFE7E54" w14:textId="77777777" w:rsidTr="00AD4887">
        <w:trPr>
          <w:trHeight w:val="499"/>
          <w:jc w:val="center"/>
          <w:ins w:id="355" w:author="Lopez Guzman Susana Carolina" w:date="2016-06-21T16:53:00Z"/>
        </w:trPr>
        <w:tc>
          <w:tcPr>
            <w:tcW w:w="3157" w:type="dxa"/>
            <w:vAlign w:val="center"/>
          </w:tcPr>
          <w:p w14:paraId="2626FD9B" w14:textId="5B381A0D" w:rsidR="0060275C" w:rsidRPr="00B44A9E" w:rsidRDefault="0011400E" w:rsidP="00AD4887">
            <w:pPr>
              <w:rPr>
                <w:ins w:id="356" w:author="Lopez Guzman Susana Carolina" w:date="2016-06-21T16:53:00Z"/>
                <w:color w:val="31849B" w:themeColor="accent5" w:themeShade="BF"/>
              </w:rPr>
            </w:pPr>
            <w:ins w:id="357" w:author="Salas López Marcos Alam (UPGM)" w:date="2016-06-22T17:43:00Z">
              <w:r>
                <w:rPr>
                  <w:color w:val="31849B" w:themeColor="accent5" w:themeShade="BF"/>
                </w:rPr>
                <w:t>Fecha de la Solicitud de Información</w:t>
              </w:r>
            </w:ins>
          </w:p>
        </w:tc>
        <w:tc>
          <w:tcPr>
            <w:tcW w:w="2045" w:type="dxa"/>
            <w:vAlign w:val="center"/>
          </w:tcPr>
          <w:p w14:paraId="40DBF1C2" w14:textId="57474EE7" w:rsidR="0060275C" w:rsidRPr="00B44A9E" w:rsidRDefault="0011400E" w:rsidP="00AD4887">
            <w:pPr>
              <w:jc w:val="center"/>
              <w:rPr>
                <w:ins w:id="358" w:author="Lopez Guzman Susana Carolina" w:date="2016-06-21T16:53:00Z"/>
                <w:color w:val="31849B" w:themeColor="accent5" w:themeShade="BF"/>
              </w:rPr>
            </w:pPr>
            <w:ins w:id="359" w:author="Salas López Marcos Alam (UPGM)" w:date="2016-06-22T17:40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0D68022" w14:textId="6EA361AB" w:rsidR="0060275C" w:rsidRPr="00B44A9E" w:rsidRDefault="000D40FE" w:rsidP="00AD4887">
            <w:pPr>
              <w:jc w:val="center"/>
              <w:rPr>
                <w:ins w:id="360" w:author="Lopez Guzman Susana Carolina" w:date="2016-06-21T16:53:00Z"/>
                <w:color w:val="31849B" w:themeColor="accent5" w:themeShade="BF"/>
              </w:rPr>
            </w:pPr>
            <w:ins w:id="361" w:author="Salas López Marcos Alam (UPGM)" w:date="2016-06-22T17:44:00Z">
              <w:r>
                <w:rPr>
                  <w:rFonts w:ascii="Calibri" w:hAnsi="Calibri" w:cs="Calibri"/>
                  <w:color w:val="31849B"/>
                </w:rPr>
                <w:t>El usuario lo captura con ayuda del sistema</w:t>
              </w:r>
            </w:ins>
          </w:p>
        </w:tc>
      </w:tr>
      <w:tr w:rsidR="0060275C" w:rsidRPr="00B44A9E" w:rsidDel="006E1FC5" w14:paraId="6A6AFF47" w14:textId="3257FC94" w:rsidTr="00AD4887">
        <w:trPr>
          <w:trHeight w:val="499"/>
          <w:jc w:val="center"/>
          <w:ins w:id="362" w:author="Lopez Guzman Susana Carolina" w:date="2016-06-21T16:53:00Z"/>
          <w:del w:id="363" w:author="Salas López Marcos Alam (UPGM)" w:date="2016-06-22T18:07:00Z"/>
        </w:trPr>
        <w:tc>
          <w:tcPr>
            <w:tcW w:w="3157" w:type="dxa"/>
            <w:vAlign w:val="center"/>
          </w:tcPr>
          <w:p w14:paraId="776C696C" w14:textId="7EF44863" w:rsidR="0060275C" w:rsidRPr="00B44A9E" w:rsidDel="006E1FC5" w:rsidRDefault="0060275C" w:rsidP="00AD4887">
            <w:pPr>
              <w:rPr>
                <w:ins w:id="364" w:author="Lopez Guzman Susana Carolina" w:date="2016-06-21T16:53:00Z"/>
                <w:del w:id="365" w:author="Salas López Marcos Alam (UPGM)" w:date="2016-06-22T18:07:00Z"/>
                <w:color w:val="31849B" w:themeColor="accent5" w:themeShade="BF"/>
              </w:rPr>
            </w:pPr>
          </w:p>
        </w:tc>
        <w:tc>
          <w:tcPr>
            <w:tcW w:w="2045" w:type="dxa"/>
            <w:vAlign w:val="center"/>
          </w:tcPr>
          <w:p w14:paraId="151548FA" w14:textId="533693E6" w:rsidR="0060275C" w:rsidRPr="00B44A9E" w:rsidDel="006E1FC5" w:rsidRDefault="0060275C" w:rsidP="00AD4887">
            <w:pPr>
              <w:jc w:val="center"/>
              <w:rPr>
                <w:ins w:id="366" w:author="Lopez Guzman Susana Carolina" w:date="2016-06-21T16:53:00Z"/>
                <w:del w:id="367" w:author="Salas López Marcos Alam (UPGM)" w:date="2016-06-22T18:07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6C9D524B" w14:textId="4F98C204" w:rsidR="0060275C" w:rsidRPr="00B44A9E" w:rsidDel="006E1FC5" w:rsidRDefault="0060275C" w:rsidP="00AD4887">
            <w:pPr>
              <w:jc w:val="center"/>
              <w:rPr>
                <w:ins w:id="368" w:author="Lopez Guzman Susana Carolina" w:date="2016-06-21T16:53:00Z"/>
                <w:del w:id="369" w:author="Salas López Marcos Alam (UPGM)" w:date="2016-06-22T18:07:00Z"/>
                <w:color w:val="31849B" w:themeColor="accent5" w:themeShade="BF"/>
              </w:rPr>
            </w:pPr>
          </w:p>
        </w:tc>
      </w:tr>
      <w:tr w:rsidR="0011400E" w:rsidRPr="00B44A9E" w14:paraId="0A0AD95A" w14:textId="77777777" w:rsidTr="00AD4887">
        <w:trPr>
          <w:trHeight w:val="499"/>
          <w:jc w:val="center"/>
          <w:ins w:id="370" w:author="Salas López Marcos Alam (UPGM)" w:date="2016-06-22T17:40:00Z"/>
        </w:trPr>
        <w:tc>
          <w:tcPr>
            <w:tcW w:w="3157" w:type="dxa"/>
            <w:vAlign w:val="center"/>
          </w:tcPr>
          <w:p w14:paraId="625E6EA7" w14:textId="22FAB6E5" w:rsidR="0011400E" w:rsidRPr="00B44A9E" w:rsidRDefault="000D40FE" w:rsidP="00AD4887">
            <w:pPr>
              <w:rPr>
                <w:ins w:id="371" w:author="Salas López Marcos Alam (UPGM)" w:date="2016-06-22T17:40:00Z"/>
                <w:color w:val="31849B" w:themeColor="accent5" w:themeShade="BF"/>
              </w:rPr>
            </w:pPr>
            <w:ins w:id="372" w:author="Salas López Marcos Alam (UPGM)" w:date="2016-06-22T17:46:00Z">
              <w:r>
                <w:rPr>
                  <w:color w:val="31849B" w:themeColor="accent5" w:themeShade="BF"/>
                </w:rPr>
                <w:t>Fecha de la Orden de Auditoría original</w:t>
              </w:r>
            </w:ins>
          </w:p>
        </w:tc>
        <w:tc>
          <w:tcPr>
            <w:tcW w:w="2045" w:type="dxa"/>
            <w:vAlign w:val="center"/>
          </w:tcPr>
          <w:p w14:paraId="5BC7D4DB" w14:textId="66732853" w:rsidR="0011400E" w:rsidRPr="00B44A9E" w:rsidRDefault="0011400E" w:rsidP="00AD4887">
            <w:pPr>
              <w:jc w:val="center"/>
              <w:rPr>
                <w:ins w:id="373" w:author="Salas López Marcos Alam (UPGM)" w:date="2016-06-22T17:40:00Z"/>
                <w:color w:val="31849B" w:themeColor="accent5" w:themeShade="BF"/>
              </w:rPr>
            </w:pPr>
            <w:ins w:id="374" w:author="Salas López Marcos Alam (UPGM)" w:date="2016-06-22T17:40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C3DCDBF" w14:textId="07473CD2" w:rsidR="0011400E" w:rsidRPr="00B44A9E" w:rsidRDefault="000D40FE" w:rsidP="00AD4887">
            <w:pPr>
              <w:jc w:val="center"/>
              <w:rPr>
                <w:ins w:id="375" w:author="Salas López Marcos Alam (UPGM)" w:date="2016-06-22T17:40:00Z"/>
                <w:color w:val="31849B" w:themeColor="accent5" w:themeShade="BF"/>
              </w:rPr>
            </w:pPr>
            <w:ins w:id="376" w:author="Salas López Marcos Alam (UPGM)" w:date="2016-06-22T17:46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11400E" w:rsidRPr="00B44A9E" w14:paraId="7B8AD9F3" w14:textId="77777777" w:rsidTr="00AD4887">
        <w:trPr>
          <w:trHeight w:val="499"/>
          <w:jc w:val="center"/>
          <w:ins w:id="377" w:author="Salas López Marcos Alam (UPGM)" w:date="2016-06-22T17:40:00Z"/>
        </w:trPr>
        <w:tc>
          <w:tcPr>
            <w:tcW w:w="3157" w:type="dxa"/>
            <w:vAlign w:val="center"/>
          </w:tcPr>
          <w:p w14:paraId="2C2E07C3" w14:textId="23A0D7B5" w:rsidR="0011400E" w:rsidRPr="00B44A9E" w:rsidRDefault="000D40FE" w:rsidP="00AD4887">
            <w:pPr>
              <w:rPr>
                <w:ins w:id="378" w:author="Salas López Marcos Alam (UPGM)" w:date="2016-06-22T17:40:00Z"/>
                <w:color w:val="31849B" w:themeColor="accent5" w:themeShade="BF"/>
              </w:rPr>
            </w:pPr>
            <w:ins w:id="379" w:author="Salas López Marcos Alam (UPGM)" w:date="2016-06-22T17:46:00Z">
              <w:r>
                <w:rPr>
                  <w:color w:val="31849B" w:themeColor="accent5" w:themeShade="BF"/>
                </w:rPr>
                <w:t>Plazo</w:t>
              </w:r>
            </w:ins>
          </w:p>
        </w:tc>
        <w:tc>
          <w:tcPr>
            <w:tcW w:w="2045" w:type="dxa"/>
            <w:vAlign w:val="center"/>
          </w:tcPr>
          <w:p w14:paraId="7CEC9CC7" w14:textId="0527410A" w:rsidR="0011400E" w:rsidRPr="00B44A9E" w:rsidRDefault="0011400E" w:rsidP="00AD4887">
            <w:pPr>
              <w:jc w:val="center"/>
              <w:rPr>
                <w:ins w:id="380" w:author="Salas López Marcos Alam (UPGM)" w:date="2016-06-22T17:40:00Z"/>
                <w:color w:val="31849B" w:themeColor="accent5" w:themeShade="BF"/>
              </w:rPr>
            </w:pPr>
            <w:ins w:id="381" w:author="Salas López Marcos Alam (UPGM)" w:date="2016-06-22T17:40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C476F70" w14:textId="6C800515" w:rsidR="0011400E" w:rsidRPr="00B44A9E" w:rsidRDefault="000D40FE" w:rsidP="00AD4887">
            <w:pPr>
              <w:jc w:val="center"/>
              <w:rPr>
                <w:ins w:id="382" w:author="Salas López Marcos Alam (UPGM)" w:date="2016-06-22T17:40:00Z"/>
                <w:color w:val="31849B" w:themeColor="accent5" w:themeShade="BF"/>
              </w:rPr>
            </w:pPr>
            <w:ins w:id="383" w:author="Salas López Marcos Alam (UPGM)" w:date="2016-06-22T17:47:00Z">
              <w:r>
                <w:rPr>
                  <w:color w:val="31849B" w:themeColor="accent5" w:themeShade="BF"/>
                </w:rPr>
                <w:t>El usuario lo captura</w:t>
              </w:r>
            </w:ins>
          </w:p>
        </w:tc>
      </w:tr>
      <w:tr w:rsidR="000D40FE" w:rsidRPr="00B44A9E" w14:paraId="57D07613" w14:textId="77777777" w:rsidTr="00AD4887">
        <w:trPr>
          <w:trHeight w:val="499"/>
          <w:jc w:val="center"/>
          <w:ins w:id="384" w:author="Salas López Marcos Alam (UPGM)" w:date="2016-06-22T17:48:00Z"/>
        </w:trPr>
        <w:tc>
          <w:tcPr>
            <w:tcW w:w="3157" w:type="dxa"/>
            <w:vAlign w:val="center"/>
          </w:tcPr>
          <w:p w14:paraId="66BABB8C" w14:textId="2A94F3CB" w:rsidR="000D40FE" w:rsidRDefault="000D40FE" w:rsidP="00AD4887">
            <w:pPr>
              <w:rPr>
                <w:ins w:id="385" w:author="Salas López Marcos Alam (UPGM)" w:date="2016-06-22T17:48:00Z"/>
                <w:color w:val="31849B" w:themeColor="accent5" w:themeShade="BF"/>
              </w:rPr>
            </w:pPr>
            <w:ins w:id="386" w:author="Salas López Marcos Alam (UPGM)" w:date="2016-06-22T17:49:00Z">
              <w:r>
                <w:rPr>
                  <w:color w:val="31849B" w:themeColor="accent5" w:themeShade="BF"/>
                </w:rPr>
                <w:t>C.C.P.</w:t>
              </w:r>
            </w:ins>
          </w:p>
        </w:tc>
        <w:tc>
          <w:tcPr>
            <w:tcW w:w="2045" w:type="dxa"/>
            <w:vAlign w:val="center"/>
          </w:tcPr>
          <w:p w14:paraId="24B9E425" w14:textId="19BB04EF" w:rsidR="000D40FE" w:rsidRPr="00B44A9E" w:rsidRDefault="000D40FE" w:rsidP="00AD4887">
            <w:pPr>
              <w:jc w:val="center"/>
              <w:rPr>
                <w:ins w:id="387" w:author="Salas López Marcos Alam (UPGM)" w:date="2016-06-22T17:48:00Z"/>
                <w:color w:val="31849B" w:themeColor="accent5" w:themeShade="BF"/>
              </w:rPr>
            </w:pPr>
            <w:ins w:id="388" w:author="Salas López Marcos Alam (UPGM)" w:date="2016-06-22T17:49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A7223B4" w14:textId="5F156030" w:rsidR="000D40FE" w:rsidRDefault="000D40FE" w:rsidP="00AD4887">
            <w:pPr>
              <w:jc w:val="center"/>
              <w:rPr>
                <w:ins w:id="389" w:author="Salas López Marcos Alam (UPGM)" w:date="2016-06-22T17:48:00Z"/>
                <w:color w:val="31849B" w:themeColor="accent5" w:themeShade="BF"/>
              </w:rPr>
            </w:pPr>
            <w:ins w:id="390" w:author="Salas López Marcos Alam (UPGM)" w:date="2016-06-22T17:50:00Z">
              <w:r w:rsidRPr="000D40FE">
                <w:rPr>
                  <w:color w:val="31849B" w:themeColor="accent5" w:themeShade="BF"/>
                </w:rPr>
                <w:t>Se seleccionará de catálogo</w:t>
              </w:r>
            </w:ins>
          </w:p>
        </w:tc>
      </w:tr>
      <w:tr w:rsidR="0060275C" w:rsidRPr="00B44A9E" w14:paraId="356E6CCD" w14:textId="77777777" w:rsidTr="00AD4887">
        <w:trPr>
          <w:trHeight w:val="499"/>
          <w:jc w:val="center"/>
          <w:ins w:id="391" w:author="Lopez Guzman Susana Carolina" w:date="2016-06-21T16:24:00Z"/>
        </w:trPr>
        <w:tc>
          <w:tcPr>
            <w:tcW w:w="3157" w:type="dxa"/>
            <w:vAlign w:val="center"/>
          </w:tcPr>
          <w:p w14:paraId="4F13A7F3" w14:textId="2CE17312" w:rsidR="0060275C" w:rsidRPr="00473E41" w:rsidRDefault="0060275C" w:rsidP="00AD4887">
            <w:pPr>
              <w:rPr>
                <w:ins w:id="392" w:author="Lopez Guzman Susana Carolina" w:date="2016-06-21T16:24:00Z"/>
                <w:color w:val="31849B" w:themeColor="accent5" w:themeShade="BF"/>
                <w:u w:val="single"/>
                <w:rPrChange w:id="393" w:author="Lopez Guzman Susana Carolina" w:date="2016-06-21T16:53:00Z">
                  <w:rPr>
                    <w:ins w:id="394" w:author="Lopez Guzman Susana Carolina" w:date="2016-06-21T16:24:00Z"/>
                    <w:color w:val="31849B" w:themeColor="accent5" w:themeShade="BF"/>
                  </w:rPr>
                </w:rPrChange>
              </w:rPr>
            </w:pPr>
            <w:ins w:id="395" w:author="Lopez Guzman Susana Carolina" w:date="2016-06-21T16:24:00Z">
              <w:r w:rsidRPr="00473E41">
                <w:rPr>
                  <w:color w:val="31849B" w:themeColor="accent5" w:themeShade="BF"/>
                  <w:u w:val="single"/>
                  <w:rPrChange w:id="396" w:author="Lopez Guzman Susana Carolina" w:date="2016-06-21T16:53:00Z">
                    <w:rPr>
                      <w:color w:val="31849B" w:themeColor="accent5" w:themeShade="BF"/>
                    </w:rPr>
                  </w:rPrChange>
                </w:rPr>
                <w:t>ANEXOS</w:t>
              </w:r>
            </w:ins>
          </w:p>
        </w:tc>
        <w:tc>
          <w:tcPr>
            <w:tcW w:w="2045" w:type="dxa"/>
            <w:vAlign w:val="center"/>
          </w:tcPr>
          <w:p w14:paraId="401EE753" w14:textId="29342EA1" w:rsidR="0060275C" w:rsidRPr="00B44A9E" w:rsidRDefault="00AD4887" w:rsidP="00AD4887">
            <w:pPr>
              <w:jc w:val="center"/>
              <w:rPr>
                <w:ins w:id="397" w:author="Lopez Guzman Susana Carolina" w:date="2016-06-21T16:24:00Z"/>
                <w:color w:val="31849B" w:themeColor="accent5" w:themeShade="BF"/>
              </w:rPr>
            </w:pPr>
            <w:ins w:id="398" w:author="Salas López Marcos Alam (UPGM)" w:date="2016-06-23T08:36:00Z">
              <w:r>
                <w:rPr>
                  <w:color w:val="31849B" w:themeColor="accent5" w:themeShade="BF"/>
                </w:rPr>
                <w:t>Si</w:t>
              </w:r>
            </w:ins>
            <w:ins w:id="399" w:author="Lopez Guzman Susana Carolina" w:date="2016-06-21T16:24:00Z">
              <w:del w:id="400" w:author="Salas López Marcos Alam (UPGM)" w:date="2016-06-22T17:50:00Z">
                <w:r w:rsidR="0060275C" w:rsidRPr="00B44A9E" w:rsidDel="000D40FE">
                  <w:rPr>
                    <w:color w:val="31849B" w:themeColor="accent5" w:themeShade="BF"/>
                  </w:rPr>
                  <w:delText>Si</w:delText>
                </w:r>
              </w:del>
            </w:ins>
          </w:p>
        </w:tc>
        <w:tc>
          <w:tcPr>
            <w:tcW w:w="2292" w:type="dxa"/>
            <w:vAlign w:val="center"/>
          </w:tcPr>
          <w:p w14:paraId="7C9D3104" w14:textId="22C10429" w:rsidR="0060275C" w:rsidRPr="00B44A9E" w:rsidRDefault="00AD4887" w:rsidP="00AD4887">
            <w:pPr>
              <w:jc w:val="center"/>
              <w:rPr>
                <w:ins w:id="401" w:author="Lopez Guzman Susana Carolina" w:date="2016-06-21T16:24:00Z"/>
                <w:color w:val="31849B" w:themeColor="accent5" w:themeShade="BF"/>
              </w:rPr>
            </w:pPr>
            <w:ins w:id="402" w:author="Salas López Marcos Alam (UPGM)" w:date="2016-06-23T08:36:00Z">
              <w:r>
                <w:rPr>
                  <w:color w:val="31849B" w:themeColor="accent5" w:themeShade="BF"/>
                </w:rPr>
                <w:t>Se genera automático</w:t>
              </w:r>
            </w:ins>
            <w:ins w:id="403" w:author="Lopez Guzman Susana Carolina" w:date="2016-06-21T16:24:00Z">
              <w:del w:id="404" w:author="Salas López Marcos Alam (UPGM)" w:date="2016-06-22T17:50:00Z">
                <w:r w:rsidR="0060275C" w:rsidRPr="00B44A9E" w:rsidDel="000D40FE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0275C" w:rsidRPr="00B44A9E" w:rsidDel="00A02A86" w14:paraId="153F0C9F" w14:textId="7CFFD3FC" w:rsidTr="00AD4887">
        <w:trPr>
          <w:trHeight w:val="499"/>
          <w:jc w:val="center"/>
          <w:ins w:id="405" w:author="Lopez Guzman Susana Carolina" w:date="2016-06-21T16:46:00Z"/>
          <w:del w:id="406" w:author="Salas López Marcos Alam (UPGM)" w:date="2016-06-23T08:20:00Z"/>
        </w:trPr>
        <w:tc>
          <w:tcPr>
            <w:tcW w:w="3157" w:type="dxa"/>
            <w:vAlign w:val="center"/>
          </w:tcPr>
          <w:p w14:paraId="35E6321E" w14:textId="44BEC786" w:rsidR="0060275C" w:rsidRPr="00B44A9E" w:rsidDel="00A02A86" w:rsidRDefault="0060275C" w:rsidP="00AD4887">
            <w:pPr>
              <w:rPr>
                <w:ins w:id="407" w:author="Lopez Guzman Susana Carolina" w:date="2016-06-21T16:46:00Z"/>
                <w:del w:id="408" w:author="Salas López Marcos Alam (UPGM)" w:date="2016-06-23T08:20:00Z"/>
                <w:color w:val="31849B" w:themeColor="accent5" w:themeShade="BF"/>
              </w:rPr>
            </w:pPr>
          </w:p>
        </w:tc>
        <w:tc>
          <w:tcPr>
            <w:tcW w:w="2045" w:type="dxa"/>
            <w:vAlign w:val="center"/>
          </w:tcPr>
          <w:p w14:paraId="5B1D70AE" w14:textId="269BE3EB" w:rsidR="0060275C" w:rsidRPr="00B44A9E" w:rsidDel="00A02A86" w:rsidRDefault="0060275C" w:rsidP="00AD4887">
            <w:pPr>
              <w:jc w:val="center"/>
              <w:rPr>
                <w:ins w:id="409" w:author="Lopez Guzman Susana Carolina" w:date="2016-06-21T16:46:00Z"/>
                <w:del w:id="410" w:author="Salas López Marcos Alam (UPGM)" w:date="2016-06-23T08:20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13789D81" w14:textId="60F39DF6" w:rsidR="0060275C" w:rsidRPr="00B44A9E" w:rsidDel="00A02A86" w:rsidRDefault="0060275C" w:rsidP="00AD4887">
            <w:pPr>
              <w:jc w:val="center"/>
              <w:rPr>
                <w:ins w:id="411" w:author="Lopez Guzman Susana Carolina" w:date="2016-06-21T16:46:00Z"/>
                <w:del w:id="412" w:author="Salas López Marcos Alam (UPGM)" w:date="2016-06-23T08:20:00Z"/>
                <w:color w:val="31849B" w:themeColor="accent5" w:themeShade="BF"/>
              </w:rPr>
            </w:pPr>
          </w:p>
        </w:tc>
      </w:tr>
      <w:tr w:rsidR="0060275C" w:rsidRPr="00B44A9E" w:rsidDel="007759C1" w14:paraId="410126AE" w14:textId="7287B8DA" w:rsidTr="00AD4887">
        <w:trPr>
          <w:trHeight w:val="499"/>
          <w:jc w:val="center"/>
          <w:ins w:id="413" w:author="Lopez Guzman Susana Carolina" w:date="2016-06-21T16:53:00Z"/>
          <w:del w:id="414" w:author="Salas López Marcos Alam (UPGM)" w:date="2016-06-22T18:00:00Z"/>
        </w:trPr>
        <w:tc>
          <w:tcPr>
            <w:tcW w:w="3157" w:type="dxa"/>
            <w:vAlign w:val="center"/>
          </w:tcPr>
          <w:p w14:paraId="35B195C5" w14:textId="77638910" w:rsidR="0060275C" w:rsidRPr="00B44A9E" w:rsidDel="007759C1" w:rsidRDefault="0060275C" w:rsidP="00AD4887">
            <w:pPr>
              <w:rPr>
                <w:ins w:id="415" w:author="Lopez Guzman Susana Carolina" w:date="2016-06-21T16:53:00Z"/>
                <w:del w:id="416" w:author="Salas López Marcos Alam (UPGM)" w:date="2016-06-22T18:00:00Z"/>
                <w:color w:val="31849B" w:themeColor="accent5" w:themeShade="BF"/>
              </w:rPr>
            </w:pPr>
          </w:p>
        </w:tc>
        <w:tc>
          <w:tcPr>
            <w:tcW w:w="2045" w:type="dxa"/>
            <w:vAlign w:val="center"/>
          </w:tcPr>
          <w:p w14:paraId="78CB8067" w14:textId="408E17C2" w:rsidR="0060275C" w:rsidRPr="00B44A9E" w:rsidDel="007759C1" w:rsidRDefault="0060275C" w:rsidP="00AD4887">
            <w:pPr>
              <w:jc w:val="center"/>
              <w:rPr>
                <w:ins w:id="417" w:author="Lopez Guzman Susana Carolina" w:date="2016-06-21T16:53:00Z"/>
                <w:del w:id="418" w:author="Salas López Marcos Alam (UPGM)" w:date="2016-06-22T18:00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3209E774" w14:textId="26324B83" w:rsidR="0060275C" w:rsidRPr="00B44A9E" w:rsidDel="007759C1" w:rsidRDefault="0060275C" w:rsidP="00AD4887">
            <w:pPr>
              <w:jc w:val="center"/>
              <w:rPr>
                <w:ins w:id="419" w:author="Lopez Guzman Susana Carolina" w:date="2016-06-21T16:53:00Z"/>
                <w:del w:id="420" w:author="Salas López Marcos Alam (UPGM)" w:date="2016-06-22T18:00:00Z"/>
                <w:color w:val="31849B" w:themeColor="accent5" w:themeShade="BF"/>
              </w:rPr>
            </w:pPr>
          </w:p>
        </w:tc>
      </w:tr>
      <w:tr w:rsidR="0060275C" w:rsidRPr="00B44A9E" w:rsidDel="007759C1" w14:paraId="0E56E11F" w14:textId="74FA83A4" w:rsidTr="00AD4887">
        <w:trPr>
          <w:trHeight w:val="499"/>
          <w:jc w:val="center"/>
          <w:ins w:id="421" w:author="Lopez Guzman Susana Carolina" w:date="2016-06-21T16:53:00Z"/>
          <w:del w:id="422" w:author="Salas López Marcos Alam (UPGM)" w:date="2016-06-22T18:00:00Z"/>
        </w:trPr>
        <w:tc>
          <w:tcPr>
            <w:tcW w:w="3157" w:type="dxa"/>
            <w:vAlign w:val="center"/>
          </w:tcPr>
          <w:p w14:paraId="7350C123" w14:textId="5BCB8259" w:rsidR="0060275C" w:rsidRPr="00B44A9E" w:rsidDel="007759C1" w:rsidRDefault="0060275C" w:rsidP="00AD4887">
            <w:pPr>
              <w:rPr>
                <w:ins w:id="423" w:author="Lopez Guzman Susana Carolina" w:date="2016-06-21T16:53:00Z"/>
                <w:del w:id="424" w:author="Salas López Marcos Alam (UPGM)" w:date="2016-06-22T18:00:00Z"/>
                <w:color w:val="31849B" w:themeColor="accent5" w:themeShade="BF"/>
              </w:rPr>
            </w:pPr>
          </w:p>
        </w:tc>
        <w:tc>
          <w:tcPr>
            <w:tcW w:w="2045" w:type="dxa"/>
            <w:vAlign w:val="center"/>
          </w:tcPr>
          <w:p w14:paraId="7C0E53BF" w14:textId="2954739D" w:rsidR="0060275C" w:rsidRPr="00B44A9E" w:rsidDel="007759C1" w:rsidRDefault="0060275C" w:rsidP="00AD4887">
            <w:pPr>
              <w:jc w:val="center"/>
              <w:rPr>
                <w:ins w:id="425" w:author="Lopez Guzman Susana Carolina" w:date="2016-06-21T16:53:00Z"/>
                <w:del w:id="426" w:author="Salas López Marcos Alam (UPGM)" w:date="2016-06-22T18:00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4CAFC64A" w14:textId="27E41B5D" w:rsidR="0060275C" w:rsidRPr="00B44A9E" w:rsidDel="007759C1" w:rsidRDefault="0060275C" w:rsidP="00AD4887">
            <w:pPr>
              <w:jc w:val="center"/>
              <w:rPr>
                <w:ins w:id="427" w:author="Lopez Guzman Susana Carolina" w:date="2016-06-21T16:53:00Z"/>
                <w:del w:id="428" w:author="Salas López Marcos Alam (UPGM)" w:date="2016-06-22T18:00:00Z"/>
                <w:color w:val="31849B" w:themeColor="accent5" w:themeShade="BF"/>
              </w:rPr>
            </w:pPr>
          </w:p>
        </w:tc>
      </w:tr>
    </w:tbl>
    <w:p w14:paraId="378AB1E7" w14:textId="77777777" w:rsidR="009A608C" w:rsidRPr="00B44A9E" w:rsidRDefault="009A608C" w:rsidP="00FB728B">
      <w:pPr>
        <w:jc w:val="both"/>
      </w:pPr>
    </w:p>
    <w:p w14:paraId="11CDF4FD" w14:textId="39C50C37" w:rsidR="005C14F0" w:rsidRPr="00B44A9E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29" w:name="_Toc454790562"/>
      <w:r w:rsidRPr="00B44A9E">
        <w:rPr>
          <w:rFonts w:asciiTheme="minorHAnsi" w:hAnsiTheme="minorHAnsi"/>
        </w:rPr>
        <w:t>Secuencia de actividades</w:t>
      </w:r>
      <w:bookmarkEnd w:id="429"/>
    </w:p>
    <w:p w14:paraId="253C3B9E" w14:textId="39250905" w:rsidR="005C14F0" w:rsidRPr="00B44A9E" w:rsidRDefault="005C14F0" w:rsidP="00AB68C4">
      <w:pPr>
        <w:pStyle w:val="Prrafodelista"/>
        <w:ind w:left="1416"/>
        <w:rPr>
          <w:rFonts w:asciiTheme="minorHAnsi" w:hAnsiTheme="minorHAnsi"/>
        </w:rPr>
      </w:pPr>
      <w:r w:rsidRPr="00B44A9E">
        <w:rPr>
          <w:rFonts w:asciiTheme="minorHAnsi" w:hAnsiTheme="minorHAnsi"/>
        </w:rPr>
        <w:t xml:space="preserve">El sistema muestra una </w:t>
      </w:r>
      <w:r w:rsidR="006A03AC" w:rsidRPr="00B44A9E">
        <w:rPr>
          <w:rFonts w:asciiTheme="minorHAnsi" w:hAnsiTheme="minorHAnsi"/>
        </w:rPr>
        <w:t xml:space="preserve">pantalla de captura que contiene un formulario con la información requerida para dar de alta </w:t>
      </w:r>
      <w:r w:rsidR="00A2373B" w:rsidRPr="00B44A9E">
        <w:rPr>
          <w:rFonts w:asciiTheme="minorHAnsi" w:hAnsiTheme="minorHAnsi"/>
        </w:rPr>
        <w:t>el</w:t>
      </w:r>
      <w:r w:rsidR="00A754FE" w:rsidRPr="00B44A9E">
        <w:rPr>
          <w:rFonts w:asciiTheme="minorHAnsi" w:hAnsiTheme="minorHAnsi"/>
        </w:rPr>
        <w:t xml:space="preserve"> “</w:t>
      </w:r>
      <w:r w:rsidR="00C76B4C" w:rsidRPr="00B44A9E">
        <w:rPr>
          <w:rFonts w:asciiTheme="minorHAnsi" w:hAnsiTheme="minorHAnsi"/>
        </w:rPr>
        <w:t>Informe de PRA</w:t>
      </w:r>
      <w:r w:rsidR="00A754FE" w:rsidRPr="00B44A9E">
        <w:rPr>
          <w:rFonts w:asciiTheme="minorHAnsi" w:hAnsiTheme="minorHAnsi"/>
        </w:rPr>
        <w:t>” &lt;Ver tabla “Entradas”&gt;</w:t>
      </w:r>
    </w:p>
    <w:p w14:paraId="5E2B0171" w14:textId="77777777" w:rsidR="00AB68C4" w:rsidRPr="00B44A9E" w:rsidRDefault="00AB68C4" w:rsidP="00AB68C4">
      <w:pPr>
        <w:pStyle w:val="Prrafodelista"/>
        <w:ind w:left="1440"/>
        <w:rPr>
          <w:rFonts w:asciiTheme="minorHAnsi" w:hAnsiTheme="minorHAnsi"/>
        </w:rPr>
      </w:pPr>
    </w:p>
    <w:p w14:paraId="50E0E8B3" w14:textId="7F821FE1" w:rsidR="007908F2" w:rsidRPr="00B44A9E" w:rsidRDefault="007908F2" w:rsidP="00AB68C4">
      <w:pPr>
        <w:pStyle w:val="Prrafodelista"/>
        <w:ind w:left="1440"/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sistema muestra las opciones:</w:t>
      </w:r>
    </w:p>
    <w:p w14:paraId="32E329A3" w14:textId="1C4C833D" w:rsidR="00AB68C4" w:rsidRPr="00B44A9E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Guardar</w:t>
      </w:r>
    </w:p>
    <w:p w14:paraId="126A8A68" w14:textId="2146DAB5" w:rsidR="00AB68C4" w:rsidRPr="00B44A9E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Cancelar</w:t>
      </w:r>
    </w:p>
    <w:p w14:paraId="3E536B44" w14:textId="1927743C" w:rsidR="00AB68C4" w:rsidRPr="00B44A9E" w:rsidRDefault="00AB68C4" w:rsidP="00AB68C4">
      <w:pPr>
        <w:ind w:left="1416"/>
      </w:pPr>
      <w:r w:rsidRPr="00B44A9E">
        <w:t>El actor captura la información necesaria</w:t>
      </w:r>
    </w:p>
    <w:p w14:paraId="7E658EE2" w14:textId="029D2F6F" w:rsidR="00AB68C4" w:rsidRPr="00B44A9E" w:rsidRDefault="00AB68C4" w:rsidP="00AB68C4">
      <w:pPr>
        <w:ind w:left="1416"/>
      </w:pPr>
      <w:r w:rsidRPr="00B44A9E">
        <w:t>El actor selecciona la opción “Guardar”</w:t>
      </w:r>
    </w:p>
    <w:p w14:paraId="63316846" w14:textId="268A313D" w:rsidR="00AB68C4" w:rsidRPr="00B44A9E" w:rsidRDefault="00A23102" w:rsidP="00AB68C4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sistema muestra el mensaje “¿Desea guardar la información?”</w:t>
      </w:r>
      <w:r w:rsidR="003064DF" w:rsidRPr="00B44A9E">
        <w:rPr>
          <w:rFonts w:asciiTheme="minorHAnsi" w:hAnsiTheme="minorHAnsi"/>
        </w:rPr>
        <w:t xml:space="preserve"> (Si/No)</w:t>
      </w:r>
    </w:p>
    <w:p w14:paraId="1E8FBDAA" w14:textId="0A7A9819" w:rsidR="003064DF" w:rsidRPr="00B44A9E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Si el actor selecciona “Si”</w:t>
      </w:r>
    </w:p>
    <w:p w14:paraId="1C29A76A" w14:textId="4CF4C0F2" w:rsidR="003064DF" w:rsidRPr="00B44A9E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sistema guarda la información</w:t>
      </w:r>
    </w:p>
    <w:p w14:paraId="2D951FE1" w14:textId="061B623C" w:rsidR="003064DF" w:rsidRPr="00B44A9E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Si el actor selecciona “No”</w:t>
      </w:r>
    </w:p>
    <w:p w14:paraId="63944FB1" w14:textId="3829DFEE" w:rsidR="003064DF" w:rsidRPr="00B44A9E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lastRenderedPageBreak/>
        <w:t>El actor sigue capturando la información necesaria</w:t>
      </w:r>
    </w:p>
    <w:p w14:paraId="5ED7B758" w14:textId="07A3A5FC" w:rsidR="009A608C" w:rsidRPr="00B44A9E" w:rsidRDefault="003064DF" w:rsidP="00BD05C6">
      <w:pPr>
        <w:ind w:left="1416"/>
      </w:pPr>
      <w:r w:rsidRPr="00B44A9E">
        <w:t>Termina el flujo básico “</w:t>
      </w:r>
      <w:r w:rsidR="008C2BAC" w:rsidRPr="00B44A9E">
        <w:t>Informe de PRA</w:t>
      </w:r>
      <w:r w:rsidRPr="00B44A9E">
        <w:t>”</w:t>
      </w:r>
    </w:p>
    <w:p w14:paraId="58763FD2" w14:textId="76FB79A8" w:rsidR="00831346" w:rsidRPr="00B44A9E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30" w:name="_Toc454790563"/>
      <w:r w:rsidRPr="00B44A9E">
        <w:rPr>
          <w:rFonts w:asciiTheme="minorHAnsi" w:hAnsiTheme="minorHAnsi"/>
        </w:rPr>
        <w:t>Salidas</w:t>
      </w:r>
      <w:bookmarkEnd w:id="430"/>
    </w:p>
    <w:p w14:paraId="0F730981" w14:textId="34C15EAA" w:rsidR="00AE58CB" w:rsidRPr="00B44A9E" w:rsidRDefault="005511F4" w:rsidP="00AE58CB">
      <w:pPr>
        <w:ind w:left="1416"/>
      </w:pPr>
      <w:r w:rsidRPr="00B44A9E">
        <w:t>Informe de PRA</w:t>
      </w:r>
      <w:r w:rsidR="007C4FA0" w:rsidRPr="00B44A9E">
        <w:t xml:space="preserve"> almacenado</w:t>
      </w:r>
      <w:r w:rsidR="00AE58CB" w:rsidRPr="00B44A9E">
        <w:t xml:space="preserve"> en el sistema</w:t>
      </w:r>
    </w:p>
    <w:p w14:paraId="7B459CF4" w14:textId="1F9E094C" w:rsidR="008A4765" w:rsidRPr="00B44A9E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31" w:name="_Toc454790564"/>
      <w:r w:rsidRPr="00B44A9E">
        <w:rPr>
          <w:rFonts w:asciiTheme="minorHAnsi" w:hAnsiTheme="minorHAnsi"/>
        </w:rPr>
        <w:t>Flujos alternos</w:t>
      </w:r>
      <w:bookmarkEnd w:id="431"/>
    </w:p>
    <w:p w14:paraId="2E65463C" w14:textId="77777777" w:rsidR="009A608C" w:rsidRPr="00B44A9E" w:rsidRDefault="009A608C" w:rsidP="00FB728B">
      <w:pPr>
        <w:ind w:left="1416"/>
        <w:jc w:val="both"/>
      </w:pPr>
    </w:p>
    <w:p w14:paraId="36CCABFF" w14:textId="4F8770B0" w:rsidR="008A4765" w:rsidRPr="00B44A9E" w:rsidRDefault="00163239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32" w:name="_Toc454790565"/>
      <w:r w:rsidRPr="00B44A9E">
        <w:rPr>
          <w:rFonts w:asciiTheme="minorHAnsi" w:hAnsiTheme="minorHAnsi"/>
        </w:rPr>
        <w:t>Modificar</w:t>
      </w:r>
      <w:bookmarkEnd w:id="432"/>
    </w:p>
    <w:p w14:paraId="6A191D76" w14:textId="270D5F7E" w:rsidR="00513CEC" w:rsidRPr="00B44A9E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44A9E">
        <w:rPr>
          <w:rFonts w:asciiTheme="minorHAnsi" w:hAnsiTheme="minorHAnsi"/>
        </w:rPr>
        <w:t>Descripción</w:t>
      </w:r>
    </w:p>
    <w:p w14:paraId="43B9EC2F" w14:textId="3764FE7C" w:rsidR="00513CEC" w:rsidRPr="00B44A9E" w:rsidRDefault="00513CEC" w:rsidP="001A248A">
      <w:pPr>
        <w:ind w:left="1080"/>
        <w:jc w:val="both"/>
      </w:pPr>
      <w:r w:rsidRPr="00B44A9E">
        <w:t>En este flujo se describe la secuencia de las activi</w:t>
      </w:r>
      <w:r w:rsidR="00267A15" w:rsidRPr="00B44A9E">
        <w:t>dades necesa</w:t>
      </w:r>
      <w:r w:rsidR="00917791" w:rsidRPr="00B44A9E">
        <w:t>rias para el flujo modificar</w:t>
      </w:r>
    </w:p>
    <w:p w14:paraId="0E4031DF" w14:textId="547CF103" w:rsidR="009F78A0" w:rsidRPr="00B44A9E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44A9E">
        <w:rPr>
          <w:rFonts w:asciiTheme="minorHAnsi" w:hAnsiTheme="minorHAnsi"/>
        </w:rPr>
        <w:t>Entradas</w:t>
      </w: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</w:tblPr>
      <w:tblGrid>
        <w:gridCol w:w="3157"/>
        <w:gridCol w:w="2045"/>
        <w:gridCol w:w="2292"/>
      </w:tblGrid>
      <w:tr w:rsidR="00E02C5E" w:rsidRPr="00B44A9E" w:rsidDel="00AD4887" w14:paraId="6492FA5A" w14:textId="271B8B09" w:rsidTr="00AD4887">
        <w:trPr>
          <w:jc w:val="center"/>
          <w:del w:id="433" w:author="Salas López Marcos Alam (UPGM)" w:date="2016-06-23T08:38:00Z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5AA091E8" w14:textId="61463A32" w:rsidR="00E02C5E" w:rsidRPr="00B44A9E" w:rsidDel="00AD4887" w:rsidRDefault="00E02C5E" w:rsidP="00AD4887">
            <w:pPr>
              <w:jc w:val="both"/>
              <w:rPr>
                <w:del w:id="434" w:author="Salas López Marcos Alam (UPGM)" w:date="2016-06-23T08:38:00Z"/>
                <w:rFonts w:cs="Arial"/>
                <w:b/>
                <w:bCs/>
                <w:color w:val="DBE5F1" w:themeColor="accent1" w:themeTint="33"/>
              </w:rPr>
            </w:pPr>
            <w:del w:id="435" w:author="Salas López Marcos Alam (UPGM)" w:date="2016-06-23T08:38:00Z">
              <w:r w:rsidRPr="00B44A9E" w:rsidDel="00AD4887">
                <w:rPr>
                  <w:rFonts w:cs="Arial"/>
                  <w:b/>
                  <w:bCs/>
                  <w:color w:val="DBE5F1" w:themeColor="accent1" w:themeTint="33"/>
                </w:rPr>
                <w:delText>Campo</w:delText>
              </w:r>
            </w:del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5D0A4799" w14:textId="79676CA3" w:rsidR="00E02C5E" w:rsidRPr="00B44A9E" w:rsidDel="00AD4887" w:rsidRDefault="00E02C5E" w:rsidP="00AD4887">
            <w:pPr>
              <w:jc w:val="both"/>
              <w:rPr>
                <w:del w:id="436" w:author="Salas López Marcos Alam (UPGM)" w:date="2016-06-23T08:38:00Z"/>
                <w:rFonts w:cs="Arial"/>
                <w:b/>
                <w:bCs/>
                <w:color w:val="DBE5F1" w:themeColor="accent1" w:themeTint="33"/>
              </w:rPr>
            </w:pPr>
            <w:del w:id="437" w:author="Salas López Marcos Alam (UPGM)" w:date="2016-06-23T08:38:00Z">
              <w:r w:rsidRPr="00B44A9E" w:rsidDel="00AD4887">
                <w:rPr>
                  <w:rFonts w:cs="Arial"/>
                  <w:b/>
                  <w:bCs/>
                  <w:color w:val="DBE5F1" w:themeColor="accent1" w:themeTint="33"/>
                </w:rPr>
                <w:delText>¿Actualizable? Si/No</w:delText>
              </w:r>
            </w:del>
          </w:p>
        </w:tc>
        <w:tc>
          <w:tcPr>
            <w:tcW w:w="2292" w:type="dxa"/>
            <w:shd w:val="clear" w:color="auto" w:fill="365F91" w:themeFill="accent1" w:themeFillShade="BF"/>
          </w:tcPr>
          <w:p w14:paraId="6E699C02" w14:textId="48740CCA" w:rsidR="00E02C5E" w:rsidRPr="00B44A9E" w:rsidDel="00AD4887" w:rsidRDefault="00E02C5E" w:rsidP="00AD4887">
            <w:pPr>
              <w:jc w:val="both"/>
              <w:rPr>
                <w:del w:id="438" w:author="Salas López Marcos Alam (UPGM)" w:date="2016-06-23T08:38:00Z"/>
                <w:rFonts w:cs="Arial"/>
                <w:b/>
                <w:bCs/>
                <w:color w:val="DBE5F1" w:themeColor="accent1" w:themeTint="33"/>
              </w:rPr>
            </w:pPr>
            <w:del w:id="439" w:author="Salas López Marcos Alam (UPGM)" w:date="2016-06-23T08:38:00Z">
              <w:r w:rsidRPr="00B44A9E" w:rsidDel="00AD4887">
                <w:rPr>
                  <w:rFonts w:cs="Arial"/>
                  <w:b/>
                  <w:bCs/>
                  <w:color w:val="DBE5F1" w:themeColor="accent1" w:themeTint="33"/>
                </w:rPr>
                <w:delText>Observaciones</w:delText>
              </w:r>
            </w:del>
          </w:p>
        </w:tc>
      </w:tr>
      <w:tr w:rsidR="00E02C5E" w:rsidRPr="00B44A9E" w:rsidDel="00AD4887" w14:paraId="47C7A729" w14:textId="25A646BB" w:rsidTr="00AD4887">
        <w:trPr>
          <w:trHeight w:val="408"/>
          <w:jc w:val="center"/>
          <w:del w:id="440" w:author="Salas López Marcos Alam (UPGM)" w:date="2016-06-23T08:38:00Z"/>
        </w:trPr>
        <w:tc>
          <w:tcPr>
            <w:tcW w:w="3157" w:type="dxa"/>
          </w:tcPr>
          <w:p w14:paraId="759B31D3" w14:textId="44F1A88F" w:rsidR="00E02C5E" w:rsidRPr="00B44A9E" w:rsidDel="00AD4887" w:rsidRDefault="00E02C5E" w:rsidP="00AD4887">
            <w:pPr>
              <w:jc w:val="both"/>
              <w:rPr>
                <w:del w:id="441" w:author="Salas López Marcos Alam (UPGM)" w:date="2016-06-23T08:38:00Z"/>
                <w:color w:val="31849B" w:themeColor="accent5" w:themeShade="BF"/>
              </w:rPr>
            </w:pPr>
            <w:del w:id="442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Solicitud de asesoría no vinculante</w:delText>
              </w:r>
            </w:del>
          </w:p>
        </w:tc>
        <w:tc>
          <w:tcPr>
            <w:tcW w:w="2045" w:type="dxa"/>
          </w:tcPr>
          <w:p w14:paraId="5DD35167" w14:textId="6E895A17" w:rsidR="00E02C5E" w:rsidRPr="00B44A9E" w:rsidDel="00AD4887" w:rsidRDefault="00E02C5E" w:rsidP="00AD4887">
            <w:pPr>
              <w:jc w:val="center"/>
              <w:rPr>
                <w:del w:id="443" w:author="Salas López Marcos Alam (UPGM)" w:date="2016-06-23T08:38:00Z"/>
                <w:color w:val="31849B" w:themeColor="accent5" w:themeShade="BF"/>
              </w:rPr>
            </w:pPr>
            <w:del w:id="444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EE6D009" w14:textId="3457C17A" w:rsidR="00E02C5E" w:rsidRPr="00B44A9E" w:rsidDel="00AD4887" w:rsidRDefault="00E02C5E" w:rsidP="00AD4887">
            <w:pPr>
              <w:jc w:val="center"/>
              <w:rPr>
                <w:del w:id="445" w:author="Salas López Marcos Alam (UPGM)" w:date="2016-06-23T08:38:00Z"/>
                <w:color w:val="31849B" w:themeColor="accent5" w:themeShade="BF"/>
              </w:rPr>
            </w:pPr>
            <w:del w:id="446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02C5E" w:rsidRPr="00B44A9E" w:rsidDel="00AD4887" w14:paraId="03110FED" w14:textId="0E01EABE" w:rsidTr="00AD4887">
        <w:trPr>
          <w:trHeight w:val="499"/>
          <w:jc w:val="center"/>
          <w:del w:id="447" w:author="Salas López Marcos Alam (UPGM)" w:date="2016-06-23T08:38:00Z"/>
        </w:trPr>
        <w:tc>
          <w:tcPr>
            <w:tcW w:w="3157" w:type="dxa"/>
          </w:tcPr>
          <w:p w14:paraId="5164AB15" w14:textId="105C3007" w:rsidR="00E02C5E" w:rsidRPr="00B44A9E" w:rsidDel="00AD4887" w:rsidRDefault="00E02C5E" w:rsidP="00AD4887">
            <w:pPr>
              <w:jc w:val="both"/>
              <w:rPr>
                <w:del w:id="448" w:author="Salas López Marcos Alam (UPGM)" w:date="2016-06-23T08:38:00Z"/>
                <w:color w:val="31849B" w:themeColor="accent5" w:themeShade="BF"/>
              </w:rPr>
            </w:pPr>
            <w:del w:id="449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Expediente de presunta responsabilidad</w:delText>
              </w:r>
            </w:del>
          </w:p>
        </w:tc>
        <w:tc>
          <w:tcPr>
            <w:tcW w:w="2045" w:type="dxa"/>
          </w:tcPr>
          <w:p w14:paraId="1E0420A5" w14:textId="2F92162F" w:rsidR="00E02C5E" w:rsidRPr="00B44A9E" w:rsidDel="00AD4887" w:rsidRDefault="00E02C5E" w:rsidP="00AD4887">
            <w:pPr>
              <w:jc w:val="center"/>
              <w:rPr>
                <w:del w:id="450" w:author="Salas López Marcos Alam (UPGM)" w:date="2016-06-23T08:38:00Z"/>
                <w:color w:val="31849B" w:themeColor="accent5" w:themeShade="BF"/>
              </w:rPr>
            </w:pPr>
            <w:del w:id="451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F650F84" w14:textId="7E75F340" w:rsidR="00E02C5E" w:rsidRPr="00B44A9E" w:rsidDel="00AD4887" w:rsidRDefault="00E02C5E" w:rsidP="00AD4887">
            <w:pPr>
              <w:jc w:val="center"/>
              <w:rPr>
                <w:del w:id="452" w:author="Salas López Marcos Alam (UPGM)" w:date="2016-06-23T08:38:00Z"/>
                <w:color w:val="31849B" w:themeColor="accent5" w:themeShade="BF"/>
              </w:rPr>
            </w:pPr>
            <w:del w:id="453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02C5E" w:rsidRPr="00B44A9E" w:rsidDel="00AD4887" w14:paraId="5C1FBEBD" w14:textId="00214F14" w:rsidTr="00AD4887">
        <w:trPr>
          <w:trHeight w:val="499"/>
          <w:jc w:val="center"/>
          <w:del w:id="454" w:author="Salas López Marcos Alam (UPGM)" w:date="2016-06-23T08:38:00Z"/>
        </w:trPr>
        <w:tc>
          <w:tcPr>
            <w:tcW w:w="3157" w:type="dxa"/>
          </w:tcPr>
          <w:p w14:paraId="409CA9D3" w14:textId="18328FE5" w:rsidR="00E02C5E" w:rsidRPr="00B44A9E" w:rsidDel="00AD4887" w:rsidRDefault="00E02C5E" w:rsidP="00AD4887">
            <w:pPr>
              <w:jc w:val="both"/>
              <w:rPr>
                <w:del w:id="455" w:author="Salas López Marcos Alam (UPGM)" w:date="2016-06-23T08:38:00Z"/>
                <w:color w:val="31849B" w:themeColor="accent5" w:themeShade="BF"/>
              </w:rPr>
            </w:pPr>
            <w:del w:id="456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Solicitud de información</w:delText>
              </w:r>
            </w:del>
          </w:p>
        </w:tc>
        <w:tc>
          <w:tcPr>
            <w:tcW w:w="2045" w:type="dxa"/>
          </w:tcPr>
          <w:p w14:paraId="552BDC5E" w14:textId="7B379FDB" w:rsidR="00E02C5E" w:rsidRPr="00B44A9E" w:rsidDel="00AD4887" w:rsidRDefault="00E02C5E" w:rsidP="00AD4887">
            <w:pPr>
              <w:jc w:val="center"/>
              <w:rPr>
                <w:del w:id="457" w:author="Salas López Marcos Alam (UPGM)" w:date="2016-06-23T08:38:00Z"/>
                <w:color w:val="31849B" w:themeColor="accent5" w:themeShade="BF"/>
              </w:rPr>
            </w:pPr>
            <w:del w:id="458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EB1F564" w14:textId="394DFE4B" w:rsidR="00E02C5E" w:rsidRPr="00B44A9E" w:rsidDel="00AD4887" w:rsidRDefault="00E02C5E" w:rsidP="00AD4887">
            <w:pPr>
              <w:jc w:val="center"/>
              <w:rPr>
                <w:del w:id="459" w:author="Salas López Marcos Alam (UPGM)" w:date="2016-06-23T08:38:00Z"/>
                <w:color w:val="31849B" w:themeColor="accent5" w:themeShade="BF"/>
              </w:rPr>
            </w:pPr>
            <w:del w:id="460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02C5E" w:rsidRPr="00B44A9E" w:rsidDel="00AD4887" w14:paraId="37F30383" w14:textId="3CBFAEA5" w:rsidTr="00AD4887">
        <w:trPr>
          <w:trHeight w:val="499"/>
          <w:jc w:val="center"/>
          <w:del w:id="461" w:author="Salas López Marcos Alam (UPGM)" w:date="2016-06-23T08:38:00Z"/>
        </w:trPr>
        <w:tc>
          <w:tcPr>
            <w:tcW w:w="3157" w:type="dxa"/>
          </w:tcPr>
          <w:p w14:paraId="48E54874" w14:textId="65BA8798" w:rsidR="00E02C5E" w:rsidRPr="00B44A9E" w:rsidDel="00AD4887" w:rsidRDefault="00E02C5E" w:rsidP="00AD4887">
            <w:pPr>
              <w:jc w:val="both"/>
              <w:rPr>
                <w:del w:id="462" w:author="Salas López Marcos Alam (UPGM)" w:date="2016-06-23T08:38:00Z"/>
                <w:color w:val="31849B" w:themeColor="accent5" w:themeShade="BF"/>
              </w:rPr>
            </w:pPr>
            <w:del w:id="463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Anexos</w:delText>
              </w:r>
            </w:del>
          </w:p>
        </w:tc>
        <w:tc>
          <w:tcPr>
            <w:tcW w:w="2045" w:type="dxa"/>
          </w:tcPr>
          <w:p w14:paraId="1F196448" w14:textId="106F04E1" w:rsidR="00E02C5E" w:rsidRPr="00B44A9E" w:rsidDel="00AD4887" w:rsidRDefault="00E02C5E" w:rsidP="00AD4887">
            <w:pPr>
              <w:jc w:val="center"/>
              <w:rPr>
                <w:del w:id="464" w:author="Salas López Marcos Alam (UPGM)" w:date="2016-06-23T08:38:00Z"/>
                <w:color w:val="31849B" w:themeColor="accent5" w:themeShade="BF"/>
              </w:rPr>
            </w:pPr>
            <w:del w:id="465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C28E557" w14:textId="3AF74FDD" w:rsidR="00E02C5E" w:rsidRPr="00B44A9E" w:rsidDel="00AD4887" w:rsidRDefault="00E02C5E" w:rsidP="00AD4887">
            <w:pPr>
              <w:jc w:val="center"/>
              <w:rPr>
                <w:del w:id="466" w:author="Salas López Marcos Alam (UPGM)" w:date="2016-06-23T08:38:00Z"/>
                <w:color w:val="31849B" w:themeColor="accent5" w:themeShade="BF"/>
              </w:rPr>
            </w:pPr>
            <w:del w:id="467" w:author="Salas López Marcos Alam (UPGM)" w:date="2016-06-23T08:38:00Z">
              <w:r w:rsidRPr="00B44A9E" w:rsidDel="00AD4887">
                <w:rPr>
                  <w:color w:val="31849B" w:themeColor="accent5" w:themeShade="BF"/>
                </w:rPr>
                <w:delText>N/A</w:delText>
              </w:r>
            </w:del>
          </w:p>
        </w:tc>
      </w:tr>
    </w:tbl>
    <w:p w14:paraId="5DCD60C4" w14:textId="77777777" w:rsidR="00B139B4" w:rsidRDefault="00B139B4" w:rsidP="00FB728B">
      <w:pPr>
        <w:jc w:val="both"/>
        <w:rPr>
          <w:ins w:id="468" w:author="Salas López Marcos Alam (UPGM)" w:date="2016-06-23T08:38:00Z"/>
        </w:rPr>
      </w:pP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</w:tblPr>
      <w:tblGrid>
        <w:gridCol w:w="3157"/>
        <w:gridCol w:w="2045"/>
        <w:gridCol w:w="2292"/>
      </w:tblGrid>
      <w:tr w:rsidR="00AD4887" w:rsidRPr="00B44A9E" w14:paraId="3487CEB0" w14:textId="77777777" w:rsidTr="00AD4887">
        <w:trPr>
          <w:jc w:val="center"/>
          <w:ins w:id="469" w:author="Salas López Marcos Alam (UPGM)" w:date="2016-06-23T08:38:00Z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7729597B" w14:textId="77777777" w:rsidR="00AD4887" w:rsidRPr="00B44A9E" w:rsidRDefault="00AD4887" w:rsidP="00AD4887">
            <w:pPr>
              <w:jc w:val="center"/>
              <w:rPr>
                <w:ins w:id="470" w:author="Salas López Marcos Alam (UPGM)" w:date="2016-06-23T08:38:00Z"/>
                <w:rFonts w:cs="Arial"/>
                <w:b/>
                <w:bCs/>
                <w:color w:val="DBE5F1" w:themeColor="accent1" w:themeTint="33"/>
              </w:rPr>
            </w:pPr>
            <w:ins w:id="471" w:author="Salas López Marcos Alam (UPGM)" w:date="2016-06-23T08:38:00Z">
              <w:r>
                <w:rPr>
                  <w:rFonts w:cs="Arial"/>
                  <w:b/>
                  <w:bCs/>
                  <w:color w:val="DBE5F1" w:themeColor="accent1" w:themeTint="33"/>
                </w:rPr>
                <w:t>Documento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085AB7C0" w14:textId="77777777" w:rsidR="00AD4887" w:rsidRPr="00B44A9E" w:rsidRDefault="00AD4887" w:rsidP="00AD4887">
            <w:pPr>
              <w:jc w:val="center"/>
              <w:rPr>
                <w:ins w:id="472" w:author="Salas López Marcos Alam (UPGM)" w:date="2016-06-23T08:38:00Z"/>
                <w:rFonts w:cs="Arial"/>
                <w:b/>
                <w:bCs/>
                <w:color w:val="DBE5F1" w:themeColor="accent1" w:themeTint="33"/>
              </w:rPr>
            </w:pPr>
            <w:ins w:id="473" w:author="Salas López Marcos Alam (UPGM)" w:date="2016-06-23T08:38:00Z">
              <w:r w:rsidRPr="00B44A9E">
                <w:rPr>
                  <w:rFonts w:cs="Arial"/>
                  <w:b/>
                  <w:bCs/>
                  <w:color w:val="DBE5F1" w:themeColor="accent1" w:themeTint="33"/>
                </w:rPr>
                <w:t>¿Actualizable? Si/No</w:t>
              </w:r>
            </w:ins>
          </w:p>
        </w:tc>
        <w:tc>
          <w:tcPr>
            <w:tcW w:w="2292" w:type="dxa"/>
            <w:shd w:val="clear" w:color="auto" w:fill="365F91" w:themeFill="accent1" w:themeFillShade="BF"/>
            <w:vAlign w:val="center"/>
          </w:tcPr>
          <w:p w14:paraId="1B48022A" w14:textId="77777777" w:rsidR="00AD4887" w:rsidRPr="00B44A9E" w:rsidRDefault="00AD4887" w:rsidP="00AD4887">
            <w:pPr>
              <w:jc w:val="center"/>
              <w:rPr>
                <w:ins w:id="474" w:author="Salas López Marcos Alam (UPGM)" w:date="2016-06-23T08:38:00Z"/>
                <w:rFonts w:cs="Arial"/>
                <w:b/>
                <w:bCs/>
                <w:color w:val="DBE5F1" w:themeColor="accent1" w:themeTint="33"/>
              </w:rPr>
            </w:pPr>
            <w:ins w:id="475" w:author="Salas López Marcos Alam (UPGM)" w:date="2016-06-23T08:38:00Z">
              <w:r w:rsidRPr="00B44A9E">
                <w:rPr>
                  <w:rFonts w:cs="Arial"/>
                  <w:b/>
                  <w:bCs/>
                  <w:color w:val="DBE5F1" w:themeColor="accent1" w:themeTint="33"/>
                </w:rPr>
                <w:t>Observaciones</w:t>
              </w:r>
            </w:ins>
          </w:p>
        </w:tc>
      </w:tr>
      <w:tr w:rsidR="00AD4887" w:rsidRPr="00B44A9E" w14:paraId="4A0C435F" w14:textId="77777777" w:rsidTr="00AD4887">
        <w:trPr>
          <w:trHeight w:val="408"/>
          <w:jc w:val="center"/>
          <w:ins w:id="476" w:author="Salas López Marcos Alam (UPGM)" w:date="2016-06-23T08:38:00Z"/>
        </w:trPr>
        <w:tc>
          <w:tcPr>
            <w:tcW w:w="3157" w:type="dxa"/>
            <w:vAlign w:val="center"/>
          </w:tcPr>
          <w:p w14:paraId="59111013" w14:textId="77777777" w:rsidR="00AD4887" w:rsidRPr="00B44A9E" w:rsidRDefault="00AD4887" w:rsidP="00AD4887">
            <w:pPr>
              <w:rPr>
                <w:ins w:id="477" w:author="Salas López Marcos Alam (UPGM)" w:date="2016-06-23T08:38:00Z"/>
                <w:color w:val="31849B" w:themeColor="accent5" w:themeShade="BF"/>
              </w:rPr>
            </w:pPr>
            <w:ins w:id="478" w:author="Salas López Marcos Alam (UPGM)" w:date="2016-06-23T08:38:00Z">
              <w:r w:rsidRPr="00B44A9E">
                <w:rPr>
                  <w:color w:val="31849B" w:themeColor="accent5" w:themeShade="BF"/>
                </w:rPr>
                <w:t>Solicitud de asesoría no vinculante</w:t>
              </w:r>
            </w:ins>
          </w:p>
        </w:tc>
        <w:tc>
          <w:tcPr>
            <w:tcW w:w="2045" w:type="dxa"/>
            <w:vAlign w:val="center"/>
          </w:tcPr>
          <w:p w14:paraId="7EA29672" w14:textId="77777777" w:rsidR="00AD4887" w:rsidRPr="00B44A9E" w:rsidRDefault="00AD4887" w:rsidP="00AD4887">
            <w:pPr>
              <w:jc w:val="center"/>
              <w:rPr>
                <w:ins w:id="479" w:author="Salas López Marcos Alam (UPGM)" w:date="2016-06-23T08:38:00Z"/>
                <w:color w:val="31849B" w:themeColor="accent5" w:themeShade="BF"/>
              </w:rPr>
            </w:pPr>
            <w:ins w:id="480" w:author="Salas López Marcos Alam (UPGM)" w:date="2016-06-23T08:38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E7282AF" w14:textId="77777777" w:rsidR="00AD4887" w:rsidRPr="00B44A9E" w:rsidRDefault="00AD4887" w:rsidP="00AD4887">
            <w:pPr>
              <w:jc w:val="center"/>
              <w:rPr>
                <w:ins w:id="481" w:author="Salas López Marcos Alam (UPGM)" w:date="2016-06-23T08:38:00Z"/>
                <w:color w:val="31849B" w:themeColor="accent5" w:themeShade="BF"/>
              </w:rPr>
            </w:pPr>
            <w:ins w:id="482" w:author="Salas López Marcos Alam (UPGM)" w:date="2016-06-23T08:38:00Z">
              <w:r w:rsidRPr="00B44A9E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AD4887" w:rsidRPr="00B44A9E" w14:paraId="61946CCA" w14:textId="77777777" w:rsidTr="00AD4887">
        <w:trPr>
          <w:trHeight w:val="499"/>
          <w:jc w:val="center"/>
          <w:ins w:id="483" w:author="Salas López Marcos Alam (UPGM)" w:date="2016-06-23T08:38:00Z"/>
        </w:trPr>
        <w:tc>
          <w:tcPr>
            <w:tcW w:w="3157" w:type="dxa"/>
            <w:vAlign w:val="center"/>
          </w:tcPr>
          <w:p w14:paraId="53817E82" w14:textId="77777777" w:rsidR="00AD4887" w:rsidRPr="00B44A9E" w:rsidRDefault="00AD4887" w:rsidP="00AD4887">
            <w:pPr>
              <w:rPr>
                <w:ins w:id="484" w:author="Salas López Marcos Alam (UPGM)" w:date="2016-06-23T08:38:00Z"/>
                <w:color w:val="31849B" w:themeColor="accent5" w:themeShade="BF"/>
              </w:rPr>
            </w:pPr>
            <w:ins w:id="485" w:author="Salas López Marcos Alam (UPGM)" w:date="2016-06-23T08:38:00Z">
              <w:r>
                <w:rPr>
                  <w:color w:val="31849B" w:themeColor="accent5" w:themeShade="BF"/>
                </w:rPr>
                <w:t>Informe</w:t>
              </w:r>
              <w:r w:rsidRPr="00B44A9E">
                <w:rPr>
                  <w:color w:val="31849B" w:themeColor="accent5" w:themeShade="BF"/>
                </w:rPr>
                <w:t xml:space="preserve"> de presunta responsabilidad</w:t>
              </w:r>
              <w:r>
                <w:rPr>
                  <w:color w:val="31849B" w:themeColor="accent5" w:themeShade="BF"/>
                </w:rPr>
                <w:t xml:space="preserve"> administrativa</w:t>
              </w:r>
            </w:ins>
          </w:p>
        </w:tc>
        <w:tc>
          <w:tcPr>
            <w:tcW w:w="2045" w:type="dxa"/>
            <w:vAlign w:val="center"/>
          </w:tcPr>
          <w:p w14:paraId="29DF29C1" w14:textId="77777777" w:rsidR="00AD4887" w:rsidRPr="00B44A9E" w:rsidRDefault="00AD4887" w:rsidP="00AD4887">
            <w:pPr>
              <w:jc w:val="center"/>
              <w:rPr>
                <w:ins w:id="486" w:author="Salas López Marcos Alam (UPGM)" w:date="2016-06-23T08:38:00Z"/>
                <w:color w:val="31849B" w:themeColor="accent5" w:themeShade="BF"/>
              </w:rPr>
            </w:pPr>
            <w:ins w:id="487" w:author="Salas López Marcos Alam (UPGM)" w:date="2016-06-23T08:38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151937F" w14:textId="77777777" w:rsidR="00AD4887" w:rsidRPr="00B44A9E" w:rsidRDefault="00AD4887" w:rsidP="00AD4887">
            <w:pPr>
              <w:jc w:val="center"/>
              <w:rPr>
                <w:ins w:id="488" w:author="Salas López Marcos Alam (UPGM)" w:date="2016-06-23T08:38:00Z"/>
                <w:color w:val="31849B" w:themeColor="accent5" w:themeShade="BF"/>
              </w:rPr>
            </w:pPr>
            <w:ins w:id="489" w:author="Salas López Marcos Alam (UPGM)" w:date="2016-06-23T08:38:00Z">
              <w:r w:rsidRPr="00B44A9E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AD4887" w:rsidRPr="00B44A9E" w14:paraId="639EEB61" w14:textId="77777777" w:rsidTr="00AD4887">
        <w:trPr>
          <w:trHeight w:val="499"/>
          <w:jc w:val="center"/>
          <w:ins w:id="490" w:author="Salas López Marcos Alam (UPGM)" w:date="2016-06-23T08:38:00Z"/>
        </w:trPr>
        <w:tc>
          <w:tcPr>
            <w:tcW w:w="3157" w:type="dxa"/>
            <w:vAlign w:val="center"/>
          </w:tcPr>
          <w:p w14:paraId="161E72C1" w14:textId="77777777" w:rsidR="00AD4887" w:rsidRPr="00B44A9E" w:rsidRDefault="00AD4887" w:rsidP="00AD4887">
            <w:pPr>
              <w:rPr>
                <w:ins w:id="491" w:author="Salas López Marcos Alam (UPGM)" w:date="2016-06-23T08:38:00Z"/>
                <w:color w:val="31849B" w:themeColor="accent5" w:themeShade="BF"/>
              </w:rPr>
            </w:pPr>
            <w:ins w:id="492" w:author="Salas López Marcos Alam (UPGM)" w:date="2016-06-23T08:38:00Z">
              <w:r w:rsidRPr="00B44A9E">
                <w:rPr>
                  <w:color w:val="31849B" w:themeColor="accent5" w:themeShade="BF"/>
                </w:rPr>
                <w:t>Solicitud de información</w:t>
              </w:r>
            </w:ins>
          </w:p>
        </w:tc>
        <w:tc>
          <w:tcPr>
            <w:tcW w:w="2045" w:type="dxa"/>
            <w:vAlign w:val="center"/>
          </w:tcPr>
          <w:p w14:paraId="292502C6" w14:textId="77777777" w:rsidR="00AD4887" w:rsidRPr="00B44A9E" w:rsidRDefault="00AD4887" w:rsidP="00AD4887">
            <w:pPr>
              <w:jc w:val="center"/>
              <w:rPr>
                <w:ins w:id="493" w:author="Salas López Marcos Alam (UPGM)" w:date="2016-06-23T08:38:00Z"/>
                <w:color w:val="31849B" w:themeColor="accent5" w:themeShade="BF"/>
              </w:rPr>
            </w:pPr>
            <w:ins w:id="494" w:author="Salas López Marcos Alam (UPGM)" w:date="2016-06-23T08:38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BE8234D" w14:textId="77777777" w:rsidR="00AD4887" w:rsidRPr="00B44A9E" w:rsidRDefault="00AD4887" w:rsidP="00AD4887">
            <w:pPr>
              <w:jc w:val="center"/>
              <w:rPr>
                <w:ins w:id="495" w:author="Salas López Marcos Alam (UPGM)" w:date="2016-06-23T08:38:00Z"/>
                <w:color w:val="31849B" w:themeColor="accent5" w:themeShade="BF"/>
              </w:rPr>
            </w:pPr>
            <w:ins w:id="496" w:author="Salas López Marcos Alam (UPGM)" w:date="2016-06-23T08:38:00Z">
              <w:r w:rsidRPr="00B44A9E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AD4887" w:rsidRPr="00B44A9E" w14:paraId="574E59EF" w14:textId="77777777" w:rsidTr="00AD4887">
        <w:trPr>
          <w:trHeight w:val="499"/>
          <w:jc w:val="center"/>
          <w:ins w:id="497" w:author="Salas López Marcos Alam (UPGM)" w:date="2016-06-23T08:38:00Z"/>
        </w:trPr>
        <w:tc>
          <w:tcPr>
            <w:tcW w:w="3157" w:type="dxa"/>
            <w:vAlign w:val="center"/>
          </w:tcPr>
          <w:p w14:paraId="62B8E119" w14:textId="77777777" w:rsidR="00AD4887" w:rsidRPr="00B44A9E" w:rsidRDefault="00AD4887" w:rsidP="00AD4887">
            <w:pPr>
              <w:rPr>
                <w:ins w:id="498" w:author="Salas López Marcos Alam (UPGM)" w:date="2016-06-23T08:38:00Z"/>
                <w:color w:val="31849B" w:themeColor="accent5" w:themeShade="BF"/>
              </w:rPr>
            </w:pPr>
            <w:ins w:id="499" w:author="Salas López Marcos Alam (UPGM)" w:date="2016-06-23T08:38:00Z">
              <w:r w:rsidRPr="00B44A9E">
                <w:rPr>
                  <w:color w:val="31849B" w:themeColor="accent5" w:themeShade="BF"/>
                </w:rPr>
                <w:t>Anexos</w:t>
              </w:r>
            </w:ins>
          </w:p>
        </w:tc>
        <w:tc>
          <w:tcPr>
            <w:tcW w:w="2045" w:type="dxa"/>
            <w:vAlign w:val="center"/>
          </w:tcPr>
          <w:p w14:paraId="69A05565" w14:textId="77777777" w:rsidR="00AD4887" w:rsidRPr="00B44A9E" w:rsidRDefault="00AD4887" w:rsidP="00AD4887">
            <w:pPr>
              <w:jc w:val="center"/>
              <w:rPr>
                <w:ins w:id="500" w:author="Salas López Marcos Alam (UPGM)" w:date="2016-06-23T08:38:00Z"/>
                <w:color w:val="31849B" w:themeColor="accent5" w:themeShade="BF"/>
              </w:rPr>
            </w:pPr>
            <w:ins w:id="501" w:author="Salas López Marcos Alam (UPGM)" w:date="2016-06-23T08:38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6F8F150" w14:textId="77777777" w:rsidR="00AD4887" w:rsidRPr="00B44A9E" w:rsidRDefault="00AD4887" w:rsidP="00AD4887">
            <w:pPr>
              <w:jc w:val="center"/>
              <w:rPr>
                <w:ins w:id="502" w:author="Salas López Marcos Alam (UPGM)" w:date="2016-06-23T08:38:00Z"/>
                <w:color w:val="31849B" w:themeColor="accent5" w:themeShade="BF"/>
              </w:rPr>
            </w:pPr>
            <w:ins w:id="503" w:author="Salas López Marcos Alam (UPGM)" w:date="2016-06-23T08:38:00Z">
              <w:r w:rsidRPr="00B44A9E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AD4887" w:rsidRPr="00B44A9E" w14:paraId="1855EB37" w14:textId="77777777" w:rsidTr="00AD4887">
        <w:trPr>
          <w:jc w:val="center"/>
          <w:ins w:id="504" w:author="Salas López Marcos Alam (UPGM)" w:date="2016-06-23T08:38:00Z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73DD17CA" w14:textId="77777777" w:rsidR="00AD4887" w:rsidRPr="00B44A9E" w:rsidRDefault="00AD4887" w:rsidP="00AD4887">
            <w:pPr>
              <w:jc w:val="center"/>
              <w:rPr>
                <w:ins w:id="505" w:author="Salas López Marcos Alam (UPGM)" w:date="2016-06-23T08:38:00Z"/>
                <w:rFonts w:cs="Arial"/>
                <w:b/>
                <w:bCs/>
                <w:color w:val="DBE5F1" w:themeColor="accent1" w:themeTint="33"/>
              </w:rPr>
            </w:pPr>
            <w:ins w:id="506" w:author="Salas López Marcos Alam (UPGM)" w:date="2016-06-23T08:38:00Z">
              <w:r w:rsidRPr="00B44A9E">
                <w:rPr>
                  <w:rFonts w:cs="Arial"/>
                  <w:b/>
                  <w:bCs/>
                  <w:color w:val="DBE5F1" w:themeColor="accent1" w:themeTint="33"/>
                </w:rPr>
                <w:t>Campo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03E684CA" w14:textId="77777777" w:rsidR="00AD4887" w:rsidRPr="00B44A9E" w:rsidRDefault="00AD4887" w:rsidP="00AD4887">
            <w:pPr>
              <w:jc w:val="center"/>
              <w:rPr>
                <w:ins w:id="507" w:author="Salas López Marcos Alam (UPGM)" w:date="2016-06-23T08:38:00Z"/>
                <w:rFonts w:cs="Arial"/>
                <w:b/>
                <w:bCs/>
                <w:color w:val="DBE5F1" w:themeColor="accent1" w:themeTint="33"/>
              </w:rPr>
            </w:pPr>
            <w:ins w:id="508" w:author="Salas López Marcos Alam (UPGM)" w:date="2016-06-23T08:38:00Z">
              <w:r w:rsidRPr="00B44A9E">
                <w:rPr>
                  <w:rFonts w:cs="Arial"/>
                  <w:b/>
                  <w:bCs/>
                  <w:color w:val="DBE5F1" w:themeColor="accent1" w:themeTint="33"/>
                </w:rPr>
                <w:t>¿Actualizable? Si/No</w:t>
              </w:r>
            </w:ins>
          </w:p>
        </w:tc>
        <w:tc>
          <w:tcPr>
            <w:tcW w:w="2292" w:type="dxa"/>
            <w:shd w:val="clear" w:color="auto" w:fill="365F91" w:themeFill="accent1" w:themeFillShade="BF"/>
            <w:vAlign w:val="center"/>
          </w:tcPr>
          <w:p w14:paraId="3D80FC25" w14:textId="77777777" w:rsidR="00AD4887" w:rsidRPr="00B44A9E" w:rsidRDefault="00AD4887" w:rsidP="00AD4887">
            <w:pPr>
              <w:jc w:val="center"/>
              <w:rPr>
                <w:ins w:id="509" w:author="Salas López Marcos Alam (UPGM)" w:date="2016-06-23T08:38:00Z"/>
                <w:rFonts w:cs="Arial"/>
                <w:b/>
                <w:bCs/>
                <w:color w:val="DBE5F1" w:themeColor="accent1" w:themeTint="33"/>
              </w:rPr>
            </w:pPr>
            <w:ins w:id="510" w:author="Salas López Marcos Alam (UPGM)" w:date="2016-06-23T08:38:00Z">
              <w:r w:rsidRPr="00B44A9E">
                <w:rPr>
                  <w:rFonts w:cs="Arial"/>
                  <w:b/>
                  <w:bCs/>
                  <w:color w:val="DBE5F1" w:themeColor="accent1" w:themeTint="33"/>
                </w:rPr>
                <w:t>Observaciones</w:t>
              </w:r>
            </w:ins>
          </w:p>
        </w:tc>
      </w:tr>
      <w:tr w:rsidR="00AD4887" w:rsidRPr="00B44A9E" w14:paraId="06AE1DAB" w14:textId="77777777" w:rsidTr="00AD4887">
        <w:trPr>
          <w:trHeight w:val="408"/>
          <w:jc w:val="center"/>
          <w:ins w:id="511" w:author="Salas López Marcos Alam (UPGM)" w:date="2016-06-23T08:38:00Z"/>
        </w:trPr>
        <w:tc>
          <w:tcPr>
            <w:tcW w:w="3157" w:type="dxa"/>
            <w:vAlign w:val="center"/>
          </w:tcPr>
          <w:p w14:paraId="332D534E" w14:textId="77777777" w:rsidR="00AD4887" w:rsidRPr="00C60581" w:rsidRDefault="00AD4887" w:rsidP="00AD4887">
            <w:pPr>
              <w:rPr>
                <w:ins w:id="512" w:author="Salas López Marcos Alam (UPGM)" w:date="2016-06-23T08:38:00Z"/>
                <w:color w:val="31849B" w:themeColor="accent5" w:themeShade="BF"/>
                <w:u w:val="single"/>
              </w:rPr>
            </w:pPr>
            <w:ins w:id="513" w:author="Salas López Marcos Alam (UPGM)" w:date="2016-06-23T08:38:00Z">
              <w:r w:rsidRPr="00C60581">
                <w:rPr>
                  <w:color w:val="31849B" w:themeColor="accent5" w:themeShade="BF"/>
                  <w:u w:val="single"/>
                </w:rPr>
                <w:t>SOLICITUD DE ASESORÍA NO VINCULANTE</w:t>
              </w:r>
            </w:ins>
          </w:p>
        </w:tc>
        <w:tc>
          <w:tcPr>
            <w:tcW w:w="2045" w:type="dxa"/>
            <w:vAlign w:val="center"/>
          </w:tcPr>
          <w:p w14:paraId="6CE1A542" w14:textId="77777777" w:rsidR="00AD4887" w:rsidRPr="00B44A9E" w:rsidRDefault="00AD4887" w:rsidP="00AD4887">
            <w:pPr>
              <w:jc w:val="center"/>
              <w:rPr>
                <w:ins w:id="514" w:author="Salas López Marcos Alam (UPGM)" w:date="2016-06-23T08:38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278DD196" w14:textId="77777777" w:rsidR="00AD4887" w:rsidRPr="00B44A9E" w:rsidRDefault="00AD4887" w:rsidP="00AD4887">
            <w:pPr>
              <w:jc w:val="center"/>
              <w:rPr>
                <w:ins w:id="515" w:author="Salas López Marcos Alam (UPGM)" w:date="2016-06-23T08:38:00Z"/>
                <w:color w:val="31849B" w:themeColor="accent5" w:themeShade="BF"/>
              </w:rPr>
            </w:pPr>
          </w:p>
        </w:tc>
      </w:tr>
      <w:tr w:rsidR="00AD4887" w:rsidRPr="00B44A9E" w14:paraId="2AF06474" w14:textId="77777777" w:rsidTr="00AD4887">
        <w:trPr>
          <w:trHeight w:val="499"/>
          <w:jc w:val="center"/>
          <w:ins w:id="516" w:author="Salas López Marcos Alam (UPGM)" w:date="2016-06-23T08:38:00Z"/>
        </w:trPr>
        <w:tc>
          <w:tcPr>
            <w:tcW w:w="3157" w:type="dxa"/>
            <w:vAlign w:val="center"/>
          </w:tcPr>
          <w:p w14:paraId="60B4E91C" w14:textId="77777777" w:rsidR="00AD4887" w:rsidRPr="00E06CB6" w:rsidRDefault="00AD4887" w:rsidP="00AD4887">
            <w:pPr>
              <w:rPr>
                <w:ins w:id="517" w:author="Salas López Marcos Alam (UPGM)" w:date="2016-06-23T08:38:00Z"/>
                <w:color w:val="31849B" w:themeColor="accent5" w:themeShade="BF"/>
              </w:rPr>
            </w:pPr>
            <w:ins w:id="518" w:author="Salas López Marcos Alam (UPGM)" w:date="2016-06-23T08:38:00Z">
              <w:r>
                <w:rPr>
                  <w:color w:val="31849B" w:themeColor="accent5" w:themeShade="BF"/>
                </w:rPr>
                <w:t>Fecha del Oficio de solicitud de Asesoría</w:t>
              </w:r>
            </w:ins>
          </w:p>
        </w:tc>
        <w:tc>
          <w:tcPr>
            <w:tcW w:w="2045" w:type="dxa"/>
            <w:vAlign w:val="center"/>
          </w:tcPr>
          <w:p w14:paraId="175FB5A9" w14:textId="77777777" w:rsidR="00AD4887" w:rsidRDefault="00AD4887" w:rsidP="00AD4887">
            <w:pPr>
              <w:jc w:val="center"/>
              <w:rPr>
                <w:ins w:id="519" w:author="Salas López Marcos Alam (UPGM)" w:date="2016-06-23T08:38:00Z"/>
                <w:color w:val="31849B" w:themeColor="accent5" w:themeShade="BF"/>
              </w:rPr>
            </w:pPr>
            <w:ins w:id="520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DC8C9BE" w14:textId="77777777" w:rsidR="00AD4887" w:rsidRDefault="00AD4887" w:rsidP="00AD4887">
            <w:pPr>
              <w:jc w:val="center"/>
              <w:rPr>
                <w:ins w:id="521" w:author="Salas López Marcos Alam (UPGM)" w:date="2016-06-23T08:38:00Z"/>
                <w:rFonts w:ascii="Calibri" w:hAnsi="Calibri" w:cs="Calibri"/>
                <w:color w:val="31849B"/>
              </w:rPr>
            </w:pPr>
            <w:ins w:id="522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5D934B1D" w14:textId="77777777" w:rsidTr="00AD4887">
        <w:trPr>
          <w:trHeight w:val="499"/>
          <w:jc w:val="center"/>
          <w:ins w:id="523" w:author="Salas López Marcos Alam (UPGM)" w:date="2016-06-23T08:38:00Z"/>
        </w:trPr>
        <w:tc>
          <w:tcPr>
            <w:tcW w:w="3157" w:type="dxa"/>
            <w:vAlign w:val="center"/>
          </w:tcPr>
          <w:p w14:paraId="634A753A" w14:textId="77777777" w:rsidR="00AD4887" w:rsidRDefault="00AD4887" w:rsidP="00AD4887">
            <w:pPr>
              <w:rPr>
                <w:ins w:id="524" w:author="Salas López Marcos Alam (UPGM)" w:date="2016-06-23T08:38:00Z"/>
                <w:color w:val="31849B" w:themeColor="accent5" w:themeShade="BF"/>
              </w:rPr>
            </w:pPr>
            <w:ins w:id="525" w:author="Salas López Marcos Alam (UPGM)" w:date="2016-06-23T08:38:00Z">
              <w:r w:rsidRPr="00E06CB6">
                <w:rPr>
                  <w:color w:val="31849B" w:themeColor="accent5" w:themeShade="BF"/>
                </w:rPr>
                <w:t>Servidor Público a quien se dirige</w:t>
              </w:r>
            </w:ins>
          </w:p>
        </w:tc>
        <w:tc>
          <w:tcPr>
            <w:tcW w:w="2045" w:type="dxa"/>
            <w:vAlign w:val="center"/>
          </w:tcPr>
          <w:p w14:paraId="3A803007" w14:textId="77777777" w:rsidR="00AD4887" w:rsidRPr="00B44A9E" w:rsidRDefault="00AD4887" w:rsidP="00AD4887">
            <w:pPr>
              <w:jc w:val="center"/>
              <w:rPr>
                <w:ins w:id="526" w:author="Salas López Marcos Alam (UPGM)" w:date="2016-06-23T08:38:00Z"/>
                <w:color w:val="31849B" w:themeColor="accent5" w:themeShade="BF"/>
              </w:rPr>
            </w:pPr>
            <w:ins w:id="527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2BF3CFB" w14:textId="77777777" w:rsidR="00AD4887" w:rsidRPr="00B44A9E" w:rsidRDefault="00AD4887" w:rsidP="00AD4887">
            <w:pPr>
              <w:jc w:val="center"/>
              <w:rPr>
                <w:ins w:id="528" w:author="Salas López Marcos Alam (UPGM)" w:date="2016-06-23T08:38:00Z"/>
                <w:color w:val="31849B" w:themeColor="accent5" w:themeShade="BF"/>
              </w:rPr>
            </w:pPr>
            <w:ins w:id="529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Se seleccionará de catálogo</w:t>
              </w:r>
            </w:ins>
          </w:p>
        </w:tc>
      </w:tr>
      <w:tr w:rsidR="00AD4887" w:rsidRPr="00B44A9E" w14:paraId="05232C53" w14:textId="77777777" w:rsidTr="00AD4887">
        <w:trPr>
          <w:trHeight w:val="499"/>
          <w:jc w:val="center"/>
          <w:ins w:id="530" w:author="Salas López Marcos Alam (UPGM)" w:date="2016-06-23T08:38:00Z"/>
        </w:trPr>
        <w:tc>
          <w:tcPr>
            <w:tcW w:w="3157" w:type="dxa"/>
            <w:vAlign w:val="center"/>
          </w:tcPr>
          <w:p w14:paraId="76B580E2" w14:textId="77777777" w:rsidR="00AD4887" w:rsidRDefault="00AD4887" w:rsidP="00AD4887">
            <w:pPr>
              <w:rPr>
                <w:ins w:id="531" w:author="Salas López Marcos Alam (UPGM)" w:date="2016-06-23T08:38:00Z"/>
                <w:color w:val="31849B" w:themeColor="accent5" w:themeShade="BF"/>
              </w:rPr>
            </w:pPr>
            <w:ins w:id="532" w:author="Salas López Marcos Alam (UPGM)" w:date="2016-06-23T08:38:00Z">
              <w:r w:rsidRPr="008742C0">
                <w:rPr>
                  <w:color w:val="31849B" w:themeColor="accent5" w:themeShade="BF"/>
                  <w:u w:val="single"/>
                </w:rPr>
                <w:t>INFORME DE PRESUNTA RESPONSABILIDAD ADMINISTRATIVA</w:t>
              </w:r>
            </w:ins>
          </w:p>
        </w:tc>
        <w:tc>
          <w:tcPr>
            <w:tcW w:w="2045" w:type="dxa"/>
            <w:vAlign w:val="center"/>
          </w:tcPr>
          <w:p w14:paraId="2C1E46C7" w14:textId="77777777" w:rsidR="00AD4887" w:rsidRDefault="00AD4887" w:rsidP="00AD4887">
            <w:pPr>
              <w:jc w:val="center"/>
              <w:rPr>
                <w:ins w:id="533" w:author="Salas López Marcos Alam (UPGM)" w:date="2016-06-23T08:38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208E10B1" w14:textId="77777777" w:rsidR="00AD4887" w:rsidRDefault="00AD4887" w:rsidP="00AD4887">
            <w:pPr>
              <w:jc w:val="center"/>
              <w:rPr>
                <w:ins w:id="534" w:author="Salas López Marcos Alam (UPGM)" w:date="2016-06-23T08:38:00Z"/>
                <w:rFonts w:ascii="Calibri" w:hAnsi="Calibri" w:cs="Calibri"/>
                <w:color w:val="31849B"/>
              </w:rPr>
            </w:pPr>
          </w:p>
        </w:tc>
      </w:tr>
      <w:tr w:rsidR="00AD4887" w:rsidRPr="00B44A9E" w14:paraId="1EE23059" w14:textId="77777777" w:rsidTr="00AD4887">
        <w:trPr>
          <w:trHeight w:val="499"/>
          <w:jc w:val="center"/>
          <w:ins w:id="535" w:author="Salas López Marcos Alam (UPGM)" w:date="2016-06-23T08:38:00Z"/>
        </w:trPr>
        <w:tc>
          <w:tcPr>
            <w:tcW w:w="3157" w:type="dxa"/>
            <w:vAlign w:val="center"/>
          </w:tcPr>
          <w:p w14:paraId="31680D59" w14:textId="77777777" w:rsidR="00AD4887" w:rsidRDefault="00AD4887" w:rsidP="00AD4887">
            <w:pPr>
              <w:rPr>
                <w:ins w:id="536" w:author="Salas López Marcos Alam (UPGM)" w:date="2016-06-23T08:38:00Z"/>
                <w:color w:val="31849B" w:themeColor="accent5" w:themeShade="BF"/>
              </w:rPr>
            </w:pPr>
            <w:ins w:id="537" w:author="Salas López Marcos Alam (UPGM)" w:date="2016-06-23T08:38:00Z">
              <w:r>
                <w:rPr>
                  <w:color w:val="31849B" w:themeColor="accent5" w:themeShade="BF"/>
                </w:rPr>
                <w:t>Grado y nombre del TOIC</w:t>
              </w:r>
            </w:ins>
          </w:p>
        </w:tc>
        <w:tc>
          <w:tcPr>
            <w:tcW w:w="2045" w:type="dxa"/>
            <w:vAlign w:val="center"/>
          </w:tcPr>
          <w:p w14:paraId="7FD4D4B6" w14:textId="77777777" w:rsidR="00AD4887" w:rsidRDefault="00AD4887" w:rsidP="00AD4887">
            <w:pPr>
              <w:jc w:val="center"/>
              <w:rPr>
                <w:ins w:id="538" w:author="Salas López Marcos Alam (UPGM)" w:date="2016-06-23T08:38:00Z"/>
                <w:color w:val="31849B" w:themeColor="accent5" w:themeShade="BF"/>
              </w:rPr>
            </w:pPr>
            <w:ins w:id="539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2F151F7" w14:textId="77777777" w:rsidR="00AD4887" w:rsidRDefault="00AD4887" w:rsidP="00AD4887">
            <w:pPr>
              <w:jc w:val="center"/>
              <w:rPr>
                <w:ins w:id="540" w:author="Salas López Marcos Alam (UPGM)" w:date="2016-06-23T08:38:00Z"/>
                <w:rFonts w:ascii="Calibri" w:hAnsi="Calibri" w:cs="Calibri"/>
                <w:color w:val="31849B"/>
              </w:rPr>
            </w:pPr>
            <w:ins w:id="541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AD4887" w:rsidRPr="00B44A9E" w14:paraId="1E6D7ABF" w14:textId="77777777" w:rsidTr="00AD4887">
        <w:trPr>
          <w:trHeight w:val="499"/>
          <w:jc w:val="center"/>
          <w:ins w:id="542" w:author="Salas López Marcos Alam (UPGM)" w:date="2016-06-23T08:38:00Z"/>
        </w:trPr>
        <w:tc>
          <w:tcPr>
            <w:tcW w:w="3157" w:type="dxa"/>
            <w:vAlign w:val="center"/>
          </w:tcPr>
          <w:p w14:paraId="666581F9" w14:textId="77777777" w:rsidR="00AD4887" w:rsidRDefault="00AD4887" w:rsidP="00AD4887">
            <w:pPr>
              <w:rPr>
                <w:ins w:id="543" w:author="Salas López Marcos Alam (UPGM)" w:date="2016-06-23T08:38:00Z"/>
                <w:color w:val="31849B" w:themeColor="accent5" w:themeShade="BF"/>
              </w:rPr>
            </w:pPr>
            <w:ins w:id="544" w:author="Salas López Marcos Alam (UPGM)" w:date="2016-06-23T08:38:00Z">
              <w:r>
                <w:rPr>
                  <w:color w:val="31849B" w:themeColor="accent5" w:themeShade="BF"/>
                </w:rPr>
                <w:t>Auditores que suscriben</w:t>
              </w:r>
            </w:ins>
          </w:p>
        </w:tc>
        <w:tc>
          <w:tcPr>
            <w:tcW w:w="2045" w:type="dxa"/>
            <w:vAlign w:val="center"/>
          </w:tcPr>
          <w:p w14:paraId="5F381DC6" w14:textId="77777777" w:rsidR="00AD4887" w:rsidRDefault="00AD4887" w:rsidP="00AD4887">
            <w:pPr>
              <w:jc w:val="center"/>
              <w:rPr>
                <w:ins w:id="545" w:author="Salas López Marcos Alam (UPGM)" w:date="2016-06-23T08:38:00Z"/>
                <w:color w:val="31849B" w:themeColor="accent5" w:themeShade="BF"/>
              </w:rPr>
            </w:pPr>
            <w:ins w:id="546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6DB197D" w14:textId="77777777" w:rsidR="00AD4887" w:rsidRDefault="00AD4887" w:rsidP="00AD4887">
            <w:pPr>
              <w:jc w:val="center"/>
              <w:rPr>
                <w:ins w:id="547" w:author="Salas López Marcos Alam (UPGM)" w:date="2016-06-23T08:38:00Z"/>
                <w:rFonts w:ascii="Calibri" w:hAnsi="Calibri" w:cs="Calibri"/>
                <w:color w:val="31849B"/>
              </w:rPr>
            </w:pPr>
            <w:ins w:id="548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Se seleccionará de catálogo</w:t>
              </w:r>
            </w:ins>
          </w:p>
        </w:tc>
      </w:tr>
      <w:tr w:rsidR="00AD4887" w:rsidRPr="00B44A9E" w14:paraId="1506AD02" w14:textId="77777777" w:rsidTr="00AD4887">
        <w:trPr>
          <w:trHeight w:val="499"/>
          <w:jc w:val="center"/>
          <w:ins w:id="549" w:author="Salas López Marcos Alam (UPGM)" w:date="2016-06-23T08:38:00Z"/>
        </w:trPr>
        <w:tc>
          <w:tcPr>
            <w:tcW w:w="3157" w:type="dxa"/>
            <w:vAlign w:val="center"/>
          </w:tcPr>
          <w:p w14:paraId="690ABCEA" w14:textId="77777777" w:rsidR="00AD4887" w:rsidRDefault="00AD4887" w:rsidP="00AD4887">
            <w:pPr>
              <w:rPr>
                <w:ins w:id="550" w:author="Salas López Marcos Alam (UPGM)" w:date="2016-06-23T08:38:00Z"/>
                <w:color w:val="31849B" w:themeColor="accent5" w:themeShade="BF"/>
              </w:rPr>
            </w:pPr>
            <w:ins w:id="551" w:author="Salas López Marcos Alam (UPGM)" w:date="2016-06-23T08:38:00Z">
              <w:r>
                <w:rPr>
                  <w:color w:val="31849B" w:themeColor="accent5" w:themeShade="BF"/>
                </w:rPr>
                <w:t xml:space="preserve">Número de la auditoría a la que </w:t>
              </w:r>
              <w:r>
                <w:rPr>
                  <w:color w:val="31849B" w:themeColor="accent5" w:themeShade="BF"/>
                </w:rPr>
                <w:lastRenderedPageBreak/>
                <w:t>se relaciona</w:t>
              </w:r>
            </w:ins>
          </w:p>
        </w:tc>
        <w:tc>
          <w:tcPr>
            <w:tcW w:w="2045" w:type="dxa"/>
            <w:vAlign w:val="center"/>
          </w:tcPr>
          <w:p w14:paraId="5BFE3A71" w14:textId="77777777" w:rsidR="00AD4887" w:rsidRDefault="00AD4887" w:rsidP="00AD4887">
            <w:pPr>
              <w:jc w:val="center"/>
              <w:rPr>
                <w:ins w:id="552" w:author="Salas López Marcos Alam (UPGM)" w:date="2016-06-23T08:38:00Z"/>
                <w:color w:val="31849B" w:themeColor="accent5" w:themeShade="BF"/>
              </w:rPr>
            </w:pPr>
            <w:ins w:id="553" w:author="Salas López Marcos Alam (UPGM)" w:date="2016-06-23T08:38:00Z">
              <w:r>
                <w:rPr>
                  <w:color w:val="31849B" w:themeColor="accent5" w:themeShade="BF"/>
                </w:rPr>
                <w:lastRenderedPageBreak/>
                <w:t>Si</w:t>
              </w:r>
            </w:ins>
          </w:p>
        </w:tc>
        <w:tc>
          <w:tcPr>
            <w:tcW w:w="2292" w:type="dxa"/>
            <w:vAlign w:val="center"/>
          </w:tcPr>
          <w:p w14:paraId="4314EE4C" w14:textId="77777777" w:rsidR="00AD4887" w:rsidRDefault="00AD4887" w:rsidP="00AD4887">
            <w:pPr>
              <w:jc w:val="center"/>
              <w:rPr>
                <w:ins w:id="554" w:author="Salas López Marcos Alam (UPGM)" w:date="2016-06-23T08:38:00Z"/>
                <w:rFonts w:ascii="Calibri" w:hAnsi="Calibri" w:cs="Calibri"/>
                <w:color w:val="31849B"/>
              </w:rPr>
            </w:pPr>
            <w:ins w:id="555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AD4887" w:rsidRPr="00B44A9E" w14:paraId="32D7BADA" w14:textId="77777777" w:rsidTr="00AD4887">
        <w:trPr>
          <w:trHeight w:val="499"/>
          <w:jc w:val="center"/>
          <w:ins w:id="556" w:author="Salas López Marcos Alam (UPGM)" w:date="2016-06-23T08:38:00Z"/>
        </w:trPr>
        <w:tc>
          <w:tcPr>
            <w:tcW w:w="3157" w:type="dxa"/>
            <w:vAlign w:val="center"/>
          </w:tcPr>
          <w:p w14:paraId="3C27DF92" w14:textId="77777777" w:rsidR="00AD4887" w:rsidRDefault="00AD4887" w:rsidP="00AD4887">
            <w:pPr>
              <w:rPr>
                <w:ins w:id="557" w:author="Salas López Marcos Alam (UPGM)" w:date="2016-06-23T08:38:00Z"/>
                <w:color w:val="31849B" w:themeColor="accent5" w:themeShade="BF"/>
              </w:rPr>
            </w:pPr>
            <w:ins w:id="558" w:author="Salas López Marcos Alam (UPGM)" w:date="2016-06-23T08:38:00Z">
              <w:r>
                <w:rPr>
                  <w:color w:val="31849B" w:themeColor="accent5" w:themeShade="BF"/>
                </w:rPr>
                <w:lastRenderedPageBreak/>
                <w:t>Direcciones Generales a las que se auditó</w:t>
              </w:r>
            </w:ins>
          </w:p>
        </w:tc>
        <w:tc>
          <w:tcPr>
            <w:tcW w:w="2045" w:type="dxa"/>
            <w:vAlign w:val="center"/>
          </w:tcPr>
          <w:p w14:paraId="60B8C691" w14:textId="77777777" w:rsidR="00AD4887" w:rsidRDefault="00AD4887" w:rsidP="00AD4887">
            <w:pPr>
              <w:jc w:val="center"/>
              <w:rPr>
                <w:ins w:id="559" w:author="Salas López Marcos Alam (UPGM)" w:date="2016-06-23T08:38:00Z"/>
                <w:color w:val="31849B" w:themeColor="accent5" w:themeShade="BF"/>
              </w:rPr>
            </w:pPr>
            <w:ins w:id="560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BA6A369" w14:textId="77777777" w:rsidR="00AD4887" w:rsidRDefault="00AD4887" w:rsidP="00AD4887">
            <w:pPr>
              <w:jc w:val="center"/>
              <w:rPr>
                <w:ins w:id="561" w:author="Salas López Marcos Alam (UPGM)" w:date="2016-06-23T08:38:00Z"/>
                <w:rFonts w:ascii="Calibri" w:hAnsi="Calibri" w:cs="Calibri"/>
                <w:color w:val="31849B"/>
              </w:rPr>
            </w:pPr>
            <w:ins w:id="562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AD4887" w:rsidRPr="00B44A9E" w14:paraId="6F707522" w14:textId="77777777" w:rsidTr="00AD4887">
        <w:trPr>
          <w:trHeight w:val="499"/>
          <w:jc w:val="center"/>
          <w:ins w:id="563" w:author="Salas López Marcos Alam (UPGM)" w:date="2016-06-23T08:38:00Z"/>
        </w:trPr>
        <w:tc>
          <w:tcPr>
            <w:tcW w:w="3157" w:type="dxa"/>
            <w:vAlign w:val="center"/>
          </w:tcPr>
          <w:p w14:paraId="19281085" w14:textId="77777777" w:rsidR="00AD4887" w:rsidRDefault="00AD4887" w:rsidP="00AD4887">
            <w:pPr>
              <w:rPr>
                <w:ins w:id="564" w:author="Salas López Marcos Alam (UPGM)" w:date="2016-06-23T08:38:00Z"/>
                <w:color w:val="31849B" w:themeColor="accent5" w:themeShade="BF"/>
              </w:rPr>
            </w:pPr>
            <w:ins w:id="565" w:author="Salas López Marcos Alam (UPGM)" w:date="2016-06-23T08:38:00Z">
              <w:r>
                <w:rPr>
                  <w:color w:val="31849B" w:themeColor="accent5" w:themeShade="BF"/>
                </w:rPr>
                <w:t>Vicepresidencia a la que está adscrita el área auditada</w:t>
              </w:r>
            </w:ins>
          </w:p>
        </w:tc>
        <w:tc>
          <w:tcPr>
            <w:tcW w:w="2045" w:type="dxa"/>
            <w:vAlign w:val="center"/>
          </w:tcPr>
          <w:p w14:paraId="310E7132" w14:textId="77777777" w:rsidR="00AD4887" w:rsidRDefault="00AD4887" w:rsidP="00AD4887">
            <w:pPr>
              <w:jc w:val="center"/>
              <w:rPr>
                <w:ins w:id="566" w:author="Salas López Marcos Alam (UPGM)" w:date="2016-06-23T08:38:00Z"/>
                <w:color w:val="31849B" w:themeColor="accent5" w:themeShade="BF"/>
              </w:rPr>
            </w:pPr>
            <w:ins w:id="567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2194B75" w14:textId="77777777" w:rsidR="00AD4887" w:rsidRDefault="00AD4887" w:rsidP="00AD4887">
            <w:pPr>
              <w:jc w:val="center"/>
              <w:rPr>
                <w:ins w:id="568" w:author="Salas López Marcos Alam (UPGM)" w:date="2016-06-23T08:38:00Z"/>
                <w:rFonts w:ascii="Calibri" w:hAnsi="Calibri" w:cs="Calibri"/>
                <w:color w:val="31849B"/>
              </w:rPr>
            </w:pPr>
            <w:ins w:id="569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AD4887" w:rsidRPr="00B44A9E" w14:paraId="3C8213FC" w14:textId="77777777" w:rsidTr="00AD4887">
        <w:trPr>
          <w:trHeight w:val="499"/>
          <w:jc w:val="center"/>
          <w:ins w:id="570" w:author="Salas López Marcos Alam (UPGM)" w:date="2016-06-23T08:38:00Z"/>
        </w:trPr>
        <w:tc>
          <w:tcPr>
            <w:tcW w:w="3157" w:type="dxa"/>
            <w:vAlign w:val="center"/>
          </w:tcPr>
          <w:p w14:paraId="484A8AF1" w14:textId="77777777" w:rsidR="00AD4887" w:rsidRDefault="00AD4887" w:rsidP="00AD4887">
            <w:pPr>
              <w:rPr>
                <w:ins w:id="571" w:author="Salas López Marcos Alam (UPGM)" w:date="2016-06-23T08:38:00Z"/>
                <w:color w:val="31849B" w:themeColor="accent5" w:themeShade="BF"/>
              </w:rPr>
            </w:pPr>
            <w:ins w:id="572" w:author="Salas López Marcos Alam (UPGM)" w:date="2016-06-23T08:38:00Z">
              <w:r>
                <w:rPr>
                  <w:color w:val="31849B" w:themeColor="accent5" w:themeShade="BF"/>
                </w:rPr>
                <w:t>Breve descripción de las irregularidades</w:t>
              </w:r>
            </w:ins>
          </w:p>
        </w:tc>
        <w:tc>
          <w:tcPr>
            <w:tcW w:w="2045" w:type="dxa"/>
            <w:vAlign w:val="center"/>
          </w:tcPr>
          <w:p w14:paraId="6EC12779" w14:textId="77777777" w:rsidR="00AD4887" w:rsidRDefault="00AD4887" w:rsidP="00AD4887">
            <w:pPr>
              <w:jc w:val="center"/>
              <w:rPr>
                <w:ins w:id="573" w:author="Salas López Marcos Alam (UPGM)" w:date="2016-06-23T08:38:00Z"/>
                <w:color w:val="31849B" w:themeColor="accent5" w:themeShade="BF"/>
              </w:rPr>
            </w:pPr>
            <w:ins w:id="574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3144AB1" w14:textId="77777777" w:rsidR="00AD4887" w:rsidRDefault="00AD4887" w:rsidP="00AD4887">
            <w:pPr>
              <w:jc w:val="center"/>
              <w:rPr>
                <w:ins w:id="575" w:author="Salas López Marcos Alam (UPGM)" w:date="2016-06-23T08:38:00Z"/>
                <w:rFonts w:ascii="Calibri" w:hAnsi="Calibri" w:cs="Calibri"/>
                <w:color w:val="31849B"/>
              </w:rPr>
            </w:pPr>
            <w:ins w:id="576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71338B38" w14:textId="77777777" w:rsidTr="00AD4887">
        <w:trPr>
          <w:trHeight w:val="499"/>
          <w:jc w:val="center"/>
          <w:ins w:id="577" w:author="Salas López Marcos Alam (UPGM)" w:date="2016-06-23T08:38:00Z"/>
        </w:trPr>
        <w:tc>
          <w:tcPr>
            <w:tcW w:w="3157" w:type="dxa"/>
            <w:vAlign w:val="center"/>
          </w:tcPr>
          <w:p w14:paraId="6545806A" w14:textId="77777777" w:rsidR="00AD4887" w:rsidRDefault="00AD4887" w:rsidP="00AD4887">
            <w:pPr>
              <w:rPr>
                <w:ins w:id="578" w:author="Salas López Marcos Alam (UPGM)" w:date="2016-06-23T08:38:00Z"/>
                <w:color w:val="31849B" w:themeColor="accent5" w:themeShade="BF"/>
              </w:rPr>
            </w:pPr>
            <w:ins w:id="579" w:author="Salas López Marcos Alam (UPGM)" w:date="2016-06-23T08:38:00Z">
              <w:r>
                <w:rPr>
                  <w:color w:val="31849B" w:themeColor="accent5" w:themeShade="BF"/>
                </w:rPr>
                <w:t>Proemio</w:t>
              </w:r>
            </w:ins>
          </w:p>
        </w:tc>
        <w:tc>
          <w:tcPr>
            <w:tcW w:w="2045" w:type="dxa"/>
            <w:vAlign w:val="center"/>
          </w:tcPr>
          <w:p w14:paraId="365C597F" w14:textId="77777777" w:rsidR="00AD4887" w:rsidRDefault="00AD4887" w:rsidP="00AD4887">
            <w:pPr>
              <w:jc w:val="center"/>
              <w:rPr>
                <w:ins w:id="580" w:author="Salas López Marcos Alam (UPGM)" w:date="2016-06-23T08:38:00Z"/>
                <w:color w:val="31849B" w:themeColor="accent5" w:themeShade="BF"/>
              </w:rPr>
            </w:pPr>
            <w:ins w:id="581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FE221B3" w14:textId="77777777" w:rsidR="00AD4887" w:rsidRDefault="00AD4887" w:rsidP="00AD4887">
            <w:pPr>
              <w:jc w:val="center"/>
              <w:rPr>
                <w:ins w:id="582" w:author="Salas López Marcos Alam (UPGM)" w:date="2016-06-23T08:38:00Z"/>
                <w:rFonts w:ascii="Calibri" w:hAnsi="Calibri" w:cs="Calibri"/>
                <w:color w:val="31849B"/>
              </w:rPr>
            </w:pPr>
            <w:ins w:id="583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26E8A2EA" w14:textId="77777777" w:rsidTr="00AD4887">
        <w:trPr>
          <w:trHeight w:val="499"/>
          <w:jc w:val="center"/>
          <w:ins w:id="584" w:author="Salas López Marcos Alam (UPGM)" w:date="2016-06-23T08:38:00Z"/>
        </w:trPr>
        <w:tc>
          <w:tcPr>
            <w:tcW w:w="3157" w:type="dxa"/>
            <w:vAlign w:val="center"/>
          </w:tcPr>
          <w:p w14:paraId="6170D036" w14:textId="77777777" w:rsidR="00AD4887" w:rsidRDefault="00AD4887" w:rsidP="00AD4887">
            <w:pPr>
              <w:rPr>
                <w:ins w:id="585" w:author="Salas López Marcos Alam (UPGM)" w:date="2016-06-23T08:38:00Z"/>
                <w:color w:val="31849B" w:themeColor="accent5" w:themeShade="BF"/>
              </w:rPr>
            </w:pPr>
            <w:ins w:id="586" w:author="Salas López Marcos Alam (UPGM)" w:date="2016-06-23T08:38:00Z">
              <w:r>
                <w:rPr>
                  <w:color w:val="31849B" w:themeColor="accent5" w:themeShade="BF"/>
                </w:rPr>
                <w:t>Antecedentes de la Dependencia o Entidad auditada</w:t>
              </w:r>
            </w:ins>
          </w:p>
        </w:tc>
        <w:tc>
          <w:tcPr>
            <w:tcW w:w="2045" w:type="dxa"/>
            <w:vAlign w:val="center"/>
          </w:tcPr>
          <w:p w14:paraId="3FF0A4F9" w14:textId="77777777" w:rsidR="00AD4887" w:rsidRDefault="00AD4887" w:rsidP="00AD4887">
            <w:pPr>
              <w:jc w:val="center"/>
              <w:rPr>
                <w:ins w:id="587" w:author="Salas López Marcos Alam (UPGM)" w:date="2016-06-23T08:38:00Z"/>
                <w:color w:val="31849B" w:themeColor="accent5" w:themeShade="BF"/>
              </w:rPr>
            </w:pPr>
            <w:ins w:id="588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DF5B9E1" w14:textId="77777777" w:rsidR="00AD4887" w:rsidRDefault="00AD4887" w:rsidP="00AD4887">
            <w:pPr>
              <w:jc w:val="center"/>
              <w:rPr>
                <w:ins w:id="589" w:author="Salas López Marcos Alam (UPGM)" w:date="2016-06-23T08:38:00Z"/>
                <w:rFonts w:ascii="Calibri" w:hAnsi="Calibri" w:cs="Calibri"/>
                <w:color w:val="31849B"/>
              </w:rPr>
            </w:pPr>
            <w:ins w:id="590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35B385E3" w14:textId="77777777" w:rsidTr="00AD4887">
        <w:trPr>
          <w:trHeight w:val="499"/>
          <w:jc w:val="center"/>
          <w:ins w:id="591" w:author="Salas López Marcos Alam (UPGM)" w:date="2016-06-23T08:38:00Z"/>
        </w:trPr>
        <w:tc>
          <w:tcPr>
            <w:tcW w:w="3157" w:type="dxa"/>
            <w:vAlign w:val="center"/>
          </w:tcPr>
          <w:p w14:paraId="45BEAAFF" w14:textId="77777777" w:rsidR="00AD4887" w:rsidRDefault="00AD4887" w:rsidP="00AD4887">
            <w:pPr>
              <w:rPr>
                <w:ins w:id="592" w:author="Salas López Marcos Alam (UPGM)" w:date="2016-06-23T08:38:00Z"/>
                <w:color w:val="31849B" w:themeColor="accent5" w:themeShade="BF"/>
              </w:rPr>
            </w:pPr>
            <w:ins w:id="593" w:author="Salas López Marcos Alam (UPGM)" w:date="2016-06-23T08:38:00Z">
              <w:r>
                <w:rPr>
                  <w:color w:val="31849B" w:themeColor="accent5" w:themeShade="BF"/>
                </w:rPr>
                <w:t>Datos de la Orden de Auditoría</w:t>
              </w:r>
            </w:ins>
          </w:p>
        </w:tc>
        <w:tc>
          <w:tcPr>
            <w:tcW w:w="2045" w:type="dxa"/>
            <w:vAlign w:val="center"/>
          </w:tcPr>
          <w:p w14:paraId="3EB2D71F" w14:textId="77777777" w:rsidR="00AD4887" w:rsidRDefault="00AD4887" w:rsidP="00AD4887">
            <w:pPr>
              <w:jc w:val="center"/>
              <w:rPr>
                <w:ins w:id="594" w:author="Salas López Marcos Alam (UPGM)" w:date="2016-06-23T08:38:00Z"/>
                <w:color w:val="31849B" w:themeColor="accent5" w:themeShade="BF"/>
              </w:rPr>
            </w:pPr>
            <w:ins w:id="595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DF39BF9" w14:textId="77777777" w:rsidR="00AD4887" w:rsidRDefault="00AD4887" w:rsidP="00AD4887">
            <w:pPr>
              <w:jc w:val="center"/>
              <w:rPr>
                <w:ins w:id="596" w:author="Salas López Marcos Alam (UPGM)" w:date="2016-06-23T08:38:00Z"/>
                <w:rFonts w:ascii="Calibri" w:hAnsi="Calibri" w:cs="Calibri"/>
                <w:color w:val="31849B"/>
              </w:rPr>
            </w:pPr>
            <w:ins w:id="597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7A018FEF" w14:textId="77777777" w:rsidTr="00AD4887">
        <w:trPr>
          <w:trHeight w:val="499"/>
          <w:jc w:val="center"/>
          <w:ins w:id="598" w:author="Salas López Marcos Alam (UPGM)" w:date="2016-06-23T08:38:00Z"/>
        </w:trPr>
        <w:tc>
          <w:tcPr>
            <w:tcW w:w="3157" w:type="dxa"/>
            <w:vAlign w:val="center"/>
          </w:tcPr>
          <w:p w14:paraId="432414A1" w14:textId="77777777" w:rsidR="00AD4887" w:rsidRDefault="00AD4887" w:rsidP="00AD4887">
            <w:pPr>
              <w:rPr>
                <w:ins w:id="599" w:author="Salas López Marcos Alam (UPGM)" w:date="2016-06-23T08:38:00Z"/>
                <w:color w:val="31849B" w:themeColor="accent5" w:themeShade="BF"/>
              </w:rPr>
            </w:pPr>
            <w:ins w:id="600" w:author="Salas López Marcos Alam (UPGM)" w:date="2016-06-23T08:38:00Z">
              <w:r>
                <w:rPr>
                  <w:color w:val="31849B" w:themeColor="accent5" w:themeShade="BF"/>
                </w:rPr>
                <w:t>Datos del Acta de Inicio</w:t>
              </w:r>
            </w:ins>
          </w:p>
        </w:tc>
        <w:tc>
          <w:tcPr>
            <w:tcW w:w="2045" w:type="dxa"/>
            <w:vAlign w:val="center"/>
          </w:tcPr>
          <w:p w14:paraId="5A38430C" w14:textId="77777777" w:rsidR="00AD4887" w:rsidRDefault="00AD4887" w:rsidP="00AD4887">
            <w:pPr>
              <w:jc w:val="center"/>
              <w:rPr>
                <w:ins w:id="601" w:author="Salas López Marcos Alam (UPGM)" w:date="2016-06-23T08:38:00Z"/>
                <w:color w:val="31849B" w:themeColor="accent5" w:themeShade="BF"/>
              </w:rPr>
            </w:pPr>
            <w:ins w:id="602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B71060A" w14:textId="77777777" w:rsidR="00AD4887" w:rsidRDefault="00AD4887" w:rsidP="00AD4887">
            <w:pPr>
              <w:jc w:val="center"/>
              <w:rPr>
                <w:ins w:id="603" w:author="Salas López Marcos Alam (UPGM)" w:date="2016-06-23T08:38:00Z"/>
                <w:rFonts w:ascii="Calibri" w:hAnsi="Calibri" w:cs="Calibri"/>
                <w:color w:val="31849B"/>
              </w:rPr>
            </w:pPr>
            <w:ins w:id="604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37FB1212" w14:textId="77777777" w:rsidTr="00AD4887">
        <w:trPr>
          <w:trHeight w:val="499"/>
          <w:jc w:val="center"/>
          <w:ins w:id="605" w:author="Salas López Marcos Alam (UPGM)" w:date="2016-06-23T08:38:00Z"/>
        </w:trPr>
        <w:tc>
          <w:tcPr>
            <w:tcW w:w="3157" w:type="dxa"/>
            <w:vAlign w:val="center"/>
          </w:tcPr>
          <w:p w14:paraId="28FBD004" w14:textId="77777777" w:rsidR="00AD4887" w:rsidRDefault="00AD4887" w:rsidP="00AD4887">
            <w:pPr>
              <w:rPr>
                <w:ins w:id="606" w:author="Salas López Marcos Alam (UPGM)" w:date="2016-06-23T08:38:00Z"/>
                <w:color w:val="31849B" w:themeColor="accent5" w:themeShade="BF"/>
              </w:rPr>
            </w:pPr>
            <w:ins w:id="607" w:author="Salas López Marcos Alam (UPGM)" w:date="2016-06-23T08:38:00Z">
              <w:r>
                <w:rPr>
                  <w:color w:val="31849B" w:themeColor="accent5" w:themeShade="BF"/>
                </w:rPr>
                <w:t>Datos del Informe de Auditoría</w:t>
              </w:r>
            </w:ins>
          </w:p>
        </w:tc>
        <w:tc>
          <w:tcPr>
            <w:tcW w:w="2045" w:type="dxa"/>
            <w:vAlign w:val="center"/>
          </w:tcPr>
          <w:p w14:paraId="5F67FD99" w14:textId="77777777" w:rsidR="00AD4887" w:rsidRDefault="00AD4887" w:rsidP="00AD4887">
            <w:pPr>
              <w:jc w:val="center"/>
              <w:rPr>
                <w:ins w:id="608" w:author="Salas López Marcos Alam (UPGM)" w:date="2016-06-23T08:38:00Z"/>
                <w:color w:val="31849B" w:themeColor="accent5" w:themeShade="BF"/>
              </w:rPr>
            </w:pPr>
            <w:ins w:id="609" w:author="Salas López Marcos Alam (UPGM)" w:date="2016-06-23T08:38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378AFBF" w14:textId="77777777" w:rsidR="00AD4887" w:rsidRDefault="00AD4887" w:rsidP="00AD4887">
            <w:pPr>
              <w:jc w:val="center"/>
              <w:rPr>
                <w:ins w:id="610" w:author="Salas López Marcos Alam (UPGM)" w:date="2016-06-23T08:38:00Z"/>
                <w:rFonts w:ascii="Calibri" w:hAnsi="Calibri" w:cs="Calibri"/>
                <w:color w:val="31849B"/>
              </w:rPr>
            </w:pPr>
            <w:ins w:id="611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6F763EFA" w14:textId="77777777" w:rsidTr="00AD4887">
        <w:trPr>
          <w:trHeight w:val="499"/>
          <w:jc w:val="center"/>
          <w:ins w:id="612" w:author="Salas López Marcos Alam (UPGM)" w:date="2016-06-23T08:38:00Z"/>
        </w:trPr>
        <w:tc>
          <w:tcPr>
            <w:tcW w:w="3157" w:type="dxa"/>
            <w:vAlign w:val="center"/>
          </w:tcPr>
          <w:p w14:paraId="35F114A8" w14:textId="77777777" w:rsidR="00AD4887" w:rsidRDefault="00AD4887" w:rsidP="00AD4887">
            <w:pPr>
              <w:rPr>
                <w:ins w:id="613" w:author="Salas López Marcos Alam (UPGM)" w:date="2016-06-23T08:38:00Z"/>
                <w:color w:val="31849B" w:themeColor="accent5" w:themeShade="BF"/>
              </w:rPr>
            </w:pPr>
            <w:ins w:id="614" w:author="Salas López Marcos Alam (UPGM)" w:date="2016-06-23T08:38:00Z">
              <w:r>
                <w:rPr>
                  <w:color w:val="31849B" w:themeColor="accent5" w:themeShade="BF"/>
                </w:rPr>
                <w:t>Oficios Complementarios</w:t>
              </w:r>
            </w:ins>
          </w:p>
        </w:tc>
        <w:tc>
          <w:tcPr>
            <w:tcW w:w="2045" w:type="dxa"/>
            <w:vAlign w:val="center"/>
          </w:tcPr>
          <w:p w14:paraId="7CB23BE2" w14:textId="77777777" w:rsidR="00AD4887" w:rsidRDefault="00AD4887" w:rsidP="00AD4887">
            <w:pPr>
              <w:jc w:val="center"/>
              <w:rPr>
                <w:ins w:id="615" w:author="Salas López Marcos Alam (UPGM)" w:date="2016-06-23T08:38:00Z"/>
                <w:color w:val="31849B" w:themeColor="accent5" w:themeShade="BF"/>
              </w:rPr>
            </w:pPr>
            <w:ins w:id="616" w:author="Salas López Marcos Alam (UPGM)" w:date="2016-06-23T08:38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CB0388C" w14:textId="77777777" w:rsidR="00AD4887" w:rsidRDefault="00AD4887" w:rsidP="00AD4887">
            <w:pPr>
              <w:jc w:val="center"/>
              <w:rPr>
                <w:ins w:id="617" w:author="Salas López Marcos Alam (UPGM)" w:date="2016-06-23T08:38:00Z"/>
                <w:rFonts w:ascii="Calibri" w:hAnsi="Calibri" w:cs="Calibri"/>
                <w:color w:val="31849B"/>
              </w:rPr>
            </w:pPr>
            <w:ins w:id="618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1184EBA7" w14:textId="77777777" w:rsidTr="00AD4887">
        <w:trPr>
          <w:trHeight w:val="499"/>
          <w:jc w:val="center"/>
          <w:ins w:id="619" w:author="Salas López Marcos Alam (UPGM)" w:date="2016-06-23T08:38:00Z"/>
        </w:trPr>
        <w:tc>
          <w:tcPr>
            <w:tcW w:w="3157" w:type="dxa"/>
            <w:vAlign w:val="center"/>
          </w:tcPr>
          <w:p w14:paraId="265B0125" w14:textId="77777777" w:rsidR="00AD4887" w:rsidRDefault="00AD4887" w:rsidP="00AD4887">
            <w:pPr>
              <w:rPr>
                <w:ins w:id="620" w:author="Salas López Marcos Alam (UPGM)" w:date="2016-06-23T08:38:00Z"/>
                <w:color w:val="31849B" w:themeColor="accent5" w:themeShade="BF"/>
              </w:rPr>
            </w:pPr>
            <w:ins w:id="621" w:author="Salas López Marcos Alam (UPGM)" w:date="2016-06-23T08:38:00Z">
              <w:r>
                <w:rPr>
                  <w:color w:val="31849B" w:themeColor="accent5" w:themeShade="BF"/>
                </w:rPr>
                <w:t>Hechos</w:t>
              </w:r>
            </w:ins>
          </w:p>
        </w:tc>
        <w:tc>
          <w:tcPr>
            <w:tcW w:w="2045" w:type="dxa"/>
            <w:vAlign w:val="center"/>
          </w:tcPr>
          <w:p w14:paraId="0C47B9E4" w14:textId="77777777" w:rsidR="00AD4887" w:rsidRDefault="00AD4887" w:rsidP="00AD4887">
            <w:pPr>
              <w:jc w:val="center"/>
              <w:rPr>
                <w:ins w:id="622" w:author="Salas López Marcos Alam (UPGM)" w:date="2016-06-23T08:38:00Z"/>
                <w:color w:val="31849B" w:themeColor="accent5" w:themeShade="BF"/>
              </w:rPr>
            </w:pPr>
            <w:ins w:id="623" w:author="Salas López Marcos Alam (UPGM)" w:date="2016-06-23T08:38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6B32450" w14:textId="77777777" w:rsidR="00AD4887" w:rsidRDefault="00AD4887" w:rsidP="00AD4887">
            <w:pPr>
              <w:jc w:val="center"/>
              <w:rPr>
                <w:ins w:id="624" w:author="Salas López Marcos Alam (UPGM)" w:date="2016-06-23T08:38:00Z"/>
                <w:rFonts w:ascii="Calibri" w:hAnsi="Calibri" w:cs="Calibri"/>
                <w:color w:val="31849B"/>
              </w:rPr>
            </w:pPr>
            <w:ins w:id="625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23036FFB" w14:textId="77777777" w:rsidTr="00AD4887">
        <w:trPr>
          <w:trHeight w:val="499"/>
          <w:jc w:val="center"/>
          <w:ins w:id="626" w:author="Salas López Marcos Alam (UPGM)" w:date="2016-06-23T08:38:00Z"/>
        </w:trPr>
        <w:tc>
          <w:tcPr>
            <w:tcW w:w="3157" w:type="dxa"/>
            <w:vAlign w:val="center"/>
          </w:tcPr>
          <w:p w14:paraId="3351304C" w14:textId="77777777" w:rsidR="00AD4887" w:rsidRDefault="00AD4887" w:rsidP="00AD4887">
            <w:pPr>
              <w:rPr>
                <w:ins w:id="627" w:author="Salas López Marcos Alam (UPGM)" w:date="2016-06-23T08:38:00Z"/>
                <w:color w:val="31849B" w:themeColor="accent5" w:themeShade="BF"/>
              </w:rPr>
            </w:pPr>
            <w:ins w:id="628" w:author="Salas López Marcos Alam (UPGM)" w:date="2016-06-23T08:38:00Z">
              <w:r>
                <w:rPr>
                  <w:color w:val="31849B" w:themeColor="accent5" w:themeShade="BF"/>
                </w:rPr>
                <w:t>Presunto daño patrimonial y/o perjuicio</w:t>
              </w:r>
            </w:ins>
          </w:p>
        </w:tc>
        <w:tc>
          <w:tcPr>
            <w:tcW w:w="2045" w:type="dxa"/>
            <w:vAlign w:val="center"/>
          </w:tcPr>
          <w:p w14:paraId="4CB6AA27" w14:textId="77777777" w:rsidR="00AD4887" w:rsidRDefault="00AD4887" w:rsidP="00AD4887">
            <w:pPr>
              <w:jc w:val="center"/>
              <w:rPr>
                <w:ins w:id="629" w:author="Salas López Marcos Alam (UPGM)" w:date="2016-06-23T08:38:00Z"/>
                <w:color w:val="31849B" w:themeColor="accent5" w:themeShade="BF"/>
              </w:rPr>
            </w:pPr>
            <w:ins w:id="630" w:author="Salas López Marcos Alam (UPGM)" w:date="2016-06-23T08:38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6AA6C24" w14:textId="77777777" w:rsidR="00AD4887" w:rsidRDefault="00AD4887" w:rsidP="00AD4887">
            <w:pPr>
              <w:jc w:val="center"/>
              <w:rPr>
                <w:ins w:id="631" w:author="Salas López Marcos Alam (UPGM)" w:date="2016-06-23T08:38:00Z"/>
                <w:rFonts w:ascii="Calibri" w:hAnsi="Calibri" w:cs="Calibri"/>
                <w:color w:val="31849B"/>
              </w:rPr>
            </w:pPr>
            <w:ins w:id="632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2FC561AE" w14:textId="77777777" w:rsidTr="00AD4887">
        <w:trPr>
          <w:trHeight w:val="499"/>
          <w:jc w:val="center"/>
          <w:ins w:id="633" w:author="Salas López Marcos Alam (UPGM)" w:date="2016-06-23T08:38:00Z"/>
        </w:trPr>
        <w:tc>
          <w:tcPr>
            <w:tcW w:w="3157" w:type="dxa"/>
            <w:vAlign w:val="center"/>
          </w:tcPr>
          <w:p w14:paraId="55EBADEC" w14:textId="77777777" w:rsidR="00AD4887" w:rsidRDefault="00AD4887" w:rsidP="00AD4887">
            <w:pPr>
              <w:rPr>
                <w:ins w:id="634" w:author="Salas López Marcos Alam (UPGM)" w:date="2016-06-23T08:38:00Z"/>
                <w:color w:val="31849B" w:themeColor="accent5" w:themeShade="BF"/>
              </w:rPr>
            </w:pPr>
            <w:ins w:id="635" w:author="Salas López Marcos Alam (UPGM)" w:date="2016-06-23T08:38:00Z">
              <w:r>
                <w:rPr>
                  <w:color w:val="31849B" w:themeColor="accent5" w:themeShade="BF"/>
                </w:rPr>
                <w:t>Precisión de irregularidades</w:t>
              </w:r>
            </w:ins>
          </w:p>
        </w:tc>
        <w:tc>
          <w:tcPr>
            <w:tcW w:w="2045" w:type="dxa"/>
            <w:vAlign w:val="center"/>
          </w:tcPr>
          <w:p w14:paraId="4D7C2A59" w14:textId="77777777" w:rsidR="00AD4887" w:rsidRDefault="00AD4887" w:rsidP="00AD4887">
            <w:pPr>
              <w:jc w:val="center"/>
              <w:rPr>
                <w:ins w:id="636" w:author="Salas López Marcos Alam (UPGM)" w:date="2016-06-23T08:38:00Z"/>
                <w:color w:val="31849B" w:themeColor="accent5" w:themeShade="BF"/>
              </w:rPr>
            </w:pPr>
            <w:ins w:id="637" w:author="Salas López Marcos Alam (UPGM)" w:date="2016-06-23T08:38:00Z">
              <w:r w:rsidRPr="00AB3BD3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F717C96" w14:textId="77777777" w:rsidR="00AD4887" w:rsidRDefault="00AD4887" w:rsidP="00AD4887">
            <w:pPr>
              <w:jc w:val="center"/>
              <w:rPr>
                <w:ins w:id="638" w:author="Salas López Marcos Alam (UPGM)" w:date="2016-06-23T08:38:00Z"/>
                <w:rFonts w:ascii="Calibri" w:hAnsi="Calibri" w:cs="Calibri"/>
                <w:color w:val="31849B"/>
              </w:rPr>
            </w:pPr>
            <w:ins w:id="639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2EA94BBC" w14:textId="77777777" w:rsidTr="00AD4887">
        <w:trPr>
          <w:trHeight w:val="499"/>
          <w:jc w:val="center"/>
          <w:ins w:id="640" w:author="Salas López Marcos Alam (UPGM)" w:date="2016-06-23T08:38:00Z"/>
        </w:trPr>
        <w:tc>
          <w:tcPr>
            <w:tcW w:w="3157" w:type="dxa"/>
            <w:vAlign w:val="center"/>
          </w:tcPr>
          <w:p w14:paraId="42412C39" w14:textId="77777777" w:rsidR="00AD4887" w:rsidRDefault="00AD4887" w:rsidP="00AD4887">
            <w:pPr>
              <w:rPr>
                <w:ins w:id="641" w:author="Salas López Marcos Alam (UPGM)" w:date="2016-06-23T08:38:00Z"/>
                <w:color w:val="31849B" w:themeColor="accent5" w:themeShade="BF"/>
              </w:rPr>
            </w:pPr>
            <w:ins w:id="642" w:author="Salas López Marcos Alam (UPGM)" w:date="2016-06-23T08:38:00Z">
              <w:r>
                <w:rPr>
                  <w:color w:val="31849B" w:themeColor="accent5" w:themeShade="BF"/>
                </w:rPr>
                <w:t>Presuntos responsables</w:t>
              </w:r>
            </w:ins>
          </w:p>
        </w:tc>
        <w:tc>
          <w:tcPr>
            <w:tcW w:w="2045" w:type="dxa"/>
            <w:vAlign w:val="center"/>
          </w:tcPr>
          <w:p w14:paraId="594A62A5" w14:textId="77777777" w:rsidR="00AD4887" w:rsidRPr="00AB3BD3" w:rsidRDefault="00AD4887" w:rsidP="00AD4887">
            <w:pPr>
              <w:jc w:val="center"/>
              <w:rPr>
                <w:ins w:id="643" w:author="Salas López Marcos Alam (UPGM)" w:date="2016-06-23T08:38:00Z"/>
                <w:color w:val="31849B" w:themeColor="accent5" w:themeShade="BF"/>
              </w:rPr>
            </w:pPr>
            <w:ins w:id="644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5B728EA" w14:textId="77777777" w:rsidR="00AD4887" w:rsidRDefault="00AD4887" w:rsidP="00AD4887">
            <w:pPr>
              <w:jc w:val="center"/>
              <w:rPr>
                <w:ins w:id="645" w:author="Salas López Marcos Alam (UPGM)" w:date="2016-06-23T08:38:00Z"/>
                <w:rFonts w:ascii="Calibri" w:hAnsi="Calibri" w:cs="Calibri"/>
                <w:color w:val="31849B"/>
              </w:rPr>
            </w:pPr>
            <w:ins w:id="646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01893A3F" w14:textId="77777777" w:rsidTr="00AD4887">
        <w:trPr>
          <w:trHeight w:val="499"/>
          <w:jc w:val="center"/>
          <w:ins w:id="647" w:author="Salas López Marcos Alam (UPGM)" w:date="2016-06-23T08:38:00Z"/>
        </w:trPr>
        <w:tc>
          <w:tcPr>
            <w:tcW w:w="3157" w:type="dxa"/>
            <w:vAlign w:val="center"/>
          </w:tcPr>
          <w:p w14:paraId="2FCB4403" w14:textId="77777777" w:rsidR="00AD4887" w:rsidRDefault="00AD4887" w:rsidP="00AD4887">
            <w:pPr>
              <w:rPr>
                <w:ins w:id="648" w:author="Salas López Marcos Alam (UPGM)" w:date="2016-06-23T08:38:00Z"/>
                <w:color w:val="31849B" w:themeColor="accent5" w:themeShade="BF"/>
              </w:rPr>
            </w:pPr>
            <w:ins w:id="649" w:author="Salas López Marcos Alam (UPGM)" w:date="2016-06-23T08:38:00Z">
              <w:r>
                <w:rPr>
                  <w:color w:val="31849B" w:themeColor="accent5" w:themeShade="BF"/>
                </w:rPr>
                <w:t>Cuadro Servidor Público/ Conducta</w:t>
              </w:r>
            </w:ins>
          </w:p>
        </w:tc>
        <w:tc>
          <w:tcPr>
            <w:tcW w:w="2045" w:type="dxa"/>
            <w:vAlign w:val="center"/>
          </w:tcPr>
          <w:p w14:paraId="23FD0354" w14:textId="77777777" w:rsidR="00AD4887" w:rsidRPr="00AB3BD3" w:rsidRDefault="00AD4887" w:rsidP="00AD4887">
            <w:pPr>
              <w:jc w:val="center"/>
              <w:rPr>
                <w:ins w:id="650" w:author="Salas López Marcos Alam (UPGM)" w:date="2016-06-23T08:38:00Z"/>
                <w:color w:val="31849B" w:themeColor="accent5" w:themeShade="BF"/>
              </w:rPr>
            </w:pPr>
            <w:ins w:id="651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C7577FF" w14:textId="77777777" w:rsidR="00AD4887" w:rsidRDefault="00AD4887" w:rsidP="00AD4887">
            <w:pPr>
              <w:jc w:val="center"/>
              <w:rPr>
                <w:ins w:id="652" w:author="Salas López Marcos Alam (UPGM)" w:date="2016-06-23T08:38:00Z"/>
                <w:rFonts w:ascii="Calibri" w:hAnsi="Calibri" w:cs="Calibri"/>
                <w:color w:val="31849B"/>
              </w:rPr>
            </w:pPr>
            <w:ins w:id="653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4840C094" w14:textId="77777777" w:rsidTr="00AD4887">
        <w:trPr>
          <w:trHeight w:val="499"/>
          <w:jc w:val="center"/>
          <w:ins w:id="654" w:author="Salas López Marcos Alam (UPGM)" w:date="2016-06-23T08:38:00Z"/>
        </w:trPr>
        <w:tc>
          <w:tcPr>
            <w:tcW w:w="3157" w:type="dxa"/>
            <w:vAlign w:val="center"/>
          </w:tcPr>
          <w:p w14:paraId="088C36BE" w14:textId="77777777" w:rsidR="00AD4887" w:rsidRDefault="00AD4887" w:rsidP="00AD4887">
            <w:pPr>
              <w:rPr>
                <w:ins w:id="655" w:author="Salas López Marcos Alam (UPGM)" w:date="2016-06-23T08:38:00Z"/>
                <w:color w:val="31849B" w:themeColor="accent5" w:themeShade="BF"/>
              </w:rPr>
            </w:pPr>
            <w:ins w:id="656" w:author="Salas López Marcos Alam (UPGM)" w:date="2016-06-23T08:38:00Z">
              <w:r>
                <w:rPr>
                  <w:color w:val="31849B" w:themeColor="accent5" w:themeShade="BF"/>
                </w:rPr>
                <w:t>Conclusiones del Informe</w:t>
              </w:r>
            </w:ins>
          </w:p>
        </w:tc>
        <w:tc>
          <w:tcPr>
            <w:tcW w:w="2045" w:type="dxa"/>
            <w:vAlign w:val="center"/>
          </w:tcPr>
          <w:p w14:paraId="061CBED1" w14:textId="77777777" w:rsidR="00AD4887" w:rsidRPr="00AB3BD3" w:rsidRDefault="00AD4887" w:rsidP="00AD4887">
            <w:pPr>
              <w:jc w:val="center"/>
              <w:rPr>
                <w:ins w:id="657" w:author="Salas López Marcos Alam (UPGM)" w:date="2016-06-23T08:38:00Z"/>
                <w:color w:val="31849B" w:themeColor="accent5" w:themeShade="BF"/>
              </w:rPr>
            </w:pPr>
            <w:ins w:id="658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7D101DA" w14:textId="77777777" w:rsidR="00AD4887" w:rsidRDefault="00AD4887" w:rsidP="00AD4887">
            <w:pPr>
              <w:jc w:val="center"/>
              <w:rPr>
                <w:ins w:id="659" w:author="Salas López Marcos Alam (UPGM)" w:date="2016-06-23T08:38:00Z"/>
                <w:rFonts w:ascii="Calibri" w:hAnsi="Calibri" w:cs="Calibri"/>
                <w:color w:val="31849B"/>
              </w:rPr>
            </w:pPr>
            <w:ins w:id="660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0F395FAA" w14:textId="77777777" w:rsidTr="00AD4887">
        <w:trPr>
          <w:trHeight w:val="499"/>
          <w:jc w:val="center"/>
          <w:ins w:id="661" w:author="Salas López Marcos Alam (UPGM)" w:date="2016-06-23T08:38:00Z"/>
        </w:trPr>
        <w:tc>
          <w:tcPr>
            <w:tcW w:w="3157" w:type="dxa"/>
            <w:vAlign w:val="center"/>
          </w:tcPr>
          <w:p w14:paraId="7728CEAF" w14:textId="77777777" w:rsidR="00AD4887" w:rsidRPr="0011400E" w:rsidRDefault="00AD4887" w:rsidP="00AD4887">
            <w:pPr>
              <w:rPr>
                <w:ins w:id="662" w:author="Salas López Marcos Alam (UPGM)" w:date="2016-06-23T08:38:00Z"/>
                <w:color w:val="31849B" w:themeColor="accent5" w:themeShade="BF"/>
              </w:rPr>
            </w:pPr>
            <w:ins w:id="663" w:author="Salas López Marcos Alam (UPGM)" w:date="2016-06-23T08:38:00Z">
              <w:r w:rsidRPr="00C60581">
                <w:rPr>
                  <w:color w:val="31849B" w:themeColor="accent5" w:themeShade="BF"/>
                </w:rPr>
                <w:t>Datos de los auditores</w:t>
              </w:r>
            </w:ins>
          </w:p>
        </w:tc>
        <w:tc>
          <w:tcPr>
            <w:tcW w:w="2045" w:type="dxa"/>
            <w:vAlign w:val="center"/>
          </w:tcPr>
          <w:p w14:paraId="738DFAB8" w14:textId="77777777" w:rsidR="00AD4887" w:rsidRPr="00B44A9E" w:rsidRDefault="00AD4887" w:rsidP="00AD4887">
            <w:pPr>
              <w:jc w:val="center"/>
              <w:rPr>
                <w:ins w:id="664" w:author="Salas López Marcos Alam (UPGM)" w:date="2016-06-23T08:38:00Z"/>
                <w:color w:val="31849B" w:themeColor="accent5" w:themeShade="BF"/>
              </w:rPr>
            </w:pPr>
            <w:ins w:id="665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8D85B75" w14:textId="77777777" w:rsidR="00AD4887" w:rsidRPr="00B44A9E" w:rsidRDefault="00AD4887" w:rsidP="00AD4887">
            <w:pPr>
              <w:jc w:val="center"/>
              <w:rPr>
                <w:ins w:id="666" w:author="Salas López Marcos Alam (UPGM)" w:date="2016-06-23T08:38:00Z"/>
                <w:color w:val="31849B" w:themeColor="accent5" w:themeShade="BF"/>
              </w:rPr>
            </w:pPr>
            <w:ins w:id="667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sistema.</w:t>
              </w:r>
            </w:ins>
          </w:p>
        </w:tc>
      </w:tr>
      <w:tr w:rsidR="00AD4887" w:rsidRPr="00B44A9E" w14:paraId="258DB476" w14:textId="77777777" w:rsidTr="00AD4887">
        <w:trPr>
          <w:trHeight w:val="499"/>
          <w:jc w:val="center"/>
          <w:ins w:id="668" w:author="Salas López Marcos Alam (UPGM)" w:date="2016-06-23T08:38:00Z"/>
        </w:trPr>
        <w:tc>
          <w:tcPr>
            <w:tcW w:w="3157" w:type="dxa"/>
            <w:vAlign w:val="center"/>
          </w:tcPr>
          <w:p w14:paraId="2717AD2A" w14:textId="77777777" w:rsidR="00AD4887" w:rsidRPr="00C60581" w:rsidRDefault="00AD4887" w:rsidP="00AD4887">
            <w:pPr>
              <w:rPr>
                <w:ins w:id="669" w:author="Salas López Marcos Alam (UPGM)" w:date="2016-06-23T08:38:00Z"/>
                <w:color w:val="31849B" w:themeColor="accent5" w:themeShade="BF"/>
                <w:u w:val="single"/>
              </w:rPr>
            </w:pPr>
            <w:ins w:id="670" w:author="Salas López Marcos Alam (UPGM)" w:date="2016-06-23T08:38:00Z">
              <w:r w:rsidRPr="00C60581">
                <w:rPr>
                  <w:color w:val="31849B" w:themeColor="accent5" w:themeShade="BF"/>
                  <w:u w:val="single"/>
                </w:rPr>
                <w:t>SOLICITUD DE INFORMACIÓN</w:t>
              </w:r>
            </w:ins>
          </w:p>
        </w:tc>
        <w:tc>
          <w:tcPr>
            <w:tcW w:w="2045" w:type="dxa"/>
            <w:vAlign w:val="center"/>
          </w:tcPr>
          <w:p w14:paraId="525AE4C5" w14:textId="77777777" w:rsidR="00AD4887" w:rsidRPr="00B44A9E" w:rsidRDefault="00AD4887" w:rsidP="00AD4887">
            <w:pPr>
              <w:jc w:val="center"/>
              <w:rPr>
                <w:ins w:id="671" w:author="Salas López Marcos Alam (UPGM)" w:date="2016-06-23T08:38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04074278" w14:textId="77777777" w:rsidR="00AD4887" w:rsidRPr="00B44A9E" w:rsidRDefault="00AD4887" w:rsidP="00AD4887">
            <w:pPr>
              <w:jc w:val="center"/>
              <w:rPr>
                <w:ins w:id="672" w:author="Salas López Marcos Alam (UPGM)" w:date="2016-06-23T08:38:00Z"/>
                <w:color w:val="31849B" w:themeColor="accent5" w:themeShade="BF"/>
              </w:rPr>
            </w:pPr>
          </w:p>
        </w:tc>
      </w:tr>
      <w:tr w:rsidR="00AD4887" w:rsidRPr="00B44A9E" w14:paraId="12C1747C" w14:textId="77777777" w:rsidTr="00AD4887">
        <w:trPr>
          <w:trHeight w:val="499"/>
          <w:jc w:val="center"/>
          <w:ins w:id="673" w:author="Salas López Marcos Alam (UPGM)" w:date="2016-06-23T08:38:00Z"/>
        </w:trPr>
        <w:tc>
          <w:tcPr>
            <w:tcW w:w="3157" w:type="dxa"/>
            <w:vAlign w:val="center"/>
          </w:tcPr>
          <w:p w14:paraId="4850D58E" w14:textId="77777777" w:rsidR="00AD4887" w:rsidRPr="00B44A9E" w:rsidRDefault="00AD4887" w:rsidP="00AD4887">
            <w:pPr>
              <w:rPr>
                <w:ins w:id="674" w:author="Salas López Marcos Alam (UPGM)" w:date="2016-06-23T08:38:00Z"/>
                <w:color w:val="31849B" w:themeColor="accent5" w:themeShade="BF"/>
              </w:rPr>
            </w:pPr>
            <w:ins w:id="675" w:author="Salas López Marcos Alam (UPGM)" w:date="2016-06-23T08:38:00Z">
              <w:r w:rsidRPr="00E06CB6">
                <w:rPr>
                  <w:color w:val="31849B" w:themeColor="accent5" w:themeShade="BF"/>
                </w:rPr>
                <w:t>Servidor Público a quien se dirige</w:t>
              </w:r>
            </w:ins>
          </w:p>
        </w:tc>
        <w:tc>
          <w:tcPr>
            <w:tcW w:w="2045" w:type="dxa"/>
            <w:vAlign w:val="center"/>
          </w:tcPr>
          <w:p w14:paraId="601D7563" w14:textId="77777777" w:rsidR="00AD4887" w:rsidRPr="00B44A9E" w:rsidRDefault="00AD4887" w:rsidP="00AD4887">
            <w:pPr>
              <w:jc w:val="center"/>
              <w:rPr>
                <w:ins w:id="676" w:author="Salas López Marcos Alam (UPGM)" w:date="2016-06-23T08:38:00Z"/>
                <w:color w:val="31849B" w:themeColor="accent5" w:themeShade="BF"/>
              </w:rPr>
            </w:pPr>
            <w:ins w:id="677" w:author="Salas López Marcos Alam (UPGM)" w:date="2016-06-23T08:38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52D37C5" w14:textId="77777777" w:rsidR="00AD4887" w:rsidRPr="00B44A9E" w:rsidRDefault="00AD4887" w:rsidP="00AD4887">
            <w:pPr>
              <w:jc w:val="center"/>
              <w:rPr>
                <w:ins w:id="678" w:author="Salas López Marcos Alam (UPGM)" w:date="2016-06-23T08:38:00Z"/>
                <w:color w:val="31849B" w:themeColor="accent5" w:themeShade="BF"/>
              </w:rPr>
            </w:pPr>
            <w:ins w:id="679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Se seleccionará de catálogo</w:t>
              </w:r>
            </w:ins>
          </w:p>
        </w:tc>
      </w:tr>
      <w:tr w:rsidR="00AD4887" w:rsidRPr="00B44A9E" w14:paraId="7F33BA03" w14:textId="77777777" w:rsidTr="00AD4887">
        <w:trPr>
          <w:trHeight w:val="499"/>
          <w:jc w:val="center"/>
          <w:ins w:id="680" w:author="Salas López Marcos Alam (UPGM)" w:date="2016-06-23T08:38:00Z"/>
        </w:trPr>
        <w:tc>
          <w:tcPr>
            <w:tcW w:w="3157" w:type="dxa"/>
            <w:vAlign w:val="center"/>
          </w:tcPr>
          <w:p w14:paraId="229E6C73" w14:textId="77777777" w:rsidR="00AD4887" w:rsidRPr="00B44A9E" w:rsidRDefault="00AD4887" w:rsidP="00AD4887">
            <w:pPr>
              <w:rPr>
                <w:ins w:id="681" w:author="Salas López Marcos Alam (UPGM)" w:date="2016-06-23T08:38:00Z"/>
                <w:color w:val="31849B" w:themeColor="accent5" w:themeShade="BF"/>
              </w:rPr>
            </w:pPr>
            <w:ins w:id="682" w:author="Salas López Marcos Alam (UPGM)" w:date="2016-06-23T08:38:00Z">
              <w:r>
                <w:rPr>
                  <w:color w:val="31849B" w:themeColor="accent5" w:themeShade="BF"/>
                </w:rPr>
                <w:t>Fecha de la Solicitud de Información</w:t>
              </w:r>
            </w:ins>
          </w:p>
        </w:tc>
        <w:tc>
          <w:tcPr>
            <w:tcW w:w="2045" w:type="dxa"/>
            <w:vAlign w:val="center"/>
          </w:tcPr>
          <w:p w14:paraId="32B3427B" w14:textId="77777777" w:rsidR="00AD4887" w:rsidRPr="00B44A9E" w:rsidRDefault="00AD4887" w:rsidP="00AD4887">
            <w:pPr>
              <w:jc w:val="center"/>
              <w:rPr>
                <w:ins w:id="683" w:author="Salas López Marcos Alam (UPGM)" w:date="2016-06-23T08:38:00Z"/>
                <w:color w:val="31849B" w:themeColor="accent5" w:themeShade="BF"/>
              </w:rPr>
            </w:pPr>
            <w:ins w:id="684" w:author="Salas López Marcos Alam (UPGM)" w:date="2016-06-23T08:38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20A4632" w14:textId="77777777" w:rsidR="00AD4887" w:rsidRPr="00B44A9E" w:rsidRDefault="00AD4887" w:rsidP="00AD4887">
            <w:pPr>
              <w:jc w:val="center"/>
              <w:rPr>
                <w:ins w:id="685" w:author="Salas López Marcos Alam (UPGM)" w:date="2016-06-23T08:38:00Z"/>
                <w:color w:val="31849B" w:themeColor="accent5" w:themeShade="BF"/>
              </w:rPr>
            </w:pPr>
            <w:ins w:id="686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usuario lo captura con ayuda del sistema</w:t>
              </w:r>
            </w:ins>
          </w:p>
        </w:tc>
      </w:tr>
      <w:tr w:rsidR="00AD4887" w:rsidRPr="00B44A9E" w14:paraId="5EEC7520" w14:textId="77777777" w:rsidTr="00AD4887">
        <w:trPr>
          <w:trHeight w:val="499"/>
          <w:jc w:val="center"/>
          <w:ins w:id="687" w:author="Salas López Marcos Alam (UPGM)" w:date="2016-06-23T08:38:00Z"/>
        </w:trPr>
        <w:tc>
          <w:tcPr>
            <w:tcW w:w="3157" w:type="dxa"/>
            <w:vAlign w:val="center"/>
          </w:tcPr>
          <w:p w14:paraId="7E73FAB9" w14:textId="77777777" w:rsidR="00AD4887" w:rsidRPr="00B44A9E" w:rsidRDefault="00AD4887" w:rsidP="00AD4887">
            <w:pPr>
              <w:rPr>
                <w:ins w:id="688" w:author="Salas López Marcos Alam (UPGM)" w:date="2016-06-23T08:38:00Z"/>
                <w:color w:val="31849B" w:themeColor="accent5" w:themeShade="BF"/>
              </w:rPr>
            </w:pPr>
            <w:ins w:id="689" w:author="Salas López Marcos Alam (UPGM)" w:date="2016-06-23T08:38:00Z">
              <w:r>
                <w:rPr>
                  <w:color w:val="31849B" w:themeColor="accent5" w:themeShade="BF"/>
                </w:rPr>
                <w:t>Fecha de la Orden de Auditoría original</w:t>
              </w:r>
            </w:ins>
          </w:p>
        </w:tc>
        <w:tc>
          <w:tcPr>
            <w:tcW w:w="2045" w:type="dxa"/>
            <w:vAlign w:val="center"/>
          </w:tcPr>
          <w:p w14:paraId="4266924E" w14:textId="77777777" w:rsidR="00AD4887" w:rsidRPr="00B44A9E" w:rsidRDefault="00AD4887" w:rsidP="00AD4887">
            <w:pPr>
              <w:jc w:val="center"/>
              <w:rPr>
                <w:ins w:id="690" w:author="Salas López Marcos Alam (UPGM)" w:date="2016-06-23T08:38:00Z"/>
                <w:color w:val="31849B" w:themeColor="accent5" w:themeShade="BF"/>
              </w:rPr>
            </w:pPr>
            <w:ins w:id="691" w:author="Salas López Marcos Alam (UPGM)" w:date="2016-06-23T08:38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40780FE" w14:textId="77777777" w:rsidR="00AD4887" w:rsidRPr="00B44A9E" w:rsidRDefault="00AD4887" w:rsidP="00AD4887">
            <w:pPr>
              <w:jc w:val="center"/>
              <w:rPr>
                <w:ins w:id="692" w:author="Salas López Marcos Alam (UPGM)" w:date="2016-06-23T08:38:00Z"/>
                <w:color w:val="31849B" w:themeColor="accent5" w:themeShade="BF"/>
              </w:rPr>
            </w:pPr>
            <w:ins w:id="693" w:author="Salas López Marcos Alam (UPGM)" w:date="2016-06-23T08:38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AD4887" w:rsidRPr="00B44A9E" w14:paraId="1D1CE719" w14:textId="77777777" w:rsidTr="00AD4887">
        <w:trPr>
          <w:trHeight w:val="499"/>
          <w:jc w:val="center"/>
          <w:ins w:id="694" w:author="Salas López Marcos Alam (UPGM)" w:date="2016-06-23T08:38:00Z"/>
        </w:trPr>
        <w:tc>
          <w:tcPr>
            <w:tcW w:w="3157" w:type="dxa"/>
            <w:vAlign w:val="center"/>
          </w:tcPr>
          <w:p w14:paraId="30563959" w14:textId="77777777" w:rsidR="00AD4887" w:rsidRPr="00B44A9E" w:rsidRDefault="00AD4887" w:rsidP="00AD4887">
            <w:pPr>
              <w:rPr>
                <w:ins w:id="695" w:author="Salas López Marcos Alam (UPGM)" w:date="2016-06-23T08:38:00Z"/>
                <w:color w:val="31849B" w:themeColor="accent5" w:themeShade="BF"/>
              </w:rPr>
            </w:pPr>
            <w:ins w:id="696" w:author="Salas López Marcos Alam (UPGM)" w:date="2016-06-23T08:38:00Z">
              <w:r>
                <w:rPr>
                  <w:color w:val="31849B" w:themeColor="accent5" w:themeShade="BF"/>
                </w:rPr>
                <w:t>Plazo</w:t>
              </w:r>
            </w:ins>
          </w:p>
        </w:tc>
        <w:tc>
          <w:tcPr>
            <w:tcW w:w="2045" w:type="dxa"/>
            <w:vAlign w:val="center"/>
          </w:tcPr>
          <w:p w14:paraId="76E2D44F" w14:textId="77777777" w:rsidR="00AD4887" w:rsidRPr="00B44A9E" w:rsidRDefault="00AD4887" w:rsidP="00AD4887">
            <w:pPr>
              <w:jc w:val="center"/>
              <w:rPr>
                <w:ins w:id="697" w:author="Salas López Marcos Alam (UPGM)" w:date="2016-06-23T08:38:00Z"/>
                <w:color w:val="31849B" w:themeColor="accent5" w:themeShade="BF"/>
              </w:rPr>
            </w:pPr>
            <w:ins w:id="698" w:author="Salas López Marcos Alam (UPGM)" w:date="2016-06-23T08:38:00Z">
              <w:r w:rsidRPr="00B44A9E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6F7D7C0" w14:textId="77777777" w:rsidR="00AD4887" w:rsidRPr="00B44A9E" w:rsidRDefault="00AD4887" w:rsidP="00AD4887">
            <w:pPr>
              <w:jc w:val="center"/>
              <w:rPr>
                <w:ins w:id="699" w:author="Salas López Marcos Alam (UPGM)" w:date="2016-06-23T08:38:00Z"/>
                <w:color w:val="31849B" w:themeColor="accent5" w:themeShade="BF"/>
              </w:rPr>
            </w:pPr>
            <w:ins w:id="700" w:author="Salas López Marcos Alam (UPGM)" w:date="2016-06-23T08:38:00Z">
              <w:r>
                <w:rPr>
                  <w:color w:val="31849B" w:themeColor="accent5" w:themeShade="BF"/>
                </w:rPr>
                <w:t>El usuario lo captura</w:t>
              </w:r>
            </w:ins>
          </w:p>
        </w:tc>
      </w:tr>
      <w:tr w:rsidR="00AD4887" w:rsidRPr="00B44A9E" w14:paraId="1EBB6E70" w14:textId="77777777" w:rsidTr="00AD4887">
        <w:trPr>
          <w:trHeight w:val="499"/>
          <w:jc w:val="center"/>
          <w:ins w:id="701" w:author="Salas López Marcos Alam (UPGM)" w:date="2016-06-23T08:38:00Z"/>
        </w:trPr>
        <w:tc>
          <w:tcPr>
            <w:tcW w:w="3157" w:type="dxa"/>
            <w:vAlign w:val="center"/>
          </w:tcPr>
          <w:p w14:paraId="78DA77C8" w14:textId="77777777" w:rsidR="00AD4887" w:rsidRDefault="00AD4887" w:rsidP="00AD4887">
            <w:pPr>
              <w:rPr>
                <w:ins w:id="702" w:author="Salas López Marcos Alam (UPGM)" w:date="2016-06-23T08:38:00Z"/>
                <w:color w:val="31849B" w:themeColor="accent5" w:themeShade="BF"/>
              </w:rPr>
            </w:pPr>
            <w:ins w:id="703" w:author="Salas López Marcos Alam (UPGM)" w:date="2016-06-23T08:38:00Z">
              <w:r>
                <w:rPr>
                  <w:color w:val="31849B" w:themeColor="accent5" w:themeShade="BF"/>
                </w:rPr>
                <w:lastRenderedPageBreak/>
                <w:t>C.C.P.</w:t>
              </w:r>
            </w:ins>
          </w:p>
        </w:tc>
        <w:tc>
          <w:tcPr>
            <w:tcW w:w="2045" w:type="dxa"/>
            <w:vAlign w:val="center"/>
          </w:tcPr>
          <w:p w14:paraId="70321B5B" w14:textId="77777777" w:rsidR="00AD4887" w:rsidRPr="00B44A9E" w:rsidRDefault="00AD4887" w:rsidP="00AD4887">
            <w:pPr>
              <w:jc w:val="center"/>
              <w:rPr>
                <w:ins w:id="704" w:author="Salas López Marcos Alam (UPGM)" w:date="2016-06-23T08:38:00Z"/>
                <w:color w:val="31849B" w:themeColor="accent5" w:themeShade="BF"/>
              </w:rPr>
            </w:pPr>
            <w:ins w:id="705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D505AE2" w14:textId="77777777" w:rsidR="00AD4887" w:rsidRDefault="00AD4887" w:rsidP="00AD4887">
            <w:pPr>
              <w:jc w:val="center"/>
              <w:rPr>
                <w:ins w:id="706" w:author="Salas López Marcos Alam (UPGM)" w:date="2016-06-23T08:38:00Z"/>
                <w:color w:val="31849B" w:themeColor="accent5" w:themeShade="BF"/>
              </w:rPr>
            </w:pPr>
            <w:ins w:id="707" w:author="Salas López Marcos Alam (UPGM)" w:date="2016-06-23T08:38:00Z">
              <w:r w:rsidRPr="000D40FE">
                <w:rPr>
                  <w:color w:val="31849B" w:themeColor="accent5" w:themeShade="BF"/>
                </w:rPr>
                <w:t>Se seleccionará de catálogo</w:t>
              </w:r>
            </w:ins>
          </w:p>
        </w:tc>
      </w:tr>
      <w:tr w:rsidR="00AD4887" w:rsidRPr="00B44A9E" w14:paraId="7B483D97" w14:textId="77777777" w:rsidTr="00AD4887">
        <w:trPr>
          <w:trHeight w:val="499"/>
          <w:jc w:val="center"/>
          <w:ins w:id="708" w:author="Salas López Marcos Alam (UPGM)" w:date="2016-06-23T08:38:00Z"/>
        </w:trPr>
        <w:tc>
          <w:tcPr>
            <w:tcW w:w="3157" w:type="dxa"/>
            <w:vAlign w:val="center"/>
          </w:tcPr>
          <w:p w14:paraId="17888C77" w14:textId="77777777" w:rsidR="00AD4887" w:rsidRPr="00C60581" w:rsidRDefault="00AD4887" w:rsidP="00AD4887">
            <w:pPr>
              <w:rPr>
                <w:ins w:id="709" w:author="Salas López Marcos Alam (UPGM)" w:date="2016-06-23T08:38:00Z"/>
                <w:color w:val="31849B" w:themeColor="accent5" w:themeShade="BF"/>
                <w:u w:val="single"/>
              </w:rPr>
            </w:pPr>
            <w:ins w:id="710" w:author="Salas López Marcos Alam (UPGM)" w:date="2016-06-23T08:38:00Z">
              <w:r w:rsidRPr="00C60581">
                <w:rPr>
                  <w:color w:val="31849B" w:themeColor="accent5" w:themeShade="BF"/>
                  <w:u w:val="single"/>
                </w:rPr>
                <w:t>ANEXOS</w:t>
              </w:r>
            </w:ins>
          </w:p>
        </w:tc>
        <w:tc>
          <w:tcPr>
            <w:tcW w:w="2045" w:type="dxa"/>
            <w:vAlign w:val="center"/>
          </w:tcPr>
          <w:p w14:paraId="6C817989" w14:textId="77777777" w:rsidR="00AD4887" w:rsidRPr="00B44A9E" w:rsidRDefault="00AD4887" w:rsidP="00AD4887">
            <w:pPr>
              <w:jc w:val="center"/>
              <w:rPr>
                <w:ins w:id="711" w:author="Salas López Marcos Alam (UPGM)" w:date="2016-06-23T08:38:00Z"/>
                <w:color w:val="31849B" w:themeColor="accent5" w:themeShade="BF"/>
              </w:rPr>
            </w:pPr>
            <w:ins w:id="712" w:author="Salas López Marcos Alam (UPGM)" w:date="2016-06-23T08:3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E206179" w14:textId="77777777" w:rsidR="00AD4887" w:rsidRPr="00B44A9E" w:rsidRDefault="00AD4887" w:rsidP="00AD4887">
            <w:pPr>
              <w:jc w:val="center"/>
              <w:rPr>
                <w:ins w:id="713" w:author="Salas López Marcos Alam (UPGM)" w:date="2016-06-23T08:38:00Z"/>
                <w:color w:val="31849B" w:themeColor="accent5" w:themeShade="BF"/>
              </w:rPr>
            </w:pPr>
            <w:ins w:id="714" w:author="Salas López Marcos Alam (UPGM)" w:date="2016-06-23T08:38:00Z">
              <w:r>
                <w:rPr>
                  <w:color w:val="31849B" w:themeColor="accent5" w:themeShade="BF"/>
                </w:rPr>
                <w:t>Se genera automático</w:t>
              </w:r>
            </w:ins>
          </w:p>
        </w:tc>
      </w:tr>
    </w:tbl>
    <w:p w14:paraId="28CDB870" w14:textId="77777777" w:rsidR="00AD4887" w:rsidRPr="00B44A9E" w:rsidRDefault="00AD4887" w:rsidP="00FB728B">
      <w:pPr>
        <w:jc w:val="both"/>
      </w:pPr>
    </w:p>
    <w:p w14:paraId="6EF01760" w14:textId="2D91F4DB" w:rsidR="00B139B4" w:rsidRPr="00B44A9E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44A9E">
        <w:rPr>
          <w:rFonts w:asciiTheme="minorHAnsi" w:hAnsiTheme="minorHAnsi"/>
        </w:rPr>
        <w:t>Flujo de actividades</w:t>
      </w:r>
    </w:p>
    <w:p w14:paraId="2B0626C1" w14:textId="7CA4B22D" w:rsidR="00B139B4" w:rsidRPr="00B44A9E" w:rsidRDefault="00B139B4" w:rsidP="00156347">
      <w:pPr>
        <w:ind w:left="2124"/>
        <w:jc w:val="both"/>
      </w:pPr>
      <w:r w:rsidRPr="00B44A9E">
        <w:t>El flujo in</w:t>
      </w:r>
      <w:r w:rsidR="00951360" w:rsidRPr="00B44A9E">
        <w:t>i</w:t>
      </w:r>
      <w:r w:rsidRPr="00B44A9E">
        <w:t>cia cuando el actor selecciona la opción “</w:t>
      </w:r>
      <w:r w:rsidR="00C43C9B" w:rsidRPr="00B44A9E">
        <w:t>Modificar</w:t>
      </w:r>
      <w:r w:rsidR="00820A3D" w:rsidRPr="00B44A9E">
        <w:t>”</w:t>
      </w:r>
    </w:p>
    <w:p w14:paraId="3AC635E2" w14:textId="438F2A7D" w:rsidR="00156347" w:rsidRPr="00B44A9E" w:rsidRDefault="00156347" w:rsidP="00156347">
      <w:pPr>
        <w:pStyle w:val="Prrafodelista"/>
        <w:ind w:left="2112"/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sistema muestra una pantalla de captura que contiene un formulario con la informa</w:t>
      </w:r>
      <w:r w:rsidR="00DF4F6A" w:rsidRPr="00B44A9E">
        <w:rPr>
          <w:rFonts w:asciiTheme="minorHAnsi" w:hAnsiTheme="minorHAnsi"/>
        </w:rPr>
        <w:t>ción requerida para modificar</w:t>
      </w:r>
      <w:r w:rsidR="00604828" w:rsidRPr="00B44A9E">
        <w:rPr>
          <w:rFonts w:asciiTheme="minorHAnsi" w:hAnsiTheme="minorHAnsi"/>
        </w:rPr>
        <w:t xml:space="preserve"> el</w:t>
      </w:r>
      <w:r w:rsidRPr="00B44A9E">
        <w:rPr>
          <w:rFonts w:asciiTheme="minorHAnsi" w:hAnsiTheme="minorHAnsi"/>
        </w:rPr>
        <w:t xml:space="preserve"> “</w:t>
      </w:r>
      <w:r w:rsidR="00AF32AA" w:rsidRPr="00B44A9E">
        <w:rPr>
          <w:rFonts w:asciiTheme="minorHAnsi" w:hAnsiTheme="minorHAnsi"/>
        </w:rPr>
        <w:t>Informe de PRA</w:t>
      </w:r>
      <w:r w:rsidRPr="00B44A9E">
        <w:rPr>
          <w:rFonts w:asciiTheme="minorHAnsi" w:hAnsiTheme="minorHAnsi"/>
        </w:rPr>
        <w:t>” &lt;Ver tabla “Entradas”&gt;</w:t>
      </w:r>
    </w:p>
    <w:p w14:paraId="610E03E1" w14:textId="77777777" w:rsidR="00156347" w:rsidRPr="00B44A9E" w:rsidRDefault="00156347" w:rsidP="00156347">
      <w:pPr>
        <w:pStyle w:val="Prrafodelista"/>
        <w:ind w:left="2136"/>
        <w:rPr>
          <w:rFonts w:asciiTheme="minorHAnsi" w:hAnsiTheme="minorHAnsi"/>
        </w:rPr>
      </w:pPr>
    </w:p>
    <w:p w14:paraId="71B7B457" w14:textId="77777777" w:rsidR="00156347" w:rsidRPr="00B44A9E" w:rsidRDefault="00156347" w:rsidP="00156347">
      <w:pPr>
        <w:pStyle w:val="Prrafodelista"/>
        <w:ind w:left="2136"/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sistema muestra las opciones:</w:t>
      </w:r>
    </w:p>
    <w:p w14:paraId="2F8E5322" w14:textId="77777777" w:rsidR="00156347" w:rsidRPr="00B44A9E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B44A9E">
        <w:rPr>
          <w:rFonts w:asciiTheme="minorHAnsi" w:hAnsiTheme="minorHAnsi"/>
        </w:rPr>
        <w:t>Guardar</w:t>
      </w:r>
    </w:p>
    <w:p w14:paraId="02181DFD" w14:textId="77777777" w:rsidR="00156347" w:rsidRPr="00B44A9E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B44A9E">
        <w:rPr>
          <w:rFonts w:asciiTheme="minorHAnsi" w:hAnsiTheme="minorHAnsi"/>
        </w:rPr>
        <w:t>Cancelar</w:t>
      </w:r>
    </w:p>
    <w:p w14:paraId="72433631" w14:textId="0FE8B67D" w:rsidR="00156347" w:rsidRPr="00B44A9E" w:rsidRDefault="00156347" w:rsidP="00156347">
      <w:pPr>
        <w:ind w:left="2112"/>
      </w:pPr>
      <w:r w:rsidRPr="00B44A9E">
        <w:t xml:space="preserve">El actor </w:t>
      </w:r>
      <w:r w:rsidR="00470357" w:rsidRPr="00B44A9E">
        <w:t>modifica</w:t>
      </w:r>
      <w:r w:rsidRPr="00B44A9E">
        <w:t xml:space="preserve"> la información necesaria</w:t>
      </w:r>
    </w:p>
    <w:p w14:paraId="1782FA5B" w14:textId="77777777" w:rsidR="00156347" w:rsidRPr="00B44A9E" w:rsidRDefault="00156347" w:rsidP="00156347">
      <w:pPr>
        <w:ind w:left="2112"/>
      </w:pPr>
      <w:r w:rsidRPr="00B44A9E">
        <w:t>El actor selecciona la opción “Guardar”</w:t>
      </w:r>
    </w:p>
    <w:p w14:paraId="16CB258A" w14:textId="77777777" w:rsidR="00156347" w:rsidRPr="00B44A9E" w:rsidRDefault="00156347" w:rsidP="00156347">
      <w:pPr>
        <w:pStyle w:val="Prrafodelista"/>
        <w:numPr>
          <w:ilvl w:val="0"/>
          <w:numId w:val="16"/>
        </w:numPr>
        <w:ind w:left="2832"/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sistema muestra el mensaje “¿Desea guardar la información?” (Si/No)</w:t>
      </w:r>
    </w:p>
    <w:p w14:paraId="0A6BE69E" w14:textId="77777777" w:rsidR="00156347" w:rsidRPr="00B44A9E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B44A9E">
        <w:rPr>
          <w:rFonts w:asciiTheme="minorHAnsi" w:hAnsiTheme="minorHAnsi"/>
        </w:rPr>
        <w:t>Si el actor selecciona “Si”</w:t>
      </w:r>
    </w:p>
    <w:p w14:paraId="687AF9D0" w14:textId="77777777" w:rsidR="00156347" w:rsidRPr="00B44A9E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sistema guarda la información</w:t>
      </w:r>
    </w:p>
    <w:p w14:paraId="50CE862A" w14:textId="77777777" w:rsidR="00156347" w:rsidRPr="00B44A9E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B44A9E">
        <w:rPr>
          <w:rFonts w:asciiTheme="minorHAnsi" w:hAnsiTheme="minorHAnsi"/>
        </w:rPr>
        <w:t>Si el actor selecciona “No”</w:t>
      </w:r>
    </w:p>
    <w:p w14:paraId="1DFDDECA" w14:textId="77777777" w:rsidR="00156347" w:rsidRPr="00B44A9E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actor sigue capturando la información necesaria</w:t>
      </w:r>
    </w:p>
    <w:p w14:paraId="5E4C9392" w14:textId="5EAB3303" w:rsidR="00156347" w:rsidRPr="00B44A9E" w:rsidRDefault="00156347" w:rsidP="00624B06">
      <w:pPr>
        <w:ind w:left="2112"/>
      </w:pPr>
      <w:r w:rsidRPr="00B44A9E">
        <w:t xml:space="preserve">Termina el flujo </w:t>
      </w:r>
      <w:r w:rsidR="00524F67" w:rsidRPr="00B44A9E">
        <w:t>modificar</w:t>
      </w:r>
    </w:p>
    <w:p w14:paraId="1DF2274A" w14:textId="327DB896" w:rsidR="00B139B4" w:rsidRPr="00B44A9E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44A9E">
        <w:rPr>
          <w:rFonts w:asciiTheme="minorHAnsi" w:hAnsiTheme="minorHAnsi"/>
        </w:rPr>
        <w:t>Salidas</w:t>
      </w:r>
    </w:p>
    <w:p w14:paraId="6DD9F44F" w14:textId="444C4036" w:rsidR="00B139B4" w:rsidRPr="00B44A9E" w:rsidRDefault="005610F7" w:rsidP="00741B88">
      <w:pPr>
        <w:ind w:left="2124"/>
        <w:jc w:val="both"/>
      </w:pPr>
      <w:r w:rsidRPr="00B44A9E">
        <w:t>Seguimiento</w:t>
      </w:r>
      <w:r w:rsidR="008C4A05" w:rsidRPr="00B44A9E">
        <w:t xml:space="preserve"> modificado en el sistema</w:t>
      </w:r>
    </w:p>
    <w:p w14:paraId="7CF8543D" w14:textId="4AE15DB7" w:rsidR="008A4765" w:rsidRPr="00B44A9E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715" w:name="_Toc454790566"/>
      <w:r w:rsidRPr="00B44A9E">
        <w:rPr>
          <w:rFonts w:asciiTheme="minorHAnsi" w:hAnsiTheme="minorHAnsi"/>
        </w:rPr>
        <w:t>Elimin</w:t>
      </w:r>
      <w:r w:rsidR="00163239" w:rsidRPr="00B44A9E">
        <w:rPr>
          <w:rFonts w:asciiTheme="minorHAnsi" w:hAnsiTheme="minorHAnsi"/>
        </w:rPr>
        <w:t>ar</w:t>
      </w:r>
      <w:bookmarkEnd w:id="715"/>
    </w:p>
    <w:p w14:paraId="5DC49DCC" w14:textId="0A51E6CD" w:rsidR="008A4765" w:rsidRPr="00B44A9E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44A9E">
        <w:rPr>
          <w:rFonts w:asciiTheme="minorHAnsi" w:hAnsiTheme="minorHAnsi"/>
        </w:rPr>
        <w:t>Descripción</w:t>
      </w:r>
    </w:p>
    <w:p w14:paraId="2E179C4A" w14:textId="33709E8A" w:rsidR="00F22D0E" w:rsidRPr="00B44A9E" w:rsidRDefault="00F22D0E" w:rsidP="00F22D0E">
      <w:pPr>
        <w:ind w:left="2124"/>
      </w:pPr>
      <w:r w:rsidRPr="00B44A9E">
        <w:t>En este flujo se describe la secuencia de las actividades ne</w:t>
      </w:r>
      <w:r w:rsidR="005E2D26" w:rsidRPr="00B44A9E">
        <w:t>cesarias para el flujo eliminar</w:t>
      </w:r>
    </w:p>
    <w:p w14:paraId="5AE67BD7" w14:textId="1AF18D2E" w:rsidR="008A4765" w:rsidRPr="00B44A9E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44A9E">
        <w:rPr>
          <w:rFonts w:asciiTheme="minorHAnsi" w:hAnsiTheme="minorHAnsi"/>
        </w:rPr>
        <w:t>Entradas</w:t>
      </w:r>
    </w:p>
    <w:p w14:paraId="4342F606" w14:textId="7AE52595" w:rsidR="00870CD4" w:rsidRPr="00B44A9E" w:rsidRDefault="00870CD4" w:rsidP="00870CD4">
      <w:pPr>
        <w:ind w:left="2124"/>
      </w:pPr>
      <w:r w:rsidRPr="00B44A9E">
        <w:t>N/A</w:t>
      </w:r>
    </w:p>
    <w:p w14:paraId="5729D40D" w14:textId="6A14903C" w:rsidR="008A4765" w:rsidRPr="00B44A9E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44A9E">
        <w:rPr>
          <w:rFonts w:asciiTheme="minorHAnsi" w:hAnsiTheme="minorHAnsi"/>
        </w:rPr>
        <w:t>Flujo de actividades</w:t>
      </w:r>
    </w:p>
    <w:p w14:paraId="4FB175EB" w14:textId="3786AFD9" w:rsidR="00820A3D" w:rsidRPr="00B44A9E" w:rsidRDefault="00820A3D" w:rsidP="00820A3D">
      <w:pPr>
        <w:ind w:left="2124"/>
      </w:pPr>
      <w:r w:rsidRPr="00B44A9E">
        <w:t>El flujo in</w:t>
      </w:r>
      <w:ins w:id="716" w:author="Salas López Marcos Alam (UPGM)" w:date="2016-06-23T10:37:00Z">
        <w:r w:rsidR="00AB34DD">
          <w:t>i</w:t>
        </w:r>
      </w:ins>
      <w:r w:rsidRPr="00B44A9E">
        <w:t>cia cuando el actor selecciona la opción “Eliminar”</w:t>
      </w:r>
    </w:p>
    <w:p w14:paraId="2C42C952" w14:textId="19321154" w:rsidR="00C938B0" w:rsidRPr="00B44A9E" w:rsidRDefault="00C938B0" w:rsidP="00820A3D">
      <w:pPr>
        <w:ind w:left="2124"/>
      </w:pPr>
      <w:r w:rsidRPr="00B44A9E">
        <w:t>El actor selecciona el elemento a borrar</w:t>
      </w:r>
    </w:p>
    <w:p w14:paraId="048E9CF8" w14:textId="346C2AB9" w:rsidR="00C938B0" w:rsidRPr="00B44A9E" w:rsidRDefault="00C938B0" w:rsidP="00820A3D">
      <w:pPr>
        <w:ind w:left="2124"/>
      </w:pPr>
      <w:r w:rsidRPr="00B44A9E">
        <w:lastRenderedPageBreak/>
        <w:t>El sistema muestra el mensaje “¿Desea borrar el elemento seleccionado?”</w:t>
      </w:r>
      <w:r w:rsidR="00A82807" w:rsidRPr="00B44A9E">
        <w:t xml:space="preserve"> (SI/No)</w:t>
      </w:r>
    </w:p>
    <w:p w14:paraId="325B4D54" w14:textId="30F83D07" w:rsidR="00544EBB" w:rsidRPr="00B44A9E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Si el actor selecciona la opción “Si”</w:t>
      </w:r>
    </w:p>
    <w:p w14:paraId="3E4A0A23" w14:textId="28330679" w:rsidR="00544EBB" w:rsidRPr="00B44A9E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sistema borra el elemento seleccionado</w:t>
      </w:r>
    </w:p>
    <w:p w14:paraId="3973BD54" w14:textId="278CB785" w:rsidR="00544EBB" w:rsidRPr="00B44A9E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Si el actor selecciona “No”</w:t>
      </w:r>
    </w:p>
    <w:p w14:paraId="4D30E7FB" w14:textId="2B645893" w:rsidR="00544EBB" w:rsidRPr="00B44A9E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B44A9E">
        <w:rPr>
          <w:rFonts w:asciiTheme="minorHAnsi" w:hAnsiTheme="minorHAnsi"/>
        </w:rPr>
        <w:t>El actor continua en el formulario</w:t>
      </w:r>
    </w:p>
    <w:p w14:paraId="4C4540EF" w14:textId="442F02F3" w:rsidR="00D54BFF" w:rsidRPr="00B44A9E" w:rsidRDefault="00544EBB" w:rsidP="00DE2763">
      <w:pPr>
        <w:ind w:left="2136"/>
      </w:pPr>
      <w:r w:rsidRPr="00B44A9E">
        <w:t xml:space="preserve">Termina el flujo </w:t>
      </w:r>
      <w:r w:rsidR="00B36EAD" w:rsidRPr="00B44A9E">
        <w:t>eliminar</w:t>
      </w:r>
    </w:p>
    <w:p w14:paraId="7AB8D49B" w14:textId="5B4DB99B" w:rsidR="008A4765" w:rsidRPr="00B44A9E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B44A9E">
        <w:rPr>
          <w:rFonts w:asciiTheme="minorHAnsi" w:hAnsiTheme="minorHAnsi"/>
        </w:rPr>
        <w:t>Salidas</w:t>
      </w:r>
    </w:p>
    <w:p w14:paraId="493845A7" w14:textId="0ED5043E" w:rsidR="00E12D41" w:rsidRPr="00B44A9E" w:rsidRDefault="00E12D41" w:rsidP="00E12D41">
      <w:pPr>
        <w:ind w:left="2124"/>
      </w:pPr>
      <w:r w:rsidRPr="00B44A9E">
        <w:t>El sistema realiza el borrado del elemento en la base de datos</w:t>
      </w:r>
    </w:p>
    <w:p w14:paraId="26780EDD" w14:textId="5DB894D4" w:rsidR="00570D90" w:rsidRPr="00B44A9E" w:rsidRDefault="00644A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717" w:name="_Toc454790567"/>
      <w:r w:rsidRPr="00B44A9E">
        <w:rPr>
          <w:rFonts w:asciiTheme="minorHAnsi" w:hAnsiTheme="minorHAnsi"/>
        </w:rPr>
        <w:t>Flujos de Excepción</w:t>
      </w:r>
      <w:bookmarkEnd w:id="717"/>
    </w:p>
    <w:p w14:paraId="5E08EFA2" w14:textId="17DE0800" w:rsidR="00BD06DA" w:rsidRPr="00B44A9E" w:rsidRDefault="00BD06DA" w:rsidP="00BD06DA">
      <w:pPr>
        <w:ind w:left="1416"/>
      </w:pPr>
      <w:r w:rsidRPr="00B44A9E">
        <w:t>N/A</w:t>
      </w:r>
    </w:p>
    <w:p w14:paraId="0F0D7CD5" w14:textId="50591B9A" w:rsidR="008A4765" w:rsidRPr="00B44A9E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718" w:name="_Toc454790568"/>
      <w:r w:rsidRPr="00B44A9E">
        <w:rPr>
          <w:rFonts w:asciiTheme="minorHAnsi" w:hAnsiTheme="minorHAnsi"/>
        </w:rPr>
        <w:t>Reglas de negocio</w:t>
      </w:r>
      <w:bookmarkEnd w:id="718"/>
    </w:p>
    <w:p w14:paraId="7C80F083" w14:textId="26134B1B" w:rsidR="00570D90" w:rsidRPr="00B44A9E" w:rsidRDefault="003B2F12" w:rsidP="003B2F12">
      <w:pPr>
        <w:ind w:left="360"/>
      </w:pPr>
      <w:r w:rsidRPr="00B44A9E">
        <w:t>N/A</w:t>
      </w:r>
    </w:p>
    <w:p w14:paraId="5C4DF4C5" w14:textId="4A41C6CF" w:rsidR="008A4765" w:rsidRPr="00B44A9E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719" w:name="_Toc454790569"/>
      <w:r w:rsidRPr="00B44A9E">
        <w:rPr>
          <w:rFonts w:asciiTheme="minorHAnsi" w:hAnsiTheme="minorHAnsi"/>
        </w:rPr>
        <w:t>Requerimientos Especiales</w:t>
      </w:r>
      <w:bookmarkEnd w:id="719"/>
    </w:p>
    <w:p w14:paraId="5FDF244E" w14:textId="697CC4A5" w:rsidR="00AC7B14" w:rsidRPr="00B44A9E" w:rsidRDefault="006D3B12" w:rsidP="007A62B4">
      <w:pPr>
        <w:ind w:left="360"/>
        <w:rPr>
          <w:rFonts w:cs="Arial"/>
        </w:rPr>
      </w:pPr>
      <w:r w:rsidRPr="00B44A9E">
        <w:t>N/A</w:t>
      </w:r>
    </w:p>
    <w:p w14:paraId="0E80A4C6" w14:textId="77777777" w:rsidR="00AC7B14" w:rsidRPr="00B44A9E" w:rsidRDefault="00AC7B14" w:rsidP="00FB728B">
      <w:pPr>
        <w:jc w:val="both"/>
        <w:rPr>
          <w:rFonts w:cs="Arial"/>
        </w:rPr>
      </w:pPr>
    </w:p>
    <w:sectPr w:rsidR="00AC7B14" w:rsidRPr="00B44A9E" w:rsidSect="005529DC">
      <w:headerReference w:type="default" r:id="rId11"/>
      <w:footerReference w:type="default" r:id="rId12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24408" w14:textId="77777777" w:rsidR="00597E32" w:rsidRDefault="00597E32" w:rsidP="0070080D">
      <w:pPr>
        <w:spacing w:after="0" w:line="240" w:lineRule="auto"/>
      </w:pPr>
      <w:r>
        <w:separator/>
      </w:r>
    </w:p>
  </w:endnote>
  <w:endnote w:type="continuationSeparator" w:id="0">
    <w:p w14:paraId="73DBAB92" w14:textId="77777777" w:rsidR="00597E32" w:rsidRDefault="00597E32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AD4887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AD4887" w:rsidRDefault="00AD488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AD4887" w:rsidRDefault="00AD4887">
          <w:pPr>
            <w:pStyle w:val="Encabezado"/>
            <w:jc w:val="right"/>
            <w:rPr>
              <w:caps/>
              <w:sz w:val="18"/>
            </w:rPr>
          </w:pPr>
        </w:p>
      </w:tc>
    </w:tr>
    <w:tr w:rsidR="00AD4887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6E10F9BA" w:rsidR="00AD4887" w:rsidRDefault="00AD4887" w:rsidP="00E91D3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>CU -  INFORME DE PRA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AD4887" w:rsidRDefault="00AD488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F115B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AD4887" w:rsidRDefault="00AD48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6B3F2" w14:textId="77777777" w:rsidR="00597E32" w:rsidRDefault="00597E32" w:rsidP="0070080D">
      <w:pPr>
        <w:spacing w:after="0" w:line="240" w:lineRule="auto"/>
      </w:pPr>
      <w:r>
        <w:separator/>
      </w:r>
    </w:p>
  </w:footnote>
  <w:footnote w:type="continuationSeparator" w:id="0">
    <w:p w14:paraId="7D5AF4F5" w14:textId="77777777" w:rsidR="00597E32" w:rsidRDefault="00597E32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AD4887" w:rsidRDefault="00AD4887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0412F"/>
    <w:rsid w:val="000121B8"/>
    <w:rsid w:val="00021662"/>
    <w:rsid w:val="00022919"/>
    <w:rsid w:val="000315A2"/>
    <w:rsid w:val="00054327"/>
    <w:rsid w:val="00064B4B"/>
    <w:rsid w:val="00066DEF"/>
    <w:rsid w:val="00072827"/>
    <w:rsid w:val="000852B5"/>
    <w:rsid w:val="000A64C7"/>
    <w:rsid w:val="000A7097"/>
    <w:rsid w:val="000B24D5"/>
    <w:rsid w:val="000B38FE"/>
    <w:rsid w:val="000C393B"/>
    <w:rsid w:val="000C4EEC"/>
    <w:rsid w:val="000D104F"/>
    <w:rsid w:val="000D40FE"/>
    <w:rsid w:val="000E2B47"/>
    <w:rsid w:val="000E5EE2"/>
    <w:rsid w:val="0011400E"/>
    <w:rsid w:val="00125848"/>
    <w:rsid w:val="00135195"/>
    <w:rsid w:val="00151D7B"/>
    <w:rsid w:val="0015464F"/>
    <w:rsid w:val="00156347"/>
    <w:rsid w:val="00156AC9"/>
    <w:rsid w:val="00163239"/>
    <w:rsid w:val="00174825"/>
    <w:rsid w:val="00175C9B"/>
    <w:rsid w:val="001A248A"/>
    <w:rsid w:val="001C3885"/>
    <w:rsid w:val="001E630B"/>
    <w:rsid w:val="001F01B1"/>
    <w:rsid w:val="001F3893"/>
    <w:rsid w:val="00206EAC"/>
    <w:rsid w:val="00220AB7"/>
    <w:rsid w:val="0022331E"/>
    <w:rsid w:val="002243FC"/>
    <w:rsid w:val="00226F36"/>
    <w:rsid w:val="002346A3"/>
    <w:rsid w:val="002361FA"/>
    <w:rsid w:val="00240405"/>
    <w:rsid w:val="002407BB"/>
    <w:rsid w:val="0024400B"/>
    <w:rsid w:val="00246192"/>
    <w:rsid w:val="00251578"/>
    <w:rsid w:val="00267A15"/>
    <w:rsid w:val="00276B72"/>
    <w:rsid w:val="00281FD1"/>
    <w:rsid w:val="0028468C"/>
    <w:rsid w:val="0029597F"/>
    <w:rsid w:val="002B6012"/>
    <w:rsid w:val="002C04DF"/>
    <w:rsid w:val="002C379D"/>
    <w:rsid w:val="002D09C1"/>
    <w:rsid w:val="0030006F"/>
    <w:rsid w:val="003064DF"/>
    <w:rsid w:val="00311787"/>
    <w:rsid w:val="0031256E"/>
    <w:rsid w:val="00314043"/>
    <w:rsid w:val="00333AC7"/>
    <w:rsid w:val="00343384"/>
    <w:rsid w:val="0035689C"/>
    <w:rsid w:val="00382544"/>
    <w:rsid w:val="003866D9"/>
    <w:rsid w:val="0039387B"/>
    <w:rsid w:val="003970C1"/>
    <w:rsid w:val="003B2F12"/>
    <w:rsid w:val="003B5E75"/>
    <w:rsid w:val="003C53AC"/>
    <w:rsid w:val="003C5EC2"/>
    <w:rsid w:val="003D178D"/>
    <w:rsid w:val="003D1BB5"/>
    <w:rsid w:val="003D67CC"/>
    <w:rsid w:val="00413655"/>
    <w:rsid w:val="0043323F"/>
    <w:rsid w:val="00470357"/>
    <w:rsid w:val="00473E41"/>
    <w:rsid w:val="00492D0B"/>
    <w:rsid w:val="004B019B"/>
    <w:rsid w:val="004C5B3C"/>
    <w:rsid w:val="004E41C5"/>
    <w:rsid w:val="004E6314"/>
    <w:rsid w:val="004F3F62"/>
    <w:rsid w:val="0050721A"/>
    <w:rsid w:val="00513CEC"/>
    <w:rsid w:val="00516170"/>
    <w:rsid w:val="00524F67"/>
    <w:rsid w:val="00525D54"/>
    <w:rsid w:val="00544EBB"/>
    <w:rsid w:val="005511F4"/>
    <w:rsid w:val="005529DC"/>
    <w:rsid w:val="00555AED"/>
    <w:rsid w:val="005610F7"/>
    <w:rsid w:val="00561D01"/>
    <w:rsid w:val="00566954"/>
    <w:rsid w:val="00570D90"/>
    <w:rsid w:val="0057278C"/>
    <w:rsid w:val="005776B2"/>
    <w:rsid w:val="00582D32"/>
    <w:rsid w:val="00587B6B"/>
    <w:rsid w:val="005959D6"/>
    <w:rsid w:val="00597E32"/>
    <w:rsid w:val="005C0D7A"/>
    <w:rsid w:val="005C14F0"/>
    <w:rsid w:val="005D7D6B"/>
    <w:rsid w:val="005E0215"/>
    <w:rsid w:val="005E1631"/>
    <w:rsid w:val="005E2D26"/>
    <w:rsid w:val="005F59ED"/>
    <w:rsid w:val="005F7F49"/>
    <w:rsid w:val="0060275C"/>
    <w:rsid w:val="00604828"/>
    <w:rsid w:val="006125D9"/>
    <w:rsid w:val="00624750"/>
    <w:rsid w:val="00624B06"/>
    <w:rsid w:val="0062662E"/>
    <w:rsid w:val="00633B1A"/>
    <w:rsid w:val="00644A2C"/>
    <w:rsid w:val="0066760F"/>
    <w:rsid w:val="00670E79"/>
    <w:rsid w:val="0067175B"/>
    <w:rsid w:val="00672B0D"/>
    <w:rsid w:val="0068001F"/>
    <w:rsid w:val="00690ED3"/>
    <w:rsid w:val="0069318A"/>
    <w:rsid w:val="00693483"/>
    <w:rsid w:val="006A03AC"/>
    <w:rsid w:val="006A53A5"/>
    <w:rsid w:val="006B006A"/>
    <w:rsid w:val="006C3581"/>
    <w:rsid w:val="006C4E99"/>
    <w:rsid w:val="006D3B12"/>
    <w:rsid w:val="006D4B4D"/>
    <w:rsid w:val="006E1FC5"/>
    <w:rsid w:val="006E70ED"/>
    <w:rsid w:val="0070080D"/>
    <w:rsid w:val="0070189D"/>
    <w:rsid w:val="007126B7"/>
    <w:rsid w:val="0071700B"/>
    <w:rsid w:val="007174E3"/>
    <w:rsid w:val="007262FA"/>
    <w:rsid w:val="00734BCC"/>
    <w:rsid w:val="00741B88"/>
    <w:rsid w:val="00743750"/>
    <w:rsid w:val="007759C1"/>
    <w:rsid w:val="00785B3A"/>
    <w:rsid w:val="00786A7E"/>
    <w:rsid w:val="007908F2"/>
    <w:rsid w:val="007A62B4"/>
    <w:rsid w:val="007B16F3"/>
    <w:rsid w:val="007C256B"/>
    <w:rsid w:val="007C4FA0"/>
    <w:rsid w:val="007C5B97"/>
    <w:rsid w:val="007E7B4B"/>
    <w:rsid w:val="007F2D61"/>
    <w:rsid w:val="008151BE"/>
    <w:rsid w:val="00815D66"/>
    <w:rsid w:val="008179C1"/>
    <w:rsid w:val="00820A3D"/>
    <w:rsid w:val="0082582F"/>
    <w:rsid w:val="00831346"/>
    <w:rsid w:val="008339C7"/>
    <w:rsid w:val="00850A99"/>
    <w:rsid w:val="00854BBC"/>
    <w:rsid w:val="0086120D"/>
    <w:rsid w:val="00870CD4"/>
    <w:rsid w:val="00881CAA"/>
    <w:rsid w:val="00891B37"/>
    <w:rsid w:val="008A4765"/>
    <w:rsid w:val="008B1352"/>
    <w:rsid w:val="008B7984"/>
    <w:rsid w:val="008C2BAC"/>
    <w:rsid w:val="008C353E"/>
    <w:rsid w:val="008C4A05"/>
    <w:rsid w:val="008E1012"/>
    <w:rsid w:val="008E41E2"/>
    <w:rsid w:val="0091405E"/>
    <w:rsid w:val="00917791"/>
    <w:rsid w:val="009239F3"/>
    <w:rsid w:val="00925EF8"/>
    <w:rsid w:val="00934C2C"/>
    <w:rsid w:val="009460C9"/>
    <w:rsid w:val="00951360"/>
    <w:rsid w:val="009549D6"/>
    <w:rsid w:val="009637FE"/>
    <w:rsid w:val="00967167"/>
    <w:rsid w:val="0097510B"/>
    <w:rsid w:val="00992F87"/>
    <w:rsid w:val="009976D5"/>
    <w:rsid w:val="00997C5E"/>
    <w:rsid w:val="009A1026"/>
    <w:rsid w:val="009A608C"/>
    <w:rsid w:val="009B4510"/>
    <w:rsid w:val="009B5B1F"/>
    <w:rsid w:val="009C2611"/>
    <w:rsid w:val="009E1EFA"/>
    <w:rsid w:val="009F115B"/>
    <w:rsid w:val="009F78A0"/>
    <w:rsid w:val="00A029DB"/>
    <w:rsid w:val="00A02A86"/>
    <w:rsid w:val="00A05B55"/>
    <w:rsid w:val="00A05CD4"/>
    <w:rsid w:val="00A1512D"/>
    <w:rsid w:val="00A224F6"/>
    <w:rsid w:val="00A23102"/>
    <w:rsid w:val="00A2373B"/>
    <w:rsid w:val="00A32DC1"/>
    <w:rsid w:val="00A3515B"/>
    <w:rsid w:val="00A406E7"/>
    <w:rsid w:val="00A5011A"/>
    <w:rsid w:val="00A51F08"/>
    <w:rsid w:val="00A52BA8"/>
    <w:rsid w:val="00A66530"/>
    <w:rsid w:val="00A754FE"/>
    <w:rsid w:val="00A77E34"/>
    <w:rsid w:val="00A82807"/>
    <w:rsid w:val="00A872B3"/>
    <w:rsid w:val="00A95D5C"/>
    <w:rsid w:val="00AB34DD"/>
    <w:rsid w:val="00AB43B3"/>
    <w:rsid w:val="00AB68C4"/>
    <w:rsid w:val="00AC2E51"/>
    <w:rsid w:val="00AC6955"/>
    <w:rsid w:val="00AC7B14"/>
    <w:rsid w:val="00AD4887"/>
    <w:rsid w:val="00AE4B42"/>
    <w:rsid w:val="00AE58CB"/>
    <w:rsid w:val="00AE6E04"/>
    <w:rsid w:val="00AF32AA"/>
    <w:rsid w:val="00B01649"/>
    <w:rsid w:val="00B139B4"/>
    <w:rsid w:val="00B17052"/>
    <w:rsid w:val="00B2432F"/>
    <w:rsid w:val="00B3392D"/>
    <w:rsid w:val="00B36EAD"/>
    <w:rsid w:val="00B44A9E"/>
    <w:rsid w:val="00B56953"/>
    <w:rsid w:val="00B619ED"/>
    <w:rsid w:val="00B677FA"/>
    <w:rsid w:val="00B7174B"/>
    <w:rsid w:val="00B813D7"/>
    <w:rsid w:val="00B825F5"/>
    <w:rsid w:val="00BA0DC8"/>
    <w:rsid w:val="00BB051D"/>
    <w:rsid w:val="00BB5FEF"/>
    <w:rsid w:val="00BD05C6"/>
    <w:rsid w:val="00BD06DA"/>
    <w:rsid w:val="00BD4907"/>
    <w:rsid w:val="00C0605B"/>
    <w:rsid w:val="00C15A37"/>
    <w:rsid w:val="00C37D98"/>
    <w:rsid w:val="00C43156"/>
    <w:rsid w:val="00C43C9B"/>
    <w:rsid w:val="00C4660B"/>
    <w:rsid w:val="00C523D8"/>
    <w:rsid w:val="00C605D3"/>
    <w:rsid w:val="00C76B4C"/>
    <w:rsid w:val="00C81FC2"/>
    <w:rsid w:val="00C938B0"/>
    <w:rsid w:val="00CB3456"/>
    <w:rsid w:val="00CB78AE"/>
    <w:rsid w:val="00CC0983"/>
    <w:rsid w:val="00CC1A18"/>
    <w:rsid w:val="00CC2D7A"/>
    <w:rsid w:val="00CD2050"/>
    <w:rsid w:val="00CD7F68"/>
    <w:rsid w:val="00D11270"/>
    <w:rsid w:val="00D148A7"/>
    <w:rsid w:val="00D14B60"/>
    <w:rsid w:val="00D157DA"/>
    <w:rsid w:val="00D30D3F"/>
    <w:rsid w:val="00D3209A"/>
    <w:rsid w:val="00D32512"/>
    <w:rsid w:val="00D330FB"/>
    <w:rsid w:val="00D54BFF"/>
    <w:rsid w:val="00D7114B"/>
    <w:rsid w:val="00D80996"/>
    <w:rsid w:val="00D83FAB"/>
    <w:rsid w:val="00D84174"/>
    <w:rsid w:val="00D851A6"/>
    <w:rsid w:val="00D9318F"/>
    <w:rsid w:val="00DB3053"/>
    <w:rsid w:val="00DD3E54"/>
    <w:rsid w:val="00DE2763"/>
    <w:rsid w:val="00DF38E2"/>
    <w:rsid w:val="00DF4F6A"/>
    <w:rsid w:val="00DF53A2"/>
    <w:rsid w:val="00E006F5"/>
    <w:rsid w:val="00E00F5D"/>
    <w:rsid w:val="00E02C5E"/>
    <w:rsid w:val="00E033BD"/>
    <w:rsid w:val="00E12D41"/>
    <w:rsid w:val="00E13FB6"/>
    <w:rsid w:val="00E202D4"/>
    <w:rsid w:val="00E279E7"/>
    <w:rsid w:val="00E34214"/>
    <w:rsid w:val="00E47502"/>
    <w:rsid w:val="00E66AF7"/>
    <w:rsid w:val="00E91D35"/>
    <w:rsid w:val="00E9321D"/>
    <w:rsid w:val="00E93D2D"/>
    <w:rsid w:val="00E95AE4"/>
    <w:rsid w:val="00EA0A59"/>
    <w:rsid w:val="00EA1634"/>
    <w:rsid w:val="00EA32BB"/>
    <w:rsid w:val="00EB47A0"/>
    <w:rsid w:val="00EB543C"/>
    <w:rsid w:val="00EF6689"/>
    <w:rsid w:val="00F03705"/>
    <w:rsid w:val="00F03F03"/>
    <w:rsid w:val="00F12136"/>
    <w:rsid w:val="00F17433"/>
    <w:rsid w:val="00F22D0E"/>
    <w:rsid w:val="00F3261C"/>
    <w:rsid w:val="00F329A4"/>
    <w:rsid w:val="00F32B0B"/>
    <w:rsid w:val="00F360CA"/>
    <w:rsid w:val="00F44874"/>
    <w:rsid w:val="00F46C6A"/>
    <w:rsid w:val="00F8017F"/>
    <w:rsid w:val="00F8196D"/>
    <w:rsid w:val="00F8253E"/>
    <w:rsid w:val="00FB728B"/>
    <w:rsid w:val="00FC521F"/>
    <w:rsid w:val="00FC5BE8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918D6E-A528-474D-AFC1-E2AEE4B7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1751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INFORME DE PRA</dc:creator>
  <cp:lastModifiedBy>cuasi</cp:lastModifiedBy>
  <cp:revision>6</cp:revision>
  <dcterms:created xsi:type="dcterms:W3CDTF">2016-06-23T15:28:00Z</dcterms:created>
  <dcterms:modified xsi:type="dcterms:W3CDTF">2016-06-27T16:33:00Z</dcterms:modified>
</cp:coreProperties>
</file>
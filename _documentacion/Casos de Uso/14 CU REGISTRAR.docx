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026EAD" w:rsidRPr="0008458C" w:rsidRDefault="00A32DC1" w:rsidP="00FB728B">
      <w:pPr>
        <w:jc w:val="both"/>
      </w:pPr>
      <w:r w:rsidRPr="0008458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58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08458C" w:rsidRDefault="00B2432F" w:rsidP="00FB728B">
      <w:pPr>
        <w:jc w:val="both"/>
      </w:pPr>
    </w:p>
    <w:p w14:paraId="15C8E85C" w14:textId="77777777" w:rsidR="00B2432F" w:rsidRPr="0008458C" w:rsidRDefault="00B2432F" w:rsidP="00FB728B">
      <w:pPr>
        <w:jc w:val="both"/>
      </w:pPr>
    </w:p>
    <w:p w14:paraId="5810890C" w14:textId="77777777" w:rsidR="00B2432F" w:rsidRPr="0008458C" w:rsidRDefault="00B2432F" w:rsidP="00FB728B">
      <w:pPr>
        <w:jc w:val="both"/>
      </w:pPr>
    </w:p>
    <w:p w14:paraId="272868A5" w14:textId="77777777" w:rsidR="00A224F6" w:rsidRPr="0008458C" w:rsidRDefault="00A224F6" w:rsidP="00FB728B">
      <w:pPr>
        <w:jc w:val="both"/>
      </w:pPr>
    </w:p>
    <w:p w14:paraId="68B19720" w14:textId="77777777" w:rsidR="0057278C" w:rsidRPr="0008458C" w:rsidRDefault="0057278C" w:rsidP="00FB728B">
      <w:pPr>
        <w:jc w:val="both"/>
      </w:pPr>
    </w:p>
    <w:p w14:paraId="672777AF" w14:textId="23B03A87" w:rsidR="0057278C" w:rsidRPr="0008458C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08458C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08458C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08458C">
        <w:rPr>
          <w:color w:val="244061" w:themeColor="accent1" w:themeShade="80"/>
          <w:sz w:val="56"/>
          <w:szCs w:val="56"/>
        </w:rPr>
        <w:t>CASO DE USO</w:t>
      </w:r>
    </w:p>
    <w:p w14:paraId="2F2EA7B9" w14:textId="0CDB7756" w:rsidR="0057278C" w:rsidRPr="0008458C" w:rsidRDefault="00397C3C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14 </w:t>
      </w:r>
      <w:r w:rsidR="00441EB1">
        <w:rPr>
          <w:b/>
          <w:color w:val="244061" w:themeColor="accent1" w:themeShade="80"/>
          <w:sz w:val="56"/>
          <w:szCs w:val="56"/>
        </w:rPr>
        <w:t>REGISTRAR</w:t>
      </w:r>
    </w:p>
    <w:p w14:paraId="143F6766" w14:textId="77777777" w:rsidR="0057278C" w:rsidRPr="0008458C" w:rsidRDefault="0057278C" w:rsidP="00FB728B">
      <w:pPr>
        <w:jc w:val="both"/>
      </w:pPr>
    </w:p>
    <w:p w14:paraId="5F6E5F23" w14:textId="77777777" w:rsidR="0057278C" w:rsidRPr="0008458C" w:rsidRDefault="0057278C" w:rsidP="00FB728B">
      <w:pPr>
        <w:jc w:val="both"/>
      </w:pPr>
    </w:p>
    <w:p w14:paraId="2844AC90" w14:textId="77777777" w:rsidR="0057278C" w:rsidRPr="0008458C" w:rsidRDefault="0057278C" w:rsidP="00FB728B">
      <w:pPr>
        <w:jc w:val="both"/>
      </w:pPr>
    </w:p>
    <w:p w14:paraId="6D9CEAE6" w14:textId="77777777" w:rsidR="0057278C" w:rsidRPr="0008458C" w:rsidRDefault="0057278C" w:rsidP="00FB728B">
      <w:pPr>
        <w:jc w:val="both"/>
      </w:pPr>
    </w:p>
    <w:p w14:paraId="37EC6A8C" w14:textId="77777777" w:rsidR="0057278C" w:rsidRPr="0008458C" w:rsidRDefault="0057278C" w:rsidP="00FB728B">
      <w:pPr>
        <w:jc w:val="both"/>
      </w:pPr>
    </w:p>
    <w:p w14:paraId="03C05368" w14:textId="77777777" w:rsidR="0057278C" w:rsidRPr="0008458C" w:rsidRDefault="0057278C" w:rsidP="00FB728B">
      <w:pPr>
        <w:jc w:val="both"/>
      </w:pPr>
    </w:p>
    <w:p w14:paraId="044C6865" w14:textId="594E6D44" w:rsidR="0057278C" w:rsidRPr="0008458C" w:rsidRDefault="00891B37" w:rsidP="00AE6E04">
      <w:pPr>
        <w:pStyle w:val="Citadestacada"/>
      </w:pPr>
      <w:r w:rsidRPr="0008458C">
        <w:t>A</w:t>
      </w:r>
      <w:r w:rsidR="0057278C" w:rsidRPr="0008458C">
        <w:t xml:space="preserve">utomatización del proceso de </w:t>
      </w:r>
      <w:r w:rsidR="00D06FBF" w:rsidRPr="0008458C">
        <w:t>auditorías</w:t>
      </w:r>
      <w:r w:rsidRPr="0008458C">
        <w:t xml:space="preserve"> OIC</w:t>
      </w:r>
      <w:r w:rsidR="009239F3" w:rsidRPr="0008458C">
        <w:t xml:space="preserve"> CNBV</w:t>
      </w:r>
    </w:p>
    <w:p w14:paraId="092FFD7B" w14:textId="77777777" w:rsidR="00F329A4" w:rsidRPr="0008458C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08458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08458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08458C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08458C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08458C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p w14:paraId="6CA303B6" w14:textId="77777777" w:rsidR="00D9173C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08458C">
            <w:rPr>
              <w:b w:val="0"/>
              <w:color w:val="0070C0"/>
            </w:rPr>
            <w:fldChar w:fldCharType="begin"/>
          </w:r>
          <w:r w:rsidRPr="0008458C">
            <w:rPr>
              <w:color w:val="0070C0"/>
            </w:rPr>
            <w:instrText xml:space="preserve"> TOC \o "1-3" \h \z \u </w:instrText>
          </w:r>
          <w:r w:rsidRPr="0008458C">
            <w:rPr>
              <w:b w:val="0"/>
              <w:color w:val="0070C0"/>
            </w:rPr>
            <w:fldChar w:fldCharType="separate"/>
          </w:r>
          <w:bookmarkStart w:id="0" w:name="_GoBack"/>
          <w:bookmarkEnd w:id="0"/>
          <w:r w:rsidR="00D9173C" w:rsidRPr="00D64FA9">
            <w:rPr>
              <w:rStyle w:val="Hipervnculo"/>
              <w:noProof/>
            </w:rPr>
            <w:fldChar w:fldCharType="begin"/>
          </w:r>
          <w:r w:rsidR="00D9173C" w:rsidRPr="00D64FA9">
            <w:rPr>
              <w:rStyle w:val="Hipervnculo"/>
              <w:noProof/>
            </w:rPr>
            <w:instrText xml:space="preserve"> </w:instrText>
          </w:r>
          <w:r w:rsidR="00D9173C">
            <w:rPr>
              <w:noProof/>
            </w:rPr>
            <w:instrText>HYPERLINK \l "_Toc454792856"</w:instrText>
          </w:r>
          <w:r w:rsidR="00D9173C" w:rsidRPr="00D64FA9">
            <w:rPr>
              <w:rStyle w:val="Hipervnculo"/>
              <w:noProof/>
            </w:rPr>
            <w:instrText xml:space="preserve"> </w:instrText>
          </w:r>
          <w:r w:rsidR="00D9173C" w:rsidRPr="00D64FA9">
            <w:rPr>
              <w:rStyle w:val="Hipervnculo"/>
              <w:noProof/>
            </w:rPr>
          </w:r>
          <w:r w:rsidR="00D9173C" w:rsidRPr="00D64FA9">
            <w:rPr>
              <w:rStyle w:val="Hipervnculo"/>
              <w:noProof/>
            </w:rPr>
            <w:fldChar w:fldCharType="separate"/>
          </w:r>
          <w:r w:rsidR="00D9173C" w:rsidRPr="00D64FA9">
            <w:rPr>
              <w:rStyle w:val="Hipervnculo"/>
              <w:noProof/>
            </w:rPr>
            <w:t>1.</w:t>
          </w:r>
          <w:r w:rsidR="00D9173C"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  <w:tab/>
          </w:r>
          <w:r w:rsidR="00D9173C" w:rsidRPr="00D64FA9">
            <w:rPr>
              <w:rStyle w:val="Hipervnculo"/>
              <w:noProof/>
            </w:rPr>
            <w:t>Prefacio</w:t>
          </w:r>
          <w:r w:rsidR="00D9173C">
            <w:rPr>
              <w:noProof/>
              <w:webHidden/>
            </w:rPr>
            <w:tab/>
          </w:r>
          <w:r w:rsidR="00D9173C">
            <w:rPr>
              <w:noProof/>
              <w:webHidden/>
            </w:rPr>
            <w:fldChar w:fldCharType="begin"/>
          </w:r>
          <w:r w:rsidR="00D9173C">
            <w:rPr>
              <w:noProof/>
              <w:webHidden/>
            </w:rPr>
            <w:instrText xml:space="preserve"> PAGEREF _Toc454792856 \h </w:instrText>
          </w:r>
          <w:r w:rsidR="00D9173C">
            <w:rPr>
              <w:noProof/>
              <w:webHidden/>
            </w:rPr>
          </w:r>
          <w:r w:rsidR="00D9173C">
            <w:rPr>
              <w:noProof/>
              <w:webHidden/>
            </w:rPr>
            <w:fldChar w:fldCharType="separate"/>
          </w:r>
          <w:r w:rsidR="00D9173C">
            <w:rPr>
              <w:noProof/>
              <w:webHidden/>
            </w:rPr>
            <w:t>3</w:t>
          </w:r>
          <w:r w:rsidR="00D9173C">
            <w:rPr>
              <w:noProof/>
              <w:webHidden/>
            </w:rPr>
            <w:fldChar w:fldCharType="end"/>
          </w:r>
          <w:r w:rsidR="00D9173C" w:rsidRPr="00D64FA9">
            <w:rPr>
              <w:rStyle w:val="Hipervnculo"/>
              <w:noProof/>
            </w:rPr>
            <w:fldChar w:fldCharType="end"/>
          </w:r>
        </w:p>
        <w:p w14:paraId="44D24CFC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57" w:history="1">
            <w:r w:rsidRPr="00D64FA9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40BA" w14:textId="77777777" w:rsidR="00D9173C" w:rsidRDefault="00D9173C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58" w:history="1">
            <w:r w:rsidRPr="00D64FA9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0FF8" w14:textId="77777777" w:rsidR="00D9173C" w:rsidRDefault="00D9173C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2859" w:history="1">
            <w:r w:rsidRPr="00D64FA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3BE3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60" w:history="1">
            <w:r w:rsidRPr="00D64FA9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6668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61" w:history="1">
            <w:r w:rsidRPr="00D64FA9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7E12" w14:textId="77777777" w:rsidR="00D9173C" w:rsidRDefault="00D9173C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2862" w:history="1">
            <w:r w:rsidRPr="00D64FA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Caso de uso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4DA9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63" w:history="1">
            <w:r w:rsidRPr="00D64FA9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0D0E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64" w:history="1">
            <w:r w:rsidRPr="00D64FA9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C8ED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65" w:history="1">
            <w:r w:rsidRPr="00D64FA9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E2DE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66" w:history="1">
            <w:r w:rsidRPr="00D64FA9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5662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67" w:history="1">
            <w:r w:rsidRPr="00D64FA9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D1A2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68" w:history="1">
            <w:r w:rsidRPr="00D64FA9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FA22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69" w:history="1">
            <w:r w:rsidRPr="00D64FA9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D2BB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70" w:history="1">
            <w:r w:rsidRPr="00D64FA9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0461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71" w:history="1">
            <w:r w:rsidRPr="00D64FA9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0323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72" w:history="1">
            <w:r w:rsidRPr="00D64FA9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1FF8" w14:textId="77777777" w:rsidR="00D9173C" w:rsidRDefault="00D9173C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2873" w:history="1">
            <w:r w:rsidRPr="00D64FA9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4729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74" w:history="1">
            <w:r w:rsidRPr="00D64FA9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B01C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75" w:history="1">
            <w:r w:rsidRPr="00D64FA9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EF32" w14:textId="77777777" w:rsidR="00D9173C" w:rsidRDefault="00D9173C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2876" w:history="1">
            <w:r w:rsidRPr="00D64FA9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46E1" w14:textId="77777777" w:rsidR="00D9173C" w:rsidRDefault="00D9173C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2877" w:history="1">
            <w:r w:rsidRPr="00D64FA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E701" w14:textId="77777777" w:rsidR="00D9173C" w:rsidRDefault="00D9173C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2878" w:history="1">
            <w:r w:rsidRPr="00D64FA9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D64FA9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08458C" w:rsidRDefault="00D330FB" w:rsidP="00FB728B">
          <w:pPr>
            <w:jc w:val="both"/>
          </w:pPr>
          <w:r w:rsidRPr="0008458C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08458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08458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08458C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08458C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792856"/>
      <w:r w:rsidRPr="0008458C">
        <w:rPr>
          <w:rFonts w:asciiTheme="minorHAnsi" w:hAnsiTheme="minorHAnsi"/>
        </w:rPr>
        <w:lastRenderedPageBreak/>
        <w:t>Prefacio</w:t>
      </w:r>
      <w:bookmarkEnd w:id="1"/>
    </w:p>
    <w:p w14:paraId="26CF3EC2" w14:textId="44825F9E" w:rsidR="000B38FE" w:rsidRPr="0008458C" w:rsidRDefault="008C353E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>Este documento describe el caso de</w:t>
      </w:r>
      <w:r w:rsidR="00743750" w:rsidRPr="0008458C">
        <w:rPr>
          <w:rFonts w:cs="Arial"/>
        </w:rPr>
        <w:t xml:space="preserve"> uso “</w:t>
      </w:r>
      <w:r w:rsidR="00570D18">
        <w:rPr>
          <w:rFonts w:cs="Arial"/>
          <w:b/>
        </w:rPr>
        <w:t>Registrar</w:t>
      </w:r>
      <w:r w:rsidR="00743750" w:rsidRPr="0008458C">
        <w:rPr>
          <w:rFonts w:cs="Arial"/>
        </w:rPr>
        <w:t xml:space="preserve">” del proyecto PAKAL </w:t>
      </w:r>
      <w:r w:rsidR="0086389B" w:rsidRPr="0008458C">
        <w:rPr>
          <w:rFonts w:cs="Arial"/>
        </w:rPr>
        <w:t>Auditoría</w:t>
      </w:r>
      <w:r w:rsidR="00743750" w:rsidRPr="0008458C">
        <w:rPr>
          <w:rFonts w:cs="Arial"/>
        </w:rPr>
        <w:t xml:space="preserve"> Interna</w:t>
      </w:r>
      <w:r w:rsidRPr="0008458C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08458C">
        <w:rPr>
          <w:rFonts w:cs="Arial"/>
        </w:rPr>
        <w:t xml:space="preserve">apas del proceso de auditoría </w:t>
      </w:r>
      <w:ins w:id="2" w:author="Lopez Guzman Susana Carolina" w:date="2016-06-21T13:13:00Z">
        <w:r w:rsidR="0076402C" w:rsidRPr="007A62B4">
          <w:rPr>
            <w:rFonts w:cs="Arial"/>
          </w:rPr>
          <w:t>de</w:t>
        </w:r>
        <w:r w:rsidR="0076402C">
          <w:rPr>
            <w:rFonts w:cs="Arial"/>
          </w:rPr>
          <w:t>l Órgano Interno de Control en</w:t>
        </w:r>
        <w:r w:rsidR="0076402C" w:rsidRPr="007A62B4">
          <w:rPr>
            <w:rFonts w:cs="Arial"/>
          </w:rPr>
          <w:t xml:space="preserve"> la CNBV</w:t>
        </w:r>
      </w:ins>
      <w:del w:id="3" w:author="Lopez Guzman Susana Carolina" w:date="2016-06-21T13:13:00Z">
        <w:r w:rsidR="00743750" w:rsidRPr="0008458C" w:rsidDel="0076402C">
          <w:rPr>
            <w:rFonts w:cs="Arial"/>
          </w:rPr>
          <w:delText>de la CNBV</w:delText>
        </w:r>
      </w:del>
      <w:r w:rsidRPr="0008458C">
        <w:rPr>
          <w:rFonts w:cs="Arial"/>
        </w:rPr>
        <w:t>”.</w:t>
      </w:r>
    </w:p>
    <w:p w14:paraId="03F6277B" w14:textId="77777777" w:rsidR="000B38FE" w:rsidRPr="0008458C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08458C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" w:name="_Toc454792857"/>
      <w:r w:rsidRPr="0008458C">
        <w:rPr>
          <w:rFonts w:asciiTheme="minorHAnsi" w:hAnsiTheme="minorHAnsi"/>
        </w:rPr>
        <w:t>Alcance</w:t>
      </w:r>
      <w:bookmarkEnd w:id="4"/>
    </w:p>
    <w:p w14:paraId="529657F5" w14:textId="121AF253" w:rsidR="00AC7B14" w:rsidRPr="0008458C" w:rsidRDefault="00AC7B14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 xml:space="preserve">Este documento de caso de uso es la </w:t>
      </w:r>
      <w:del w:id="5" w:author="Lopez Guzman Susana Carolina" w:date="2016-06-21T09:21:00Z">
        <w:r w:rsidRPr="0008458C" w:rsidDel="002D3618">
          <w:rPr>
            <w:rFonts w:cs="Arial"/>
          </w:rPr>
          <w:delText xml:space="preserve"> </w:delText>
        </w:r>
      </w:del>
      <w:r w:rsidRPr="0008458C">
        <w:rPr>
          <w:rFonts w:cs="Arial"/>
        </w:rPr>
        <w:t xml:space="preserve">base del desarrollo de </w:t>
      </w:r>
      <w:del w:id="6" w:author="Lopez Guzman Susana Carolina" w:date="2016-06-21T13:13:00Z">
        <w:r w:rsidRPr="0008458C" w:rsidDel="0076402C">
          <w:rPr>
            <w:rFonts w:cs="Arial"/>
          </w:rPr>
          <w:delText xml:space="preserve">software </w:delText>
        </w:r>
      </w:del>
      <w:ins w:id="7" w:author="Lopez Guzman Susana Carolina" w:date="2016-06-21T13:13:00Z">
        <w:r w:rsidR="0076402C">
          <w:rPr>
            <w:rFonts w:cs="Arial"/>
          </w:rPr>
          <w:t>la solución</w:t>
        </w:r>
        <w:r w:rsidR="0076402C" w:rsidRPr="0008458C">
          <w:rPr>
            <w:rFonts w:cs="Arial"/>
          </w:rPr>
          <w:t xml:space="preserve"> </w:t>
        </w:r>
      </w:ins>
      <w:r w:rsidRPr="0008458C">
        <w:rPr>
          <w:rFonts w:cs="Arial"/>
        </w:rPr>
        <w:t>del proyecto.</w:t>
      </w:r>
      <w:r w:rsidR="00E033BD" w:rsidRPr="0008458C">
        <w:rPr>
          <w:rFonts w:cs="Arial"/>
        </w:rPr>
        <w:t xml:space="preserve"> Describe los siguientes tópicos:</w:t>
      </w:r>
    </w:p>
    <w:p w14:paraId="37F322F9" w14:textId="2E34906E" w:rsidR="00E033BD" w:rsidRPr="0008458C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08458C">
        <w:rPr>
          <w:rFonts w:asciiTheme="minorHAnsi" w:hAnsiTheme="minorHAnsi" w:cs="Arial"/>
        </w:rPr>
        <w:t>Acciones</w:t>
      </w:r>
      <w:r w:rsidR="00E9321D" w:rsidRPr="0008458C">
        <w:rPr>
          <w:rFonts w:asciiTheme="minorHAnsi" w:hAnsiTheme="minorHAnsi" w:cs="Arial"/>
        </w:rPr>
        <w:t xml:space="preserve"> del C</w:t>
      </w:r>
      <w:ins w:id="8" w:author="Lopez Guzman Susana Carolina" w:date="2016-06-21T09:21:00Z">
        <w:r w:rsidR="002D3618">
          <w:rPr>
            <w:rFonts w:asciiTheme="minorHAnsi" w:hAnsiTheme="minorHAnsi" w:cs="Arial"/>
          </w:rPr>
          <w:t xml:space="preserve">aso de </w:t>
        </w:r>
      </w:ins>
      <w:r w:rsidR="00E9321D" w:rsidRPr="0008458C">
        <w:rPr>
          <w:rFonts w:asciiTheme="minorHAnsi" w:hAnsiTheme="minorHAnsi" w:cs="Arial"/>
        </w:rPr>
        <w:t>U</w:t>
      </w:r>
      <w:ins w:id="9" w:author="Lopez Guzman Susana Carolina" w:date="2016-06-21T09:21:00Z">
        <w:r w:rsidR="002D3618">
          <w:rPr>
            <w:rFonts w:asciiTheme="minorHAnsi" w:hAnsiTheme="minorHAnsi" w:cs="Arial"/>
          </w:rPr>
          <w:t>so</w:t>
        </w:r>
      </w:ins>
      <w:ins w:id="10" w:author="Lopez Guzman Susana Carolina" w:date="2016-06-21T11:23:00Z">
        <w:r w:rsidR="00696939">
          <w:rPr>
            <w:rFonts w:asciiTheme="minorHAnsi" w:hAnsiTheme="minorHAnsi" w:cs="Arial"/>
          </w:rPr>
          <w:t xml:space="preserve"> (CU)</w:t>
        </w:r>
      </w:ins>
    </w:p>
    <w:p w14:paraId="609DA50E" w14:textId="4BACF49E" w:rsidR="00E033BD" w:rsidRPr="0008458C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08458C" w:rsidRDefault="00AC7B14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>Este documento no describe:</w:t>
      </w:r>
    </w:p>
    <w:p w14:paraId="17BF848A" w14:textId="061AFABF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interfaces de usuario</w:t>
      </w:r>
    </w:p>
    <w:p w14:paraId="3F948A47" w14:textId="40899EF5" w:rsidR="009637FE" w:rsidRPr="0008458C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Diccionario de datos</w:t>
      </w:r>
    </w:p>
    <w:p w14:paraId="294C5C81" w14:textId="541216C6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base de datos para soportar la funcionalidad requerida</w:t>
      </w:r>
    </w:p>
    <w:p w14:paraId="71858771" w14:textId="55009C45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funcionalidad para la administración de usuarios</w:t>
      </w:r>
    </w:p>
    <w:p w14:paraId="4FB28FF8" w14:textId="77777777" w:rsidR="00AC7B14" w:rsidRPr="0008458C" w:rsidRDefault="00AC7B14" w:rsidP="00FB728B">
      <w:pPr>
        <w:jc w:val="both"/>
        <w:rPr>
          <w:rFonts w:cs="Arial"/>
        </w:rPr>
      </w:pPr>
    </w:p>
    <w:p w14:paraId="104A0C97" w14:textId="5F3D4A21" w:rsidR="00AC7B14" w:rsidRPr="0008458C" w:rsidRDefault="00AC7B14" w:rsidP="00FB728B">
      <w:pPr>
        <w:pStyle w:val="Ttulo2"/>
        <w:jc w:val="both"/>
        <w:rPr>
          <w:rFonts w:asciiTheme="minorHAnsi" w:hAnsiTheme="minorHAnsi"/>
        </w:rPr>
      </w:pPr>
      <w:bookmarkStart w:id="11" w:name="_Toc454792858"/>
      <w:r w:rsidRPr="0008458C">
        <w:rPr>
          <w:rFonts w:asciiTheme="minorHAnsi" w:hAnsiTheme="minorHAnsi"/>
        </w:rPr>
        <w:t>Historia de revisiones</w:t>
      </w:r>
      <w:bookmarkEnd w:id="11"/>
    </w:p>
    <w:p w14:paraId="03D1BB20" w14:textId="77777777" w:rsidR="00AC7B14" w:rsidRPr="0008458C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08458C" w14:paraId="5E1DA2FA" w14:textId="77777777" w:rsidTr="00E762AC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08458C" w14:paraId="5BF4C471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08458C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13/06</w:t>
            </w:r>
            <w:r w:rsidR="008151BE" w:rsidRPr="0008458C">
              <w:rPr>
                <w:rFonts w:asciiTheme="minorHAnsi" w:hAnsiTheme="minorHAnsi"/>
                <w:lang w:val="es-MX"/>
              </w:rPr>
              <w:t>/</w:t>
            </w:r>
            <w:r w:rsidRPr="0008458C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08458C" w14:paraId="1B2CA13F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08458C" w14:paraId="74DA6BA4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08458C" w:rsidRDefault="00AC7B14" w:rsidP="00FB728B">
      <w:pPr>
        <w:jc w:val="both"/>
        <w:rPr>
          <w:rFonts w:cs="Arial"/>
        </w:rPr>
      </w:pPr>
    </w:p>
    <w:p w14:paraId="64AD50DE" w14:textId="77777777" w:rsidR="00AC7B14" w:rsidRPr="0008458C" w:rsidRDefault="00AC7B14" w:rsidP="00FB728B">
      <w:pPr>
        <w:jc w:val="both"/>
        <w:rPr>
          <w:rFonts w:cs="Arial"/>
        </w:rPr>
      </w:pPr>
    </w:p>
    <w:p w14:paraId="68043275" w14:textId="77777777" w:rsidR="00AC7B14" w:rsidRPr="0008458C" w:rsidRDefault="00AC7B14" w:rsidP="00FB728B">
      <w:pPr>
        <w:jc w:val="both"/>
        <w:rPr>
          <w:rFonts w:cs="Arial"/>
        </w:rPr>
      </w:pPr>
    </w:p>
    <w:p w14:paraId="04109C3B" w14:textId="77777777" w:rsidR="00AC7B14" w:rsidRPr="0008458C" w:rsidRDefault="00AC7B14" w:rsidP="00FB728B">
      <w:pPr>
        <w:jc w:val="both"/>
        <w:rPr>
          <w:rFonts w:cs="Arial"/>
        </w:rPr>
      </w:pPr>
    </w:p>
    <w:p w14:paraId="0C46423A" w14:textId="77777777" w:rsidR="00AC7B14" w:rsidRPr="0008458C" w:rsidRDefault="00AC7B14" w:rsidP="00FB728B">
      <w:pPr>
        <w:jc w:val="both"/>
        <w:rPr>
          <w:rFonts w:cs="Arial"/>
        </w:rPr>
      </w:pPr>
    </w:p>
    <w:p w14:paraId="0E224F94" w14:textId="77777777" w:rsidR="008A4765" w:rsidRPr="0008458C" w:rsidRDefault="008A4765" w:rsidP="00FB728B">
      <w:pPr>
        <w:jc w:val="both"/>
        <w:rPr>
          <w:rFonts w:cs="Arial"/>
        </w:rPr>
      </w:pPr>
    </w:p>
    <w:p w14:paraId="59F78DD1" w14:textId="001E87AA" w:rsidR="003D178D" w:rsidRPr="0008458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2" w:name="_Toc454792859"/>
      <w:r w:rsidRPr="0008458C">
        <w:rPr>
          <w:rFonts w:asciiTheme="minorHAnsi" w:hAnsiTheme="minorHAnsi"/>
        </w:rPr>
        <w:lastRenderedPageBreak/>
        <w:t>Introducción</w:t>
      </w:r>
      <w:bookmarkEnd w:id="12"/>
    </w:p>
    <w:p w14:paraId="5E61C41A" w14:textId="57E546AA" w:rsidR="00281FD1" w:rsidRPr="0008458C" w:rsidRDefault="00281FD1" w:rsidP="00FB728B">
      <w:pPr>
        <w:ind w:left="360"/>
        <w:jc w:val="both"/>
      </w:pPr>
      <w:r w:rsidRPr="0008458C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08458C" w:rsidRDefault="00281FD1" w:rsidP="00FB728B">
      <w:pPr>
        <w:ind w:left="360"/>
        <w:jc w:val="both"/>
      </w:pPr>
    </w:p>
    <w:p w14:paraId="56141095" w14:textId="75512B32" w:rsidR="006E70ED" w:rsidRPr="0008458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792860"/>
      <w:r w:rsidRPr="0008458C">
        <w:rPr>
          <w:rFonts w:asciiTheme="minorHAnsi" w:hAnsiTheme="minorHAnsi"/>
        </w:rPr>
        <w:t>Definición, Acrónimos y</w:t>
      </w:r>
      <w:r w:rsidR="004C5B3C" w:rsidRPr="0008458C">
        <w:rPr>
          <w:rFonts w:asciiTheme="minorHAnsi" w:hAnsiTheme="minorHAnsi"/>
        </w:rPr>
        <w:t xml:space="preserve"> Abreviaturas</w:t>
      </w:r>
      <w:bookmarkEnd w:id="13"/>
    </w:p>
    <w:p w14:paraId="2786DAD0" w14:textId="41466440" w:rsidR="00F17433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Definición</w:t>
      </w:r>
    </w:p>
    <w:p w14:paraId="3F9D6112" w14:textId="13A1CF00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0093CDAF" w14:textId="06FDF2BB" w:rsidR="00226F36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Acrónimo</w:t>
      </w:r>
    </w:p>
    <w:p w14:paraId="418EF636" w14:textId="24884CD6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078EA934" w14:textId="5755A44F" w:rsidR="00226F36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Abreviaturas</w:t>
      </w:r>
    </w:p>
    <w:p w14:paraId="1BF871B4" w14:textId="252ED691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B81C720" w14:textId="2608306C" w:rsidR="003D1BB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4" w:name="_Toc454792861"/>
      <w:r w:rsidRPr="0008458C">
        <w:rPr>
          <w:rFonts w:asciiTheme="minorHAnsi" w:hAnsiTheme="minorHAnsi"/>
        </w:rPr>
        <w:t>Referencias</w:t>
      </w:r>
      <w:bookmarkEnd w:id="14"/>
    </w:p>
    <w:p w14:paraId="21A9E967" w14:textId="39182C3A" w:rsidR="003D178D" w:rsidRPr="0008458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Referencia a documentos de ayuda</w:t>
      </w:r>
    </w:p>
    <w:p w14:paraId="20EA7739" w14:textId="4F52156D" w:rsidR="0028468C" w:rsidRPr="0008458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DB875FC" w14:textId="77777777" w:rsidR="00E279E7" w:rsidRPr="0008458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Referencia a otro caso de uso</w:t>
      </w:r>
    </w:p>
    <w:p w14:paraId="6296CAE7" w14:textId="06C1CFA9" w:rsidR="00E279E7" w:rsidRPr="0008458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AFF73B1" w14:textId="56FE551F" w:rsidR="008A4765" w:rsidRPr="0008458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5" w:name="_Toc454792862"/>
      <w:r w:rsidRPr="0008458C">
        <w:rPr>
          <w:rFonts w:asciiTheme="minorHAnsi" w:hAnsiTheme="minorHAnsi"/>
        </w:rPr>
        <w:t xml:space="preserve">Caso de </w:t>
      </w:r>
      <w:r w:rsidR="004C5B3C" w:rsidRPr="0008458C">
        <w:rPr>
          <w:rFonts w:asciiTheme="minorHAnsi" w:hAnsiTheme="minorHAnsi"/>
        </w:rPr>
        <w:t xml:space="preserve">uso </w:t>
      </w:r>
      <w:r w:rsidR="00EA00D3">
        <w:rPr>
          <w:rFonts w:asciiTheme="minorHAnsi" w:hAnsiTheme="minorHAnsi"/>
        </w:rPr>
        <w:t>Registrar</w:t>
      </w:r>
      <w:bookmarkEnd w:id="15"/>
    </w:p>
    <w:p w14:paraId="10B052F4" w14:textId="77777777" w:rsidR="000315A2" w:rsidRPr="0008458C" w:rsidRDefault="000315A2" w:rsidP="00FB728B">
      <w:pPr>
        <w:jc w:val="both"/>
      </w:pPr>
    </w:p>
    <w:p w14:paraId="39C958AC" w14:textId="6EDFFBD7" w:rsidR="00FC521F" w:rsidRPr="0008458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6" w:name="_Toc454792863"/>
      <w:r w:rsidRPr="0008458C">
        <w:rPr>
          <w:rFonts w:asciiTheme="minorHAnsi" w:hAnsiTheme="minorHAnsi"/>
        </w:rPr>
        <w:t>Descripción</w:t>
      </w:r>
      <w:bookmarkEnd w:id="16"/>
    </w:p>
    <w:p w14:paraId="09D0B7BD" w14:textId="055F2116" w:rsidR="00FC521F" w:rsidRPr="0008458C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presente caso de uso mostrará la funcionalidad requerida para poder realizar </w:t>
      </w:r>
      <w:r w:rsidR="00782FEE" w:rsidRPr="0008458C">
        <w:rPr>
          <w:rFonts w:asciiTheme="minorHAnsi" w:hAnsiTheme="minorHAnsi"/>
        </w:rPr>
        <w:t>e</w:t>
      </w:r>
      <w:r w:rsidR="002437A8" w:rsidRPr="0008458C">
        <w:rPr>
          <w:rFonts w:asciiTheme="minorHAnsi" w:hAnsiTheme="minorHAnsi"/>
        </w:rPr>
        <w:t>l</w:t>
      </w:r>
      <w:r w:rsidRPr="0008458C">
        <w:rPr>
          <w:rFonts w:asciiTheme="minorHAnsi" w:hAnsiTheme="minorHAnsi"/>
        </w:rPr>
        <w:t xml:space="preserve"> </w:t>
      </w:r>
      <w:r w:rsidR="002A57E8">
        <w:rPr>
          <w:rFonts w:asciiTheme="minorHAnsi" w:hAnsiTheme="minorHAnsi"/>
        </w:rPr>
        <w:t>Registro</w:t>
      </w:r>
      <w:ins w:id="17" w:author="Lopez Guzman Susana Carolina" w:date="2016-06-21T09:21:00Z">
        <w:r w:rsidR="002D3618">
          <w:rPr>
            <w:rFonts w:asciiTheme="minorHAnsi" w:hAnsiTheme="minorHAnsi"/>
          </w:rPr>
          <w:t xml:space="preserve"> de tiempos reales de los auditores</w:t>
        </w:r>
      </w:ins>
      <w:r w:rsidRPr="0008458C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08458C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8" w:name="_Toc454792864"/>
      <w:r w:rsidRPr="0008458C">
        <w:rPr>
          <w:rFonts w:asciiTheme="minorHAnsi" w:hAnsiTheme="minorHAnsi"/>
        </w:rPr>
        <w:t>Actores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08458C" w14:paraId="288D492B" w14:textId="77777777" w:rsidTr="002131A9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08458C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19" w:author="Salas López Marcos Alam (UPGM)" w:date="2016-06-23T08:43:00Z">
                <w:pPr>
                  <w:pStyle w:val="MNormal"/>
                </w:pPr>
              </w:pPrChange>
            </w:pPr>
            <w:r w:rsidRPr="0008458C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08458C" w14:paraId="6AE532BC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08458C" w14:paraId="066A2A76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1875C6E4" w:rsidR="005C14F0" w:rsidRPr="0008458C" w:rsidRDefault="00A70138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Coordinador</w:t>
            </w:r>
          </w:p>
        </w:tc>
      </w:tr>
      <w:tr w:rsidR="005C14F0" w:rsidRPr="0008458C" w14:paraId="392C08B5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08458C" w14:paraId="46838598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08458C" w14:paraId="74F5DD1D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08458C" w14:paraId="401B5D0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08458C" w14:paraId="51AC1D1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2AA4CE96" w14:textId="0B1FDBE1" w:rsidR="00D9173C" w:rsidRDefault="00D917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0" w:name="_Toc454792865"/>
      <w:r>
        <w:rPr>
          <w:rFonts w:asciiTheme="minorHAnsi" w:hAnsiTheme="minorHAnsi"/>
        </w:rPr>
        <w:lastRenderedPageBreak/>
        <w:t>Diagrama</w:t>
      </w:r>
      <w:bookmarkEnd w:id="20"/>
    </w:p>
    <w:p w14:paraId="0F96113C" w14:textId="04608356" w:rsidR="00D9173C" w:rsidRPr="00D9173C" w:rsidRDefault="00D9173C" w:rsidP="00D9173C">
      <w:r>
        <w:rPr>
          <w:noProof/>
          <w:lang w:eastAsia="es-MX"/>
        </w:rPr>
        <w:drawing>
          <wp:inline distT="0" distB="0" distL="0" distR="0" wp14:anchorId="059B3C7C" wp14:editId="102F659D">
            <wp:extent cx="6210935" cy="3900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_CU_Registr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1" w:name="_Toc454792866"/>
      <w:r w:rsidRPr="0008458C">
        <w:rPr>
          <w:rFonts w:asciiTheme="minorHAnsi" w:hAnsiTheme="minorHAnsi"/>
        </w:rPr>
        <w:t>Precondiciones</w:t>
      </w:r>
      <w:bookmarkEnd w:id="21"/>
    </w:p>
    <w:p w14:paraId="1923E5C8" w14:textId="77777777" w:rsidR="00072827" w:rsidRPr="0008458C" w:rsidRDefault="00072827" w:rsidP="00FB728B">
      <w:pPr>
        <w:jc w:val="both"/>
      </w:pPr>
    </w:p>
    <w:p w14:paraId="3597B5FF" w14:textId="130F52EC" w:rsidR="0071700B" w:rsidRPr="0008458C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2" w:name="_Toc454792867"/>
      <w:r w:rsidRPr="0008458C">
        <w:rPr>
          <w:rFonts w:asciiTheme="minorHAnsi" w:hAnsiTheme="minorHAnsi"/>
        </w:rPr>
        <w:t>Flujo Básico:</w:t>
      </w:r>
      <w:bookmarkEnd w:id="22"/>
    </w:p>
    <w:p w14:paraId="4DECD8E3" w14:textId="29B5BD2A" w:rsidR="0071700B" w:rsidRPr="0008458C" w:rsidRDefault="0071700B" w:rsidP="00DD3E54">
      <w:pPr>
        <w:pStyle w:val="Prrafodelista"/>
        <w:ind w:left="141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ingresa al sistema con credenciales validas</w:t>
      </w:r>
    </w:p>
    <w:p w14:paraId="4EFD6EBA" w14:textId="3DD94C2C" w:rsidR="00A05CD4" w:rsidRPr="0008458C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3" w:name="_Toc454792868"/>
      <w:r w:rsidRPr="0008458C">
        <w:rPr>
          <w:rFonts w:asciiTheme="minorHAnsi" w:hAnsiTheme="minorHAnsi"/>
        </w:rPr>
        <w:t>Flujos alternos “Modificar” y “Eliminar</w:t>
      </w:r>
      <w:r w:rsidR="00555AED" w:rsidRPr="0008458C">
        <w:rPr>
          <w:rFonts w:asciiTheme="minorHAnsi" w:hAnsiTheme="minorHAnsi"/>
        </w:rPr>
        <w:t>”</w:t>
      </w:r>
      <w:r w:rsidR="0071700B" w:rsidRPr="0008458C">
        <w:rPr>
          <w:rFonts w:asciiTheme="minorHAnsi" w:hAnsiTheme="minorHAnsi"/>
        </w:rPr>
        <w:t>:</w:t>
      </w:r>
      <w:bookmarkEnd w:id="23"/>
    </w:p>
    <w:p w14:paraId="544C0BB9" w14:textId="3B3A82DE" w:rsidR="00A05CD4" w:rsidRPr="0008458C" w:rsidRDefault="00A05CD4" w:rsidP="00A05CD4">
      <w:pPr>
        <w:pStyle w:val="Sinespaciado"/>
        <w:ind w:left="1416"/>
      </w:pPr>
      <w:r w:rsidRPr="0008458C">
        <w:t>El actor ingresa al sistema con credenciales validas</w:t>
      </w:r>
    </w:p>
    <w:p w14:paraId="50E03DAD" w14:textId="6A9B2EBA" w:rsidR="000315A2" w:rsidRPr="0008458C" w:rsidRDefault="000B24D5" w:rsidP="00A05CD4">
      <w:pPr>
        <w:pStyle w:val="Sinespaciado"/>
        <w:ind w:left="1416"/>
      </w:pPr>
      <w:r w:rsidRPr="0008458C">
        <w:t>El usuario debe estar dado de alta en el sistema</w:t>
      </w:r>
    </w:p>
    <w:p w14:paraId="3D208C85" w14:textId="77777777" w:rsidR="009549D6" w:rsidRPr="0008458C" w:rsidRDefault="009549D6" w:rsidP="00FB728B">
      <w:pPr>
        <w:jc w:val="both"/>
      </w:pPr>
    </w:p>
    <w:p w14:paraId="2012A745" w14:textId="2EFBCBF1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4" w:name="_Toc454792869"/>
      <w:r w:rsidRPr="0008458C">
        <w:rPr>
          <w:rFonts w:asciiTheme="minorHAnsi" w:hAnsiTheme="minorHAnsi"/>
        </w:rPr>
        <w:t>Flujo básico</w:t>
      </w:r>
      <w:bookmarkEnd w:id="24"/>
    </w:p>
    <w:p w14:paraId="45AAE546" w14:textId="77777777" w:rsidR="000315A2" w:rsidRPr="0008458C" w:rsidRDefault="000315A2" w:rsidP="00FB728B">
      <w:pPr>
        <w:ind w:left="708"/>
        <w:jc w:val="both"/>
      </w:pPr>
    </w:p>
    <w:p w14:paraId="51A15A6C" w14:textId="53FBDDAC" w:rsidR="009549D6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5" w:name="_Toc454792870"/>
      <w:r w:rsidRPr="0008458C">
        <w:rPr>
          <w:rFonts w:asciiTheme="minorHAnsi" w:hAnsiTheme="minorHAnsi"/>
        </w:rPr>
        <w:t>Entradas</w:t>
      </w:r>
      <w:bookmarkEnd w:id="25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26" w:author="Lopez Guzman Susana Carolina" w:date="2016-06-21T09:23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27">
          <w:tblGrid>
            <w:gridCol w:w="3157"/>
            <w:gridCol w:w="2045"/>
            <w:gridCol w:w="2292"/>
          </w:tblGrid>
        </w:tblGridChange>
      </w:tblGrid>
      <w:tr w:rsidR="00D71331" w:rsidRPr="0008458C" w14:paraId="487061B8" w14:textId="77777777" w:rsidTr="002D3618">
        <w:trPr>
          <w:jc w:val="center"/>
          <w:trPrChange w:id="28" w:author="Lopez Guzman Susana Carolina" w:date="2016-06-21T09:23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29" w:author="Lopez Guzman Susana Carolina" w:date="2016-06-21T09:23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7B042770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0" w:author="Lopez Guzman Susana Carolina" w:date="2016-06-21T09:23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Campo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31" w:author="Lopez Guzman Susana Carolina" w:date="2016-06-21T09:23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6969E427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2" w:author="Lopez Guzman Susana Carolina" w:date="2016-06-21T09:23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33" w:author="Lopez Guzman Susana Carolina" w:date="2016-06-21T09:23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E629EBC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4" w:author="Lopez Guzman Susana Carolina" w:date="2016-06-21T09:23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D71331" w:rsidRPr="0008458C" w14:paraId="4429BBFB" w14:textId="77777777" w:rsidTr="00542178">
        <w:trPr>
          <w:trHeight w:val="408"/>
          <w:jc w:val="center"/>
        </w:trPr>
        <w:tc>
          <w:tcPr>
            <w:tcW w:w="3157" w:type="dxa"/>
          </w:tcPr>
          <w:p w14:paraId="1A61BE5E" w14:textId="77777777" w:rsidR="00D71331" w:rsidRPr="0008458C" w:rsidRDefault="00D71331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Fecha</w:t>
            </w:r>
          </w:p>
        </w:tc>
        <w:tc>
          <w:tcPr>
            <w:tcW w:w="2045" w:type="dxa"/>
          </w:tcPr>
          <w:p w14:paraId="32D0CC8E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F44241A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D71331" w:rsidRPr="0008458C" w14:paraId="72B68889" w14:textId="77777777" w:rsidTr="00542178">
        <w:trPr>
          <w:trHeight w:val="408"/>
          <w:jc w:val="center"/>
        </w:trPr>
        <w:tc>
          <w:tcPr>
            <w:tcW w:w="3157" w:type="dxa"/>
          </w:tcPr>
          <w:p w14:paraId="101D716A" w14:textId="77777777" w:rsidR="00D71331" w:rsidRPr="0008458C" w:rsidRDefault="00D71331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lastRenderedPageBreak/>
              <w:t>Actividad</w:t>
            </w:r>
          </w:p>
        </w:tc>
        <w:tc>
          <w:tcPr>
            <w:tcW w:w="2045" w:type="dxa"/>
          </w:tcPr>
          <w:p w14:paraId="5494B231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784F4F7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D71331" w:rsidRPr="0008458C" w14:paraId="376A7C1A" w14:textId="77777777" w:rsidTr="00542178">
        <w:trPr>
          <w:trHeight w:val="408"/>
          <w:jc w:val="center"/>
        </w:trPr>
        <w:tc>
          <w:tcPr>
            <w:tcW w:w="3157" w:type="dxa"/>
          </w:tcPr>
          <w:p w14:paraId="5FA0E3AF" w14:textId="77777777" w:rsidR="00D71331" w:rsidRPr="0008458C" w:rsidRDefault="00D71331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Tiempo</w:t>
            </w:r>
          </w:p>
        </w:tc>
        <w:tc>
          <w:tcPr>
            <w:tcW w:w="2045" w:type="dxa"/>
          </w:tcPr>
          <w:p w14:paraId="3A4B8A6A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F09D62D" w14:textId="77777777" w:rsidR="00D71331" w:rsidRPr="0008458C" w:rsidRDefault="00D71331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D71331" w:rsidRPr="0008458C" w:rsidDel="00126237" w14:paraId="2207FCCD" w14:textId="2961A30B" w:rsidTr="00542178">
        <w:trPr>
          <w:trHeight w:val="408"/>
          <w:jc w:val="center"/>
          <w:del w:id="35" w:author="Salas López Marcos Alam (UPGM)" w:date="2016-06-23T09:12:00Z"/>
        </w:trPr>
        <w:tc>
          <w:tcPr>
            <w:tcW w:w="3157" w:type="dxa"/>
          </w:tcPr>
          <w:p w14:paraId="0B27BFC0" w14:textId="065CF40A" w:rsidR="00D71331" w:rsidRPr="0008458C" w:rsidDel="00126237" w:rsidRDefault="00D71331" w:rsidP="00542178">
            <w:pPr>
              <w:jc w:val="both"/>
              <w:rPr>
                <w:del w:id="36" w:author="Salas López Marcos Alam (UPGM)" w:date="2016-06-23T09:12:00Z"/>
                <w:color w:val="31849B" w:themeColor="accent5" w:themeShade="BF"/>
              </w:rPr>
            </w:pPr>
            <w:del w:id="37" w:author="Salas López Marcos Alam (UPGM)" w:date="2016-06-23T09:12:00Z">
              <w:r w:rsidDel="00126237">
                <w:rPr>
                  <w:color w:val="31849B" w:themeColor="accent5" w:themeShade="BF"/>
                </w:rPr>
                <w:delText>Especificar actividad</w:delText>
              </w:r>
            </w:del>
          </w:p>
        </w:tc>
        <w:tc>
          <w:tcPr>
            <w:tcW w:w="2045" w:type="dxa"/>
          </w:tcPr>
          <w:p w14:paraId="0EF3D51C" w14:textId="37B9EA06" w:rsidR="00D71331" w:rsidRPr="0008458C" w:rsidDel="00126237" w:rsidRDefault="00D71331" w:rsidP="00542178">
            <w:pPr>
              <w:jc w:val="center"/>
              <w:rPr>
                <w:del w:id="38" w:author="Salas López Marcos Alam (UPGM)" w:date="2016-06-23T09:12:00Z"/>
                <w:color w:val="31849B" w:themeColor="accent5" w:themeShade="BF"/>
              </w:rPr>
            </w:pPr>
            <w:del w:id="39" w:author="Salas López Marcos Alam (UPGM)" w:date="2016-06-23T09:12:00Z">
              <w:r w:rsidRPr="0008458C" w:rsidDel="00126237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B435B07" w14:textId="1083BFCC" w:rsidR="00D71331" w:rsidRPr="0008458C" w:rsidDel="00126237" w:rsidRDefault="00D71331" w:rsidP="00542178">
            <w:pPr>
              <w:jc w:val="center"/>
              <w:rPr>
                <w:del w:id="40" w:author="Salas López Marcos Alam (UPGM)" w:date="2016-06-23T09:12:00Z"/>
                <w:color w:val="31849B" w:themeColor="accent5" w:themeShade="BF"/>
              </w:rPr>
            </w:pPr>
            <w:del w:id="41" w:author="Salas López Marcos Alam (UPGM)" w:date="2016-06-23T09:12:00Z">
              <w:r w:rsidRPr="0008458C" w:rsidDel="00126237">
                <w:rPr>
                  <w:color w:val="31849B" w:themeColor="accent5" w:themeShade="BF"/>
                </w:rPr>
                <w:delText>N/A</w:delText>
              </w:r>
            </w:del>
          </w:p>
        </w:tc>
      </w:tr>
    </w:tbl>
    <w:p w14:paraId="378AB1E7" w14:textId="77777777" w:rsidR="009A608C" w:rsidRPr="0008458C" w:rsidRDefault="009A608C" w:rsidP="00FB728B">
      <w:pPr>
        <w:jc w:val="both"/>
      </w:pPr>
    </w:p>
    <w:p w14:paraId="11CDF4FD" w14:textId="39C50C37" w:rsidR="005C14F0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2" w:name="_Toc454792871"/>
      <w:r w:rsidRPr="0008458C">
        <w:rPr>
          <w:rFonts w:asciiTheme="minorHAnsi" w:hAnsiTheme="minorHAnsi"/>
        </w:rPr>
        <w:t>Secuencia de actividades</w:t>
      </w:r>
      <w:bookmarkEnd w:id="42"/>
    </w:p>
    <w:p w14:paraId="253C3B9E" w14:textId="1FD48F45" w:rsidR="005C14F0" w:rsidRPr="0008458C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sistema muestra una </w:t>
      </w:r>
      <w:r w:rsidR="006A03AC" w:rsidRPr="0008458C">
        <w:rPr>
          <w:rFonts w:asciiTheme="minorHAnsi" w:hAnsiTheme="minorHAnsi"/>
        </w:rPr>
        <w:t xml:space="preserve">pantalla de captura que contiene un formulario con la información requerida para </w:t>
      </w:r>
      <w:r w:rsidR="00A754FE" w:rsidRPr="0008458C">
        <w:rPr>
          <w:rFonts w:asciiTheme="minorHAnsi" w:hAnsiTheme="minorHAnsi"/>
        </w:rPr>
        <w:t>“</w:t>
      </w:r>
      <w:r w:rsidR="006B28DE">
        <w:rPr>
          <w:rFonts w:asciiTheme="minorHAnsi" w:hAnsiTheme="minorHAnsi"/>
        </w:rPr>
        <w:t>Registrar</w:t>
      </w:r>
      <w:r w:rsidR="00A754FE" w:rsidRPr="0008458C">
        <w:rPr>
          <w:rFonts w:asciiTheme="minorHAnsi" w:hAnsiTheme="minorHAnsi"/>
        </w:rPr>
        <w:t xml:space="preserve">” </w:t>
      </w:r>
      <w:ins w:id="43" w:author="Lopez Guzman Susana Carolina" w:date="2016-06-21T09:23:00Z">
        <w:r w:rsidR="002D3618">
          <w:rPr>
            <w:rFonts w:asciiTheme="minorHAnsi" w:hAnsiTheme="minorHAnsi"/>
          </w:rPr>
          <w:t xml:space="preserve">los tiempos reales de los auditores </w:t>
        </w:r>
      </w:ins>
      <w:r w:rsidR="00A754FE" w:rsidRPr="0008458C">
        <w:rPr>
          <w:rFonts w:asciiTheme="minorHAnsi" w:hAnsiTheme="minorHAnsi"/>
        </w:rPr>
        <w:t>&lt;Ver tabla “Entradas”&gt;</w:t>
      </w:r>
    </w:p>
    <w:p w14:paraId="5E2B0171" w14:textId="77777777" w:rsidR="00AB68C4" w:rsidRPr="0008458C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08458C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las opciones:</w:t>
      </w:r>
    </w:p>
    <w:p w14:paraId="32E329A3" w14:textId="1C4C833D" w:rsidR="00AB68C4" w:rsidRPr="0008458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Guardar</w:t>
      </w:r>
    </w:p>
    <w:p w14:paraId="126A8A68" w14:textId="2146DAB5" w:rsidR="00AB68C4" w:rsidRPr="0008458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Cancelar</w:t>
      </w:r>
    </w:p>
    <w:p w14:paraId="3E536B44" w14:textId="1927743C" w:rsidR="00AB68C4" w:rsidRPr="0008458C" w:rsidRDefault="00AB68C4" w:rsidP="00AB68C4">
      <w:pPr>
        <w:ind w:left="1416"/>
      </w:pPr>
      <w:r w:rsidRPr="0008458C">
        <w:t>El actor captura la información necesaria</w:t>
      </w:r>
    </w:p>
    <w:p w14:paraId="7E658EE2" w14:textId="029D2F6F" w:rsidR="00AB68C4" w:rsidRPr="0008458C" w:rsidRDefault="00AB68C4" w:rsidP="00AB68C4">
      <w:pPr>
        <w:ind w:left="1416"/>
      </w:pPr>
      <w:r w:rsidRPr="0008458C">
        <w:t>El actor selecciona la opción “Guardar”</w:t>
      </w:r>
    </w:p>
    <w:p w14:paraId="63316846" w14:textId="268A313D" w:rsidR="00AB68C4" w:rsidRPr="0008458C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el mensaje “¿Desea guardar la información?”</w:t>
      </w:r>
      <w:r w:rsidR="003064DF" w:rsidRPr="0008458C">
        <w:rPr>
          <w:rFonts w:asciiTheme="minorHAnsi" w:hAnsiTheme="minorHAnsi"/>
        </w:rPr>
        <w:t xml:space="preserve"> (Si/No)</w:t>
      </w:r>
    </w:p>
    <w:p w14:paraId="1E8FBDAA" w14:textId="0A7A9819" w:rsidR="003064DF" w:rsidRPr="0008458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“Si”</w:t>
      </w:r>
    </w:p>
    <w:p w14:paraId="1C29A76A" w14:textId="4CF4C0F2" w:rsidR="003064DF" w:rsidRPr="0008458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guarda la información</w:t>
      </w:r>
    </w:p>
    <w:p w14:paraId="2D951FE1" w14:textId="061B623C" w:rsidR="003064DF" w:rsidRPr="0008458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63944FB1" w14:textId="3829DFEE" w:rsidR="003064DF" w:rsidRPr="0008458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sigue capturando la información necesaria</w:t>
      </w:r>
    </w:p>
    <w:p w14:paraId="5ED7B758" w14:textId="40E7F2E4" w:rsidR="009A608C" w:rsidRPr="0008458C" w:rsidRDefault="003064DF" w:rsidP="00BD05C6">
      <w:pPr>
        <w:ind w:left="1416"/>
      </w:pPr>
      <w:r w:rsidRPr="0008458C">
        <w:t>Termina el flujo básico “</w:t>
      </w:r>
      <w:r w:rsidR="00D7393B">
        <w:t>Registrar</w:t>
      </w:r>
      <w:r w:rsidRPr="0008458C">
        <w:t>”</w:t>
      </w:r>
    </w:p>
    <w:p w14:paraId="58763FD2" w14:textId="76FB79A8" w:rsidR="00831346" w:rsidRPr="0008458C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4" w:name="_Toc454792872"/>
      <w:r w:rsidRPr="0008458C">
        <w:rPr>
          <w:rFonts w:asciiTheme="minorHAnsi" w:hAnsiTheme="minorHAnsi"/>
        </w:rPr>
        <w:t>Salidas</w:t>
      </w:r>
      <w:bookmarkEnd w:id="44"/>
    </w:p>
    <w:p w14:paraId="0F730981" w14:textId="5B86D3FC" w:rsidR="00AE58CB" w:rsidRPr="0008458C" w:rsidRDefault="00B01DD2" w:rsidP="00AE58CB">
      <w:pPr>
        <w:ind w:left="1416"/>
      </w:pPr>
      <w:r w:rsidRPr="0008458C">
        <w:t>Documento</w:t>
      </w:r>
      <w:r w:rsidR="00AE58CB" w:rsidRPr="0008458C">
        <w:t xml:space="preserve"> almacenado en el sistema</w:t>
      </w:r>
    </w:p>
    <w:p w14:paraId="7B459CF4" w14:textId="1F9E094C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5" w:name="_Toc454792873"/>
      <w:r w:rsidRPr="0008458C">
        <w:rPr>
          <w:rFonts w:asciiTheme="minorHAnsi" w:hAnsiTheme="minorHAnsi"/>
        </w:rPr>
        <w:t>Flujos alternos</w:t>
      </w:r>
      <w:bookmarkEnd w:id="45"/>
    </w:p>
    <w:p w14:paraId="2E65463C" w14:textId="77777777" w:rsidR="009A608C" w:rsidRPr="0008458C" w:rsidRDefault="009A608C" w:rsidP="00FB728B">
      <w:pPr>
        <w:ind w:left="1416"/>
        <w:jc w:val="both"/>
      </w:pPr>
    </w:p>
    <w:p w14:paraId="36CCABFF" w14:textId="4F8770B0" w:rsidR="008A4765" w:rsidRPr="0008458C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6" w:name="_Toc454792874"/>
      <w:r w:rsidRPr="0008458C">
        <w:rPr>
          <w:rFonts w:asciiTheme="minorHAnsi" w:hAnsiTheme="minorHAnsi"/>
        </w:rPr>
        <w:t>Modificar</w:t>
      </w:r>
      <w:bookmarkEnd w:id="46"/>
    </w:p>
    <w:p w14:paraId="6A191D76" w14:textId="270D5F7E" w:rsidR="00513CEC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Descripción</w:t>
      </w:r>
    </w:p>
    <w:p w14:paraId="43B9EC2F" w14:textId="3764FE7C" w:rsidR="00513CEC" w:rsidRPr="0008458C" w:rsidRDefault="00513CEC" w:rsidP="001A248A">
      <w:pPr>
        <w:ind w:left="1080"/>
        <w:jc w:val="both"/>
      </w:pPr>
      <w:r w:rsidRPr="0008458C">
        <w:t>En este flujo se describe la secuencia de las activi</w:t>
      </w:r>
      <w:r w:rsidR="00267A15" w:rsidRPr="0008458C">
        <w:t>dades necesa</w:t>
      </w:r>
      <w:r w:rsidR="00917791" w:rsidRPr="0008458C">
        <w:t>rias para el flujo modificar</w:t>
      </w:r>
    </w:p>
    <w:p w14:paraId="0E4031DF" w14:textId="547CF103" w:rsidR="009F78A0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47" w:author="Lopez Guzman Susana Carolina" w:date="2016-06-21T09:23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48">
          <w:tblGrid>
            <w:gridCol w:w="3157"/>
            <w:gridCol w:w="2045"/>
            <w:gridCol w:w="2292"/>
          </w:tblGrid>
        </w:tblGridChange>
      </w:tblGrid>
      <w:tr w:rsidR="0059600F" w:rsidRPr="0008458C" w14:paraId="54A5CC07" w14:textId="77777777" w:rsidTr="002D3618">
        <w:trPr>
          <w:jc w:val="center"/>
          <w:trPrChange w:id="49" w:author="Lopez Guzman Susana Carolina" w:date="2016-06-21T09:23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50" w:author="Lopez Guzman Susana Carolina" w:date="2016-06-21T09:23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04FA7E57" w14:textId="77777777" w:rsidR="0059600F" w:rsidRPr="0008458C" w:rsidRDefault="0059600F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51" w:author="Lopez Guzman Susana Carolina" w:date="2016-06-21T09:23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Campo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52" w:author="Lopez Guzman Susana Carolina" w:date="2016-06-21T09:23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18CD74EC" w14:textId="77777777" w:rsidR="0059600F" w:rsidRPr="0008458C" w:rsidRDefault="0059600F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53" w:author="Lopez Guzman Susana Carolina" w:date="2016-06-21T09:23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54" w:author="Lopez Guzman Susana Carolina" w:date="2016-06-21T09:23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D0B46BF" w14:textId="77777777" w:rsidR="0059600F" w:rsidRPr="0008458C" w:rsidRDefault="0059600F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55" w:author="Lopez Guzman Susana Carolina" w:date="2016-06-21T09:23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59600F" w:rsidRPr="0008458C" w14:paraId="0A02C7D9" w14:textId="77777777" w:rsidTr="00542178">
        <w:trPr>
          <w:trHeight w:val="408"/>
          <w:jc w:val="center"/>
        </w:trPr>
        <w:tc>
          <w:tcPr>
            <w:tcW w:w="3157" w:type="dxa"/>
          </w:tcPr>
          <w:p w14:paraId="7790FCAF" w14:textId="77777777" w:rsidR="0059600F" w:rsidRPr="0008458C" w:rsidRDefault="0059600F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Fecha</w:t>
            </w:r>
          </w:p>
        </w:tc>
        <w:tc>
          <w:tcPr>
            <w:tcW w:w="2045" w:type="dxa"/>
          </w:tcPr>
          <w:p w14:paraId="103AC51B" w14:textId="77777777" w:rsidR="0059600F" w:rsidRPr="0008458C" w:rsidRDefault="0059600F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9A85648" w14:textId="77777777" w:rsidR="0059600F" w:rsidRPr="0008458C" w:rsidRDefault="0059600F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59600F" w:rsidRPr="0008458C" w14:paraId="13B6CD1B" w14:textId="77777777" w:rsidTr="00542178">
        <w:trPr>
          <w:trHeight w:val="408"/>
          <w:jc w:val="center"/>
        </w:trPr>
        <w:tc>
          <w:tcPr>
            <w:tcW w:w="3157" w:type="dxa"/>
          </w:tcPr>
          <w:p w14:paraId="27B99272" w14:textId="77777777" w:rsidR="0059600F" w:rsidRPr="0008458C" w:rsidRDefault="0059600F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Actividad</w:t>
            </w:r>
          </w:p>
        </w:tc>
        <w:tc>
          <w:tcPr>
            <w:tcW w:w="2045" w:type="dxa"/>
          </w:tcPr>
          <w:p w14:paraId="1533E540" w14:textId="77777777" w:rsidR="0059600F" w:rsidRPr="0008458C" w:rsidRDefault="0059600F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2EE86D2" w14:textId="77777777" w:rsidR="0059600F" w:rsidRPr="0008458C" w:rsidRDefault="0059600F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59600F" w:rsidRPr="0008458C" w14:paraId="22FCC2CA" w14:textId="77777777" w:rsidTr="00542178">
        <w:trPr>
          <w:trHeight w:val="408"/>
          <w:jc w:val="center"/>
        </w:trPr>
        <w:tc>
          <w:tcPr>
            <w:tcW w:w="3157" w:type="dxa"/>
          </w:tcPr>
          <w:p w14:paraId="66E73BBB" w14:textId="77777777" w:rsidR="0059600F" w:rsidRPr="0008458C" w:rsidRDefault="0059600F" w:rsidP="00542178">
            <w:pPr>
              <w:jc w:val="both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Tiempo</w:t>
            </w:r>
          </w:p>
        </w:tc>
        <w:tc>
          <w:tcPr>
            <w:tcW w:w="2045" w:type="dxa"/>
          </w:tcPr>
          <w:p w14:paraId="4FEB6B3F" w14:textId="77777777" w:rsidR="0059600F" w:rsidRPr="0008458C" w:rsidRDefault="0059600F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57E2276" w14:textId="77777777" w:rsidR="0059600F" w:rsidRPr="0008458C" w:rsidRDefault="0059600F" w:rsidP="00542178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59600F" w:rsidRPr="0008458C" w:rsidDel="00126237" w14:paraId="1179D447" w14:textId="6EB7B94A" w:rsidTr="00542178">
        <w:trPr>
          <w:trHeight w:val="408"/>
          <w:jc w:val="center"/>
          <w:del w:id="56" w:author="Salas López Marcos Alam (UPGM)" w:date="2016-06-23T09:13:00Z"/>
        </w:trPr>
        <w:tc>
          <w:tcPr>
            <w:tcW w:w="3157" w:type="dxa"/>
          </w:tcPr>
          <w:p w14:paraId="55C98284" w14:textId="42880CBD" w:rsidR="0059600F" w:rsidRPr="0008458C" w:rsidDel="00126237" w:rsidRDefault="0059600F" w:rsidP="00542178">
            <w:pPr>
              <w:jc w:val="both"/>
              <w:rPr>
                <w:del w:id="57" w:author="Salas López Marcos Alam (UPGM)" w:date="2016-06-23T09:13:00Z"/>
                <w:color w:val="31849B" w:themeColor="accent5" w:themeShade="BF"/>
              </w:rPr>
            </w:pPr>
            <w:del w:id="58" w:author="Salas López Marcos Alam (UPGM)" w:date="2016-06-23T09:13:00Z">
              <w:r w:rsidDel="00126237">
                <w:rPr>
                  <w:color w:val="31849B" w:themeColor="accent5" w:themeShade="BF"/>
                </w:rPr>
                <w:delText>Especificar actividad</w:delText>
              </w:r>
            </w:del>
          </w:p>
        </w:tc>
        <w:tc>
          <w:tcPr>
            <w:tcW w:w="2045" w:type="dxa"/>
          </w:tcPr>
          <w:p w14:paraId="2EA0F891" w14:textId="372509DB" w:rsidR="0059600F" w:rsidRPr="0008458C" w:rsidDel="00126237" w:rsidRDefault="0059600F" w:rsidP="00542178">
            <w:pPr>
              <w:jc w:val="center"/>
              <w:rPr>
                <w:del w:id="59" w:author="Salas López Marcos Alam (UPGM)" w:date="2016-06-23T09:13:00Z"/>
                <w:color w:val="31849B" w:themeColor="accent5" w:themeShade="BF"/>
              </w:rPr>
            </w:pPr>
            <w:del w:id="60" w:author="Salas López Marcos Alam (UPGM)" w:date="2016-06-23T09:13:00Z">
              <w:r w:rsidRPr="0008458C" w:rsidDel="00126237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06C9AC1" w14:textId="1947B356" w:rsidR="0059600F" w:rsidRPr="0008458C" w:rsidDel="00126237" w:rsidRDefault="0059600F" w:rsidP="00542178">
            <w:pPr>
              <w:jc w:val="center"/>
              <w:rPr>
                <w:del w:id="61" w:author="Salas López Marcos Alam (UPGM)" w:date="2016-06-23T09:13:00Z"/>
                <w:color w:val="31849B" w:themeColor="accent5" w:themeShade="BF"/>
              </w:rPr>
            </w:pPr>
            <w:del w:id="62" w:author="Salas López Marcos Alam (UPGM)" w:date="2016-06-23T09:13:00Z">
              <w:r w:rsidRPr="0008458C" w:rsidDel="00126237">
                <w:rPr>
                  <w:color w:val="31849B" w:themeColor="accent5" w:themeShade="BF"/>
                </w:rPr>
                <w:delText>N/A</w:delText>
              </w:r>
            </w:del>
          </w:p>
        </w:tc>
      </w:tr>
    </w:tbl>
    <w:p w14:paraId="5DCD60C4" w14:textId="77777777" w:rsidR="00B139B4" w:rsidRPr="0008458C" w:rsidRDefault="00B139B4" w:rsidP="00FB728B">
      <w:pPr>
        <w:jc w:val="both"/>
      </w:pPr>
    </w:p>
    <w:p w14:paraId="6EF01760" w14:textId="2D91F4DB" w:rsidR="00B139B4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Flujo de actividades</w:t>
      </w:r>
    </w:p>
    <w:p w14:paraId="2B0626C1" w14:textId="527F8D71" w:rsidR="00B139B4" w:rsidRPr="0008458C" w:rsidRDefault="00B139B4" w:rsidP="00156347">
      <w:pPr>
        <w:ind w:left="2124"/>
        <w:jc w:val="both"/>
      </w:pPr>
      <w:r w:rsidRPr="0008458C">
        <w:t>El flujo in</w:t>
      </w:r>
      <w:r w:rsidR="00507543" w:rsidRPr="0008458C">
        <w:t>i</w:t>
      </w:r>
      <w:r w:rsidRPr="0008458C">
        <w:t>cia cuando el actor selecciona la opción “</w:t>
      </w:r>
      <w:r w:rsidR="00C43C9B" w:rsidRPr="0008458C">
        <w:t>Modificar</w:t>
      </w:r>
      <w:r w:rsidR="00820A3D" w:rsidRPr="0008458C">
        <w:t>”</w:t>
      </w:r>
    </w:p>
    <w:p w14:paraId="3AC635E2" w14:textId="575F2A29" w:rsidR="00156347" w:rsidRPr="0008458C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sistema muestra una pantalla de captura que contiene un formulario con la información requerida para </w:t>
      </w:r>
      <w:r w:rsidR="00627469" w:rsidRPr="0008458C">
        <w:rPr>
          <w:rFonts w:asciiTheme="minorHAnsi" w:hAnsiTheme="minorHAnsi"/>
        </w:rPr>
        <w:t xml:space="preserve">modificar </w:t>
      </w:r>
      <w:r w:rsidRPr="0008458C">
        <w:rPr>
          <w:rFonts w:asciiTheme="minorHAnsi" w:hAnsiTheme="minorHAnsi"/>
        </w:rPr>
        <w:t>un “</w:t>
      </w:r>
      <w:r w:rsidR="006D3568">
        <w:rPr>
          <w:rFonts w:asciiTheme="minorHAnsi" w:hAnsiTheme="minorHAnsi"/>
        </w:rPr>
        <w:t>Registro</w:t>
      </w:r>
      <w:r w:rsidRPr="0008458C">
        <w:rPr>
          <w:rFonts w:asciiTheme="minorHAnsi" w:hAnsiTheme="minorHAnsi"/>
        </w:rPr>
        <w:t>”</w:t>
      </w:r>
      <w:ins w:id="63" w:author="Lopez Guzman Susana Carolina" w:date="2016-06-21T09:25:00Z">
        <w:r w:rsidR="002D3618">
          <w:rPr>
            <w:rFonts w:asciiTheme="minorHAnsi" w:hAnsiTheme="minorHAnsi"/>
          </w:rPr>
          <w:t xml:space="preserve"> de tiempos reales</w:t>
        </w:r>
      </w:ins>
      <w:r w:rsidRPr="0008458C">
        <w:rPr>
          <w:rFonts w:asciiTheme="minorHAnsi" w:hAnsiTheme="minorHAnsi"/>
        </w:rPr>
        <w:t xml:space="preserve"> &lt;Ver tabla “Entradas”&gt;</w:t>
      </w:r>
    </w:p>
    <w:p w14:paraId="610E03E1" w14:textId="77777777" w:rsidR="00156347" w:rsidRPr="0008458C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08458C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las opciones:</w:t>
      </w:r>
    </w:p>
    <w:p w14:paraId="2F8E5322" w14:textId="77777777" w:rsidR="00156347" w:rsidRPr="0008458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Guardar</w:t>
      </w:r>
    </w:p>
    <w:p w14:paraId="02181DFD" w14:textId="77777777" w:rsidR="00156347" w:rsidRPr="0008458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Cancelar</w:t>
      </w:r>
    </w:p>
    <w:p w14:paraId="72433631" w14:textId="0FE8B67D" w:rsidR="00156347" w:rsidRPr="0008458C" w:rsidRDefault="00156347" w:rsidP="00156347">
      <w:pPr>
        <w:ind w:left="2112"/>
      </w:pPr>
      <w:r w:rsidRPr="0008458C">
        <w:t xml:space="preserve">El actor </w:t>
      </w:r>
      <w:r w:rsidR="00470357" w:rsidRPr="0008458C">
        <w:t>modifica</w:t>
      </w:r>
      <w:r w:rsidRPr="0008458C">
        <w:t xml:space="preserve"> la información necesaria</w:t>
      </w:r>
    </w:p>
    <w:p w14:paraId="1782FA5B" w14:textId="77777777" w:rsidR="00156347" w:rsidRPr="0008458C" w:rsidRDefault="00156347" w:rsidP="00156347">
      <w:pPr>
        <w:ind w:left="2112"/>
      </w:pPr>
      <w:r w:rsidRPr="0008458C">
        <w:t>El actor selecciona la opción “Guardar”</w:t>
      </w:r>
    </w:p>
    <w:p w14:paraId="16CB258A" w14:textId="77777777" w:rsidR="00156347" w:rsidRPr="0008458C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08458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“Si”</w:t>
      </w:r>
    </w:p>
    <w:p w14:paraId="687AF9D0" w14:textId="77777777" w:rsidR="00156347" w:rsidRPr="0008458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guarda la información</w:t>
      </w:r>
    </w:p>
    <w:p w14:paraId="50CE862A" w14:textId="77777777" w:rsidR="00156347" w:rsidRPr="0008458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1DFDDECA" w14:textId="77777777" w:rsidR="00156347" w:rsidRPr="0008458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sigue capturando la información necesaria</w:t>
      </w:r>
    </w:p>
    <w:p w14:paraId="2F58A395" w14:textId="74A1E047" w:rsidR="00156347" w:rsidRPr="0008458C" w:rsidRDefault="00156347" w:rsidP="00156347">
      <w:pPr>
        <w:ind w:left="2112"/>
      </w:pPr>
      <w:r w:rsidRPr="0008458C">
        <w:t xml:space="preserve">Termina el flujo </w:t>
      </w:r>
      <w:r w:rsidR="00524F67" w:rsidRPr="0008458C">
        <w:t>modificar</w:t>
      </w:r>
    </w:p>
    <w:p w14:paraId="5E4C9392" w14:textId="78E14ED1" w:rsidR="00156347" w:rsidRPr="0008458C" w:rsidDel="002D3618" w:rsidRDefault="00156347" w:rsidP="00FB728B">
      <w:pPr>
        <w:ind w:left="1080"/>
        <w:jc w:val="both"/>
        <w:rPr>
          <w:del w:id="64" w:author="Lopez Guzman Susana Carolina" w:date="2016-06-21T09:25:00Z"/>
        </w:rPr>
      </w:pPr>
    </w:p>
    <w:p w14:paraId="1DF2274A" w14:textId="327DB896" w:rsidR="00B139B4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Salidas</w:t>
      </w:r>
    </w:p>
    <w:p w14:paraId="6DD9F44F" w14:textId="27615E39" w:rsidR="00B139B4" w:rsidRPr="0008458C" w:rsidRDefault="00507543" w:rsidP="00741B88">
      <w:pPr>
        <w:ind w:left="2124"/>
        <w:jc w:val="both"/>
      </w:pPr>
      <w:r w:rsidRPr="0008458C">
        <w:t>Documento</w:t>
      </w:r>
      <w:r w:rsidR="008C4A05" w:rsidRPr="0008458C">
        <w:t xml:space="preserve"> modificado en el sistema</w:t>
      </w:r>
    </w:p>
    <w:p w14:paraId="7CF8543D" w14:textId="4AE15DB7" w:rsidR="008A4765" w:rsidRPr="00696939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5" w:name="_Toc454792875"/>
      <w:r w:rsidRPr="00696939">
        <w:rPr>
          <w:rFonts w:asciiTheme="minorHAnsi" w:hAnsiTheme="minorHAnsi"/>
        </w:rPr>
        <w:t>Elimin</w:t>
      </w:r>
      <w:r w:rsidR="00163239" w:rsidRPr="00696939">
        <w:rPr>
          <w:rFonts w:asciiTheme="minorHAnsi" w:hAnsiTheme="minorHAnsi"/>
        </w:rPr>
        <w:t>ar</w:t>
      </w:r>
      <w:bookmarkEnd w:id="65"/>
    </w:p>
    <w:p w14:paraId="5DC49DCC" w14:textId="0A51E6CD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Descripción</w:t>
      </w:r>
    </w:p>
    <w:p w14:paraId="2E179C4A" w14:textId="33709E8A" w:rsidR="00F22D0E" w:rsidRPr="0008458C" w:rsidRDefault="00F22D0E" w:rsidP="00F22D0E">
      <w:pPr>
        <w:ind w:left="2124"/>
      </w:pPr>
      <w:r w:rsidRPr="0008458C">
        <w:t>En este flujo se describe la secuencia de las actividades ne</w:t>
      </w:r>
      <w:r w:rsidR="005E2D26" w:rsidRPr="0008458C">
        <w:t>cesarias para el flujo eliminar</w:t>
      </w:r>
    </w:p>
    <w:p w14:paraId="5AE67BD7" w14:textId="1AF18D2E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Entradas</w:t>
      </w:r>
    </w:p>
    <w:p w14:paraId="4342F606" w14:textId="7AE52595" w:rsidR="00870CD4" w:rsidRPr="0008458C" w:rsidRDefault="00870CD4" w:rsidP="00870CD4">
      <w:pPr>
        <w:ind w:left="2124"/>
      </w:pPr>
      <w:r w:rsidRPr="0008458C">
        <w:t>N/A</w:t>
      </w:r>
    </w:p>
    <w:p w14:paraId="5729D40D" w14:textId="6A14903C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Flujo de actividades</w:t>
      </w:r>
    </w:p>
    <w:p w14:paraId="4FB175EB" w14:textId="31130FE9" w:rsidR="00820A3D" w:rsidRPr="0008458C" w:rsidRDefault="00820A3D" w:rsidP="00820A3D">
      <w:pPr>
        <w:ind w:left="2124"/>
      </w:pPr>
      <w:r w:rsidRPr="0008458C">
        <w:t xml:space="preserve">El flujo </w:t>
      </w:r>
      <w:r w:rsidR="00F5519B" w:rsidRPr="0008458C">
        <w:t>inicia</w:t>
      </w:r>
      <w:r w:rsidRPr="0008458C">
        <w:t xml:space="preserve"> cuando el actor selecciona la opción “Eliminar”</w:t>
      </w:r>
    </w:p>
    <w:p w14:paraId="2C42C952" w14:textId="19321154" w:rsidR="00C938B0" w:rsidRPr="0008458C" w:rsidRDefault="00C938B0" w:rsidP="00820A3D">
      <w:pPr>
        <w:ind w:left="2124"/>
      </w:pPr>
      <w:r w:rsidRPr="0008458C">
        <w:t>El actor selecciona el elemento a borrar</w:t>
      </w:r>
    </w:p>
    <w:p w14:paraId="048E9CF8" w14:textId="346C2AB9" w:rsidR="00C938B0" w:rsidRPr="0008458C" w:rsidRDefault="00C938B0" w:rsidP="00820A3D">
      <w:pPr>
        <w:ind w:left="2124"/>
      </w:pPr>
      <w:r w:rsidRPr="0008458C">
        <w:t>El sistema muestra el mensaje “¿Desea borrar el elemento seleccionado?”</w:t>
      </w:r>
      <w:r w:rsidR="00A82807" w:rsidRPr="0008458C">
        <w:t xml:space="preserve"> (SI/No)</w:t>
      </w:r>
    </w:p>
    <w:p w14:paraId="325B4D54" w14:textId="30F83D07" w:rsidR="00544EBB" w:rsidRPr="0008458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la opción “Si”</w:t>
      </w:r>
    </w:p>
    <w:p w14:paraId="3E4A0A23" w14:textId="28330679" w:rsidR="00544EBB" w:rsidRPr="0008458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lastRenderedPageBreak/>
        <w:t>El sistema borra el elemento seleccionado</w:t>
      </w:r>
    </w:p>
    <w:p w14:paraId="3973BD54" w14:textId="278CB785" w:rsidR="00544EBB" w:rsidRPr="0008458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4D30E7FB" w14:textId="2B645893" w:rsidR="00544EBB" w:rsidRPr="0008458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continua en el formulario</w:t>
      </w:r>
    </w:p>
    <w:p w14:paraId="4C4540EF" w14:textId="442F02F3" w:rsidR="00D54BFF" w:rsidRPr="0008458C" w:rsidRDefault="00544EBB" w:rsidP="00DE2763">
      <w:pPr>
        <w:ind w:left="2136"/>
      </w:pPr>
      <w:r w:rsidRPr="0008458C">
        <w:t xml:space="preserve">Termina el flujo </w:t>
      </w:r>
      <w:r w:rsidR="00B36EAD" w:rsidRPr="0008458C">
        <w:t>eliminar</w:t>
      </w:r>
    </w:p>
    <w:p w14:paraId="7AB8D49B" w14:textId="5B4DB99B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Salidas</w:t>
      </w:r>
    </w:p>
    <w:p w14:paraId="493845A7" w14:textId="0ED5043E" w:rsidR="00E12D41" w:rsidRPr="0008458C" w:rsidRDefault="00E12D41" w:rsidP="00E12D41">
      <w:pPr>
        <w:ind w:left="2124"/>
      </w:pPr>
      <w:r w:rsidRPr="0008458C">
        <w:t>El sistema realiza el borrado del elemento en la base de datos</w:t>
      </w:r>
    </w:p>
    <w:p w14:paraId="26780EDD" w14:textId="5DB894D4" w:rsidR="00570D90" w:rsidRPr="0008458C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6" w:name="_Toc454792876"/>
      <w:r w:rsidRPr="0008458C">
        <w:rPr>
          <w:rFonts w:asciiTheme="minorHAnsi" w:hAnsiTheme="minorHAnsi"/>
        </w:rPr>
        <w:t>Flujos de Excepción</w:t>
      </w:r>
      <w:bookmarkEnd w:id="66"/>
    </w:p>
    <w:p w14:paraId="5E08EFA2" w14:textId="17DE0800" w:rsidR="00BD06DA" w:rsidRPr="0008458C" w:rsidRDefault="00BD06DA" w:rsidP="00BD06DA">
      <w:pPr>
        <w:ind w:left="1416"/>
      </w:pPr>
      <w:r w:rsidRPr="0008458C">
        <w:t>N/A</w:t>
      </w:r>
    </w:p>
    <w:p w14:paraId="0F0D7CD5" w14:textId="50591B9A" w:rsidR="008A4765" w:rsidRPr="0008458C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67" w:name="_Toc454792877"/>
      <w:r w:rsidRPr="0008458C">
        <w:rPr>
          <w:rFonts w:asciiTheme="minorHAnsi" w:hAnsiTheme="minorHAnsi"/>
        </w:rPr>
        <w:t>Reglas de negocio</w:t>
      </w:r>
      <w:bookmarkEnd w:id="67"/>
    </w:p>
    <w:p w14:paraId="766FEFB6" w14:textId="55AFC1B8" w:rsidR="00570D90" w:rsidRPr="0008458C" w:rsidDel="002D3618" w:rsidRDefault="002D3618">
      <w:pPr>
        <w:ind w:left="426"/>
        <w:jc w:val="both"/>
        <w:rPr>
          <w:del w:id="68" w:author="Lopez Guzman Susana Carolina" w:date="2016-06-21T09:27:00Z"/>
        </w:rPr>
        <w:pPrChange w:id="69" w:author="Lopez Guzman Susana Carolina" w:date="2016-06-21T09:27:00Z">
          <w:pPr>
            <w:jc w:val="both"/>
          </w:pPr>
        </w:pPrChange>
      </w:pPr>
      <w:ins w:id="70" w:author="Lopez Guzman Susana Carolina" w:date="2016-06-21T09:27:00Z">
        <w:r w:rsidRPr="0008458C">
          <w:t>N/A</w:t>
        </w:r>
      </w:ins>
    </w:p>
    <w:p w14:paraId="3F4C162C" w14:textId="7118773B" w:rsidR="00570D90" w:rsidRPr="0008458C" w:rsidDel="002D3618" w:rsidRDefault="00570D90" w:rsidP="00FB728B">
      <w:pPr>
        <w:pStyle w:val="Prrafodelista"/>
        <w:numPr>
          <w:ilvl w:val="1"/>
          <w:numId w:val="10"/>
        </w:numPr>
        <w:rPr>
          <w:del w:id="71" w:author="Lopez Guzman Susana Carolina" w:date="2016-06-21T09:27:00Z"/>
          <w:rFonts w:asciiTheme="minorHAnsi" w:hAnsiTheme="minorHAnsi"/>
        </w:rPr>
      </w:pPr>
      <w:del w:id="72" w:author="Lopez Guzman Susana Carolina" w:date="2016-06-21T09:27:00Z">
        <w:r w:rsidRPr="0008458C" w:rsidDel="002D3618">
          <w:rPr>
            <w:rFonts w:asciiTheme="minorHAnsi" w:hAnsiTheme="minorHAnsi"/>
          </w:rPr>
          <w:delText>Regla de negocio</w:delText>
        </w:r>
      </w:del>
    </w:p>
    <w:p w14:paraId="7C80F083" w14:textId="52A316D5" w:rsidR="00570D90" w:rsidRPr="0008458C" w:rsidRDefault="00570D90" w:rsidP="00FB728B">
      <w:pPr>
        <w:pStyle w:val="Prrafodelista"/>
        <w:numPr>
          <w:ilvl w:val="1"/>
          <w:numId w:val="10"/>
        </w:numPr>
        <w:rPr>
          <w:rFonts w:asciiTheme="minorHAnsi" w:hAnsiTheme="minorHAnsi"/>
        </w:rPr>
      </w:pPr>
      <w:del w:id="73" w:author="Lopez Guzman Susana Carolina" w:date="2016-06-21T09:27:00Z">
        <w:r w:rsidRPr="0008458C" w:rsidDel="002D3618">
          <w:rPr>
            <w:rFonts w:asciiTheme="minorHAnsi" w:hAnsiTheme="minorHAnsi"/>
          </w:rPr>
          <w:delText>Regla de negocio</w:delText>
        </w:r>
      </w:del>
    </w:p>
    <w:p w14:paraId="5C4DF4C5" w14:textId="4A41C6CF" w:rsidR="008A4765" w:rsidRPr="0008458C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74" w:name="_Toc454792878"/>
      <w:r w:rsidRPr="0008458C">
        <w:rPr>
          <w:rFonts w:asciiTheme="minorHAnsi" w:hAnsiTheme="minorHAnsi"/>
        </w:rPr>
        <w:t>Requerimientos Especiales</w:t>
      </w:r>
      <w:bookmarkEnd w:id="74"/>
    </w:p>
    <w:p w14:paraId="5FDF244E" w14:textId="697CC4A5" w:rsidR="00AC7B14" w:rsidRPr="0008458C" w:rsidRDefault="006D3B12" w:rsidP="007A62B4">
      <w:pPr>
        <w:ind w:left="360"/>
        <w:rPr>
          <w:rFonts w:cs="Arial"/>
        </w:rPr>
      </w:pPr>
      <w:r w:rsidRPr="0008458C">
        <w:t>N/A</w:t>
      </w:r>
    </w:p>
    <w:p w14:paraId="0E80A4C6" w14:textId="77777777" w:rsidR="00AC7B14" w:rsidRPr="0008458C" w:rsidRDefault="00AC7B14" w:rsidP="00FB728B">
      <w:pPr>
        <w:jc w:val="both"/>
        <w:rPr>
          <w:rFonts w:cs="Arial"/>
        </w:rPr>
      </w:pPr>
    </w:p>
    <w:sectPr w:rsidR="00AC7B14" w:rsidRPr="0008458C" w:rsidSect="005529DC">
      <w:headerReference w:type="default" r:id="rId11"/>
      <w:footerReference w:type="default" r:id="rId12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2D57E" w14:textId="77777777" w:rsidR="00ED487B" w:rsidRDefault="00ED487B" w:rsidP="0070080D">
      <w:pPr>
        <w:spacing w:after="0" w:line="240" w:lineRule="auto"/>
      </w:pPr>
      <w:r>
        <w:separator/>
      </w:r>
    </w:p>
  </w:endnote>
  <w:endnote w:type="continuationSeparator" w:id="0">
    <w:p w14:paraId="02EAE71D" w14:textId="77777777" w:rsidR="00ED487B" w:rsidRDefault="00ED487B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57278C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57278C" w:rsidRDefault="0057278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57278C" w:rsidRDefault="0057278C">
          <w:pPr>
            <w:pStyle w:val="Encabezado"/>
            <w:jc w:val="right"/>
            <w:rPr>
              <w:caps/>
              <w:sz w:val="18"/>
            </w:rPr>
          </w:pPr>
        </w:p>
      </w:tc>
    </w:tr>
    <w:tr w:rsidR="0057278C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079F9A3C" w:rsidR="0057278C" w:rsidRDefault="0057278C" w:rsidP="00051DE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 xml:space="preserve">CU -  </w:t>
              </w:r>
              <w:r w:rsidR="00051DE2"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REGISTRAR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57278C" w:rsidRDefault="0057278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9173C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224F6" w:rsidRDefault="00A224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60182" w14:textId="77777777" w:rsidR="00ED487B" w:rsidRDefault="00ED487B" w:rsidP="0070080D">
      <w:pPr>
        <w:spacing w:after="0" w:line="240" w:lineRule="auto"/>
      </w:pPr>
      <w:r>
        <w:separator/>
      </w:r>
    </w:p>
  </w:footnote>
  <w:footnote w:type="continuationSeparator" w:id="0">
    <w:p w14:paraId="2FB3A46A" w14:textId="77777777" w:rsidR="00ED487B" w:rsidRDefault="00ED487B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70080D" w:rsidRDefault="0057278C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80D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315A2"/>
    <w:rsid w:val="00051DE2"/>
    <w:rsid w:val="00064B4B"/>
    <w:rsid w:val="00072827"/>
    <w:rsid w:val="0008458C"/>
    <w:rsid w:val="000852B5"/>
    <w:rsid w:val="000A64C7"/>
    <w:rsid w:val="000A7097"/>
    <w:rsid w:val="000B24D5"/>
    <w:rsid w:val="000B38FE"/>
    <w:rsid w:val="000C393B"/>
    <w:rsid w:val="000D104F"/>
    <w:rsid w:val="000E2B47"/>
    <w:rsid w:val="000E5EE2"/>
    <w:rsid w:val="00125848"/>
    <w:rsid w:val="00126237"/>
    <w:rsid w:val="00135195"/>
    <w:rsid w:val="00151D7B"/>
    <w:rsid w:val="0015464F"/>
    <w:rsid w:val="00156347"/>
    <w:rsid w:val="00156AC9"/>
    <w:rsid w:val="00163239"/>
    <w:rsid w:val="00175C9B"/>
    <w:rsid w:val="001A248A"/>
    <w:rsid w:val="001E630B"/>
    <w:rsid w:val="002008D8"/>
    <w:rsid w:val="00206EAC"/>
    <w:rsid w:val="002169A4"/>
    <w:rsid w:val="00220AB7"/>
    <w:rsid w:val="002243FC"/>
    <w:rsid w:val="00226F36"/>
    <w:rsid w:val="00240405"/>
    <w:rsid w:val="002407BB"/>
    <w:rsid w:val="002437A8"/>
    <w:rsid w:val="00251578"/>
    <w:rsid w:val="00267A15"/>
    <w:rsid w:val="00276B72"/>
    <w:rsid w:val="002817F4"/>
    <w:rsid w:val="00281FD1"/>
    <w:rsid w:val="0028468C"/>
    <w:rsid w:val="002933E8"/>
    <w:rsid w:val="00294AFA"/>
    <w:rsid w:val="0029597F"/>
    <w:rsid w:val="002A57E8"/>
    <w:rsid w:val="002B1FB3"/>
    <w:rsid w:val="002C04DF"/>
    <w:rsid w:val="002C379D"/>
    <w:rsid w:val="002C3FF7"/>
    <w:rsid w:val="002D09C1"/>
    <w:rsid w:val="002D3618"/>
    <w:rsid w:val="002E2CE1"/>
    <w:rsid w:val="003064DF"/>
    <w:rsid w:val="00311787"/>
    <w:rsid w:val="00314043"/>
    <w:rsid w:val="00333AC7"/>
    <w:rsid w:val="00342B00"/>
    <w:rsid w:val="0035689C"/>
    <w:rsid w:val="003866D9"/>
    <w:rsid w:val="0039387B"/>
    <w:rsid w:val="00397C3C"/>
    <w:rsid w:val="003B5E75"/>
    <w:rsid w:val="003C53AC"/>
    <w:rsid w:val="003C5EC2"/>
    <w:rsid w:val="003D178D"/>
    <w:rsid w:val="003D1BB5"/>
    <w:rsid w:val="00413655"/>
    <w:rsid w:val="00420B86"/>
    <w:rsid w:val="0043323F"/>
    <w:rsid w:val="00441EB1"/>
    <w:rsid w:val="00470357"/>
    <w:rsid w:val="00492D0B"/>
    <w:rsid w:val="004B019B"/>
    <w:rsid w:val="004C5B3C"/>
    <w:rsid w:val="004E41C5"/>
    <w:rsid w:val="004E6314"/>
    <w:rsid w:val="004F3F62"/>
    <w:rsid w:val="00507543"/>
    <w:rsid w:val="00513CEC"/>
    <w:rsid w:val="00524F67"/>
    <w:rsid w:val="00525D54"/>
    <w:rsid w:val="00544EBB"/>
    <w:rsid w:val="005529DC"/>
    <w:rsid w:val="00555AED"/>
    <w:rsid w:val="00561D01"/>
    <w:rsid w:val="00566954"/>
    <w:rsid w:val="00570D18"/>
    <w:rsid w:val="00570D90"/>
    <w:rsid w:val="00570DBC"/>
    <w:rsid w:val="0057278C"/>
    <w:rsid w:val="005959D6"/>
    <w:rsid w:val="0059600F"/>
    <w:rsid w:val="005A427D"/>
    <w:rsid w:val="005C0D7A"/>
    <w:rsid w:val="005C14F0"/>
    <w:rsid w:val="005E13E6"/>
    <w:rsid w:val="005E1631"/>
    <w:rsid w:val="005E2D26"/>
    <w:rsid w:val="005F7F49"/>
    <w:rsid w:val="00605161"/>
    <w:rsid w:val="00624750"/>
    <w:rsid w:val="00627469"/>
    <w:rsid w:val="00633B1A"/>
    <w:rsid w:val="00644A2C"/>
    <w:rsid w:val="0066760F"/>
    <w:rsid w:val="00672B0D"/>
    <w:rsid w:val="0068014A"/>
    <w:rsid w:val="00690ED3"/>
    <w:rsid w:val="0069318A"/>
    <w:rsid w:val="00693483"/>
    <w:rsid w:val="00696939"/>
    <w:rsid w:val="006A03AC"/>
    <w:rsid w:val="006A53A5"/>
    <w:rsid w:val="006B006A"/>
    <w:rsid w:val="006B28DE"/>
    <w:rsid w:val="006C079C"/>
    <w:rsid w:val="006C3581"/>
    <w:rsid w:val="006C4E99"/>
    <w:rsid w:val="006D3568"/>
    <w:rsid w:val="006D3B12"/>
    <w:rsid w:val="006E70ED"/>
    <w:rsid w:val="0070080D"/>
    <w:rsid w:val="007126B7"/>
    <w:rsid w:val="00713D0F"/>
    <w:rsid w:val="0071700B"/>
    <w:rsid w:val="007174E3"/>
    <w:rsid w:val="007249B6"/>
    <w:rsid w:val="007262FA"/>
    <w:rsid w:val="00734BCC"/>
    <w:rsid w:val="00741B88"/>
    <w:rsid w:val="00743750"/>
    <w:rsid w:val="0076402C"/>
    <w:rsid w:val="00782FEE"/>
    <w:rsid w:val="007908F2"/>
    <w:rsid w:val="007961D9"/>
    <w:rsid w:val="007A62B4"/>
    <w:rsid w:val="007B16F3"/>
    <w:rsid w:val="007C1778"/>
    <w:rsid w:val="007D42AA"/>
    <w:rsid w:val="007E7B4B"/>
    <w:rsid w:val="008151BE"/>
    <w:rsid w:val="008179C1"/>
    <w:rsid w:val="00820A3D"/>
    <w:rsid w:val="00831346"/>
    <w:rsid w:val="008348CC"/>
    <w:rsid w:val="0084175B"/>
    <w:rsid w:val="00854BBC"/>
    <w:rsid w:val="0086120D"/>
    <w:rsid w:val="0086389B"/>
    <w:rsid w:val="00870CD4"/>
    <w:rsid w:val="00881CAA"/>
    <w:rsid w:val="00891B37"/>
    <w:rsid w:val="008A4765"/>
    <w:rsid w:val="008B1352"/>
    <w:rsid w:val="008C353E"/>
    <w:rsid w:val="008C4A05"/>
    <w:rsid w:val="008E41E2"/>
    <w:rsid w:val="008E646E"/>
    <w:rsid w:val="008F45F3"/>
    <w:rsid w:val="00901ED4"/>
    <w:rsid w:val="00917791"/>
    <w:rsid w:val="009239F3"/>
    <w:rsid w:val="00934C2C"/>
    <w:rsid w:val="009460C9"/>
    <w:rsid w:val="009549D6"/>
    <w:rsid w:val="009637FE"/>
    <w:rsid w:val="00967167"/>
    <w:rsid w:val="00992F87"/>
    <w:rsid w:val="009976D5"/>
    <w:rsid w:val="00997C5E"/>
    <w:rsid w:val="009A5B2A"/>
    <w:rsid w:val="009A608C"/>
    <w:rsid w:val="009C2611"/>
    <w:rsid w:val="009E1EFA"/>
    <w:rsid w:val="009F78A0"/>
    <w:rsid w:val="00A02B83"/>
    <w:rsid w:val="00A05CD4"/>
    <w:rsid w:val="00A224F6"/>
    <w:rsid w:val="00A23102"/>
    <w:rsid w:val="00A32DC1"/>
    <w:rsid w:val="00A406E7"/>
    <w:rsid w:val="00A51F08"/>
    <w:rsid w:val="00A52BA8"/>
    <w:rsid w:val="00A66530"/>
    <w:rsid w:val="00A70138"/>
    <w:rsid w:val="00A754FE"/>
    <w:rsid w:val="00A77E34"/>
    <w:rsid w:val="00A82807"/>
    <w:rsid w:val="00A95D5C"/>
    <w:rsid w:val="00AB68C4"/>
    <w:rsid w:val="00AC2E51"/>
    <w:rsid w:val="00AC7B14"/>
    <w:rsid w:val="00AD5D65"/>
    <w:rsid w:val="00AE4B42"/>
    <w:rsid w:val="00AE58CB"/>
    <w:rsid w:val="00AE6E04"/>
    <w:rsid w:val="00AF26AF"/>
    <w:rsid w:val="00B0037C"/>
    <w:rsid w:val="00B01649"/>
    <w:rsid w:val="00B01DD2"/>
    <w:rsid w:val="00B139B4"/>
    <w:rsid w:val="00B2432F"/>
    <w:rsid w:val="00B31FF4"/>
    <w:rsid w:val="00B3392D"/>
    <w:rsid w:val="00B36EAD"/>
    <w:rsid w:val="00B56953"/>
    <w:rsid w:val="00B619ED"/>
    <w:rsid w:val="00B677FA"/>
    <w:rsid w:val="00B7174B"/>
    <w:rsid w:val="00B813D7"/>
    <w:rsid w:val="00B825F5"/>
    <w:rsid w:val="00BB051D"/>
    <w:rsid w:val="00BB5FEF"/>
    <w:rsid w:val="00BD05C6"/>
    <w:rsid w:val="00BD06DA"/>
    <w:rsid w:val="00BD4907"/>
    <w:rsid w:val="00BF18E4"/>
    <w:rsid w:val="00C0605B"/>
    <w:rsid w:val="00C15A37"/>
    <w:rsid w:val="00C43156"/>
    <w:rsid w:val="00C43C9B"/>
    <w:rsid w:val="00C4660B"/>
    <w:rsid w:val="00C523D8"/>
    <w:rsid w:val="00C81FC2"/>
    <w:rsid w:val="00C938B0"/>
    <w:rsid w:val="00CC0983"/>
    <w:rsid w:val="00CC70AE"/>
    <w:rsid w:val="00CD2050"/>
    <w:rsid w:val="00CD7F68"/>
    <w:rsid w:val="00D06FBF"/>
    <w:rsid w:val="00D148A7"/>
    <w:rsid w:val="00D14B60"/>
    <w:rsid w:val="00D157DA"/>
    <w:rsid w:val="00D330FB"/>
    <w:rsid w:val="00D33F7E"/>
    <w:rsid w:val="00D34721"/>
    <w:rsid w:val="00D54BFF"/>
    <w:rsid w:val="00D7114B"/>
    <w:rsid w:val="00D71331"/>
    <w:rsid w:val="00D72961"/>
    <w:rsid w:val="00D7393B"/>
    <w:rsid w:val="00D80996"/>
    <w:rsid w:val="00D83FAB"/>
    <w:rsid w:val="00D84174"/>
    <w:rsid w:val="00D9173C"/>
    <w:rsid w:val="00DB5B30"/>
    <w:rsid w:val="00DD3E54"/>
    <w:rsid w:val="00DE2763"/>
    <w:rsid w:val="00DF38E2"/>
    <w:rsid w:val="00DF53A2"/>
    <w:rsid w:val="00E00F5D"/>
    <w:rsid w:val="00E033BD"/>
    <w:rsid w:val="00E12D41"/>
    <w:rsid w:val="00E13FB6"/>
    <w:rsid w:val="00E202D4"/>
    <w:rsid w:val="00E279E7"/>
    <w:rsid w:val="00E34214"/>
    <w:rsid w:val="00E66AF7"/>
    <w:rsid w:val="00E9321D"/>
    <w:rsid w:val="00E95AE4"/>
    <w:rsid w:val="00EA00D3"/>
    <w:rsid w:val="00EA0A59"/>
    <w:rsid w:val="00EA32BB"/>
    <w:rsid w:val="00EB47A0"/>
    <w:rsid w:val="00EB543C"/>
    <w:rsid w:val="00ED487B"/>
    <w:rsid w:val="00EF6689"/>
    <w:rsid w:val="00F03F03"/>
    <w:rsid w:val="00F12136"/>
    <w:rsid w:val="00F17433"/>
    <w:rsid w:val="00F22D0E"/>
    <w:rsid w:val="00F3261C"/>
    <w:rsid w:val="00F329A4"/>
    <w:rsid w:val="00F32B0B"/>
    <w:rsid w:val="00F360CA"/>
    <w:rsid w:val="00F5519B"/>
    <w:rsid w:val="00F8017F"/>
    <w:rsid w:val="00F8196D"/>
    <w:rsid w:val="00FB728B"/>
    <w:rsid w:val="00FC521F"/>
    <w:rsid w:val="00FC5BE8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372A74-0A98-47BD-8C3D-EBD20CA1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1009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REGISTRAR</dc:creator>
  <cp:lastModifiedBy>cuasi</cp:lastModifiedBy>
  <cp:revision>8</cp:revision>
  <dcterms:created xsi:type="dcterms:W3CDTF">2016-06-23T15:29:00Z</dcterms:created>
  <dcterms:modified xsi:type="dcterms:W3CDTF">2016-06-27T17:12:00Z</dcterms:modified>
</cp:coreProperties>
</file>
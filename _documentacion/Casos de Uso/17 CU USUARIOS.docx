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2347" w14:textId="4048A98C" w:rsidR="004F615B" w:rsidRPr="0008458C" w:rsidRDefault="00A32DC1" w:rsidP="00FB728B">
      <w:pPr>
        <w:jc w:val="both"/>
      </w:pPr>
      <w:r w:rsidRPr="0008458C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1F1D53F" wp14:editId="0DDA1CA0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58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4D56518" wp14:editId="37B3B886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C5C">
        <w:tab/>
      </w:r>
    </w:p>
    <w:p w14:paraId="4A7527CA" w14:textId="77777777" w:rsidR="00B2432F" w:rsidRPr="0008458C" w:rsidRDefault="00B2432F" w:rsidP="00FB728B">
      <w:pPr>
        <w:jc w:val="both"/>
      </w:pPr>
    </w:p>
    <w:p w14:paraId="15C8E85C" w14:textId="77777777" w:rsidR="00B2432F" w:rsidRPr="0008458C" w:rsidRDefault="00B2432F" w:rsidP="00FB728B">
      <w:pPr>
        <w:jc w:val="both"/>
      </w:pPr>
    </w:p>
    <w:p w14:paraId="5810890C" w14:textId="77777777" w:rsidR="00B2432F" w:rsidRPr="0008458C" w:rsidRDefault="00B2432F" w:rsidP="00FB728B">
      <w:pPr>
        <w:jc w:val="both"/>
      </w:pPr>
    </w:p>
    <w:p w14:paraId="272868A5" w14:textId="77777777" w:rsidR="00A224F6" w:rsidRPr="0008458C" w:rsidRDefault="00A224F6" w:rsidP="00FB728B">
      <w:pPr>
        <w:jc w:val="both"/>
      </w:pPr>
    </w:p>
    <w:p w14:paraId="68B19720" w14:textId="77777777" w:rsidR="0057278C" w:rsidRPr="0008458C" w:rsidRDefault="0057278C" w:rsidP="00FB728B">
      <w:pPr>
        <w:jc w:val="both"/>
      </w:pPr>
    </w:p>
    <w:p w14:paraId="672777AF" w14:textId="23B03A87" w:rsidR="0057278C" w:rsidRPr="0008458C" w:rsidRDefault="0057278C" w:rsidP="00FB728B">
      <w:pPr>
        <w:jc w:val="both"/>
        <w:rPr>
          <w:b/>
          <w:color w:val="244061" w:themeColor="accent1" w:themeShade="80"/>
          <w:sz w:val="72"/>
          <w:szCs w:val="72"/>
        </w:rPr>
      </w:pPr>
      <w:r w:rsidRPr="0008458C">
        <w:rPr>
          <w:b/>
          <w:color w:val="244061" w:themeColor="accent1" w:themeShade="80"/>
          <w:sz w:val="72"/>
          <w:szCs w:val="72"/>
        </w:rPr>
        <w:t>PAKAL AUDITORIA INTERNA</w:t>
      </w:r>
    </w:p>
    <w:p w14:paraId="70274FD6" w14:textId="176F4B80" w:rsidR="0057278C" w:rsidRPr="0008458C" w:rsidRDefault="0057278C" w:rsidP="00FB728B">
      <w:pPr>
        <w:jc w:val="both"/>
        <w:rPr>
          <w:b/>
          <w:color w:val="244061" w:themeColor="accent1" w:themeShade="80"/>
          <w:sz w:val="56"/>
          <w:szCs w:val="56"/>
        </w:rPr>
      </w:pPr>
      <w:r w:rsidRPr="0008458C">
        <w:rPr>
          <w:color w:val="244061" w:themeColor="accent1" w:themeShade="80"/>
          <w:sz w:val="56"/>
          <w:szCs w:val="56"/>
        </w:rPr>
        <w:t>CASO DE USO</w:t>
      </w:r>
    </w:p>
    <w:p w14:paraId="2F2EA7B9" w14:textId="095951B9" w:rsidR="0057278C" w:rsidRPr="0008458C" w:rsidRDefault="005D75F4" w:rsidP="00FB728B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17 </w:t>
      </w:r>
      <w:r w:rsidR="00015202">
        <w:rPr>
          <w:b/>
          <w:color w:val="244061" w:themeColor="accent1" w:themeShade="80"/>
          <w:sz w:val="56"/>
          <w:szCs w:val="56"/>
        </w:rPr>
        <w:t>USUARIOS</w:t>
      </w:r>
    </w:p>
    <w:p w14:paraId="143F6766" w14:textId="77777777" w:rsidR="0057278C" w:rsidRPr="0008458C" w:rsidRDefault="0057278C" w:rsidP="00FB728B">
      <w:pPr>
        <w:jc w:val="both"/>
      </w:pPr>
    </w:p>
    <w:p w14:paraId="5F6E5F23" w14:textId="77777777" w:rsidR="0057278C" w:rsidRPr="0008458C" w:rsidRDefault="0057278C" w:rsidP="00FB728B">
      <w:pPr>
        <w:jc w:val="both"/>
      </w:pPr>
    </w:p>
    <w:p w14:paraId="2844AC90" w14:textId="77777777" w:rsidR="0057278C" w:rsidRPr="0008458C" w:rsidRDefault="0057278C" w:rsidP="00FB728B">
      <w:pPr>
        <w:jc w:val="both"/>
      </w:pPr>
    </w:p>
    <w:p w14:paraId="6D9CEAE6" w14:textId="77777777" w:rsidR="0057278C" w:rsidRPr="0008458C" w:rsidRDefault="0057278C" w:rsidP="00FB728B">
      <w:pPr>
        <w:jc w:val="both"/>
      </w:pPr>
    </w:p>
    <w:p w14:paraId="37EC6A8C" w14:textId="77777777" w:rsidR="0057278C" w:rsidRPr="0008458C" w:rsidRDefault="0057278C" w:rsidP="00FB728B">
      <w:pPr>
        <w:jc w:val="both"/>
      </w:pPr>
    </w:p>
    <w:p w14:paraId="03C05368" w14:textId="77777777" w:rsidR="0057278C" w:rsidRPr="0008458C" w:rsidRDefault="0057278C" w:rsidP="00FB728B">
      <w:pPr>
        <w:jc w:val="both"/>
      </w:pPr>
    </w:p>
    <w:p w14:paraId="044C6865" w14:textId="594E6D44" w:rsidR="0057278C" w:rsidRPr="0008458C" w:rsidRDefault="00891B37" w:rsidP="00AE6E04">
      <w:pPr>
        <w:pStyle w:val="Citadestacada"/>
      </w:pPr>
      <w:r w:rsidRPr="0008458C">
        <w:t>A</w:t>
      </w:r>
      <w:r w:rsidR="0057278C" w:rsidRPr="0008458C">
        <w:t xml:space="preserve">utomatización del proceso de </w:t>
      </w:r>
      <w:r w:rsidR="00D06FBF" w:rsidRPr="0008458C">
        <w:t>auditorías</w:t>
      </w:r>
      <w:r w:rsidRPr="0008458C">
        <w:t xml:space="preserve"> OIC</w:t>
      </w:r>
      <w:r w:rsidR="009239F3" w:rsidRPr="0008458C">
        <w:t xml:space="preserve"> CNBV</w:t>
      </w:r>
    </w:p>
    <w:p w14:paraId="092FFD7B" w14:textId="77777777" w:rsidR="00F329A4" w:rsidRPr="0008458C" w:rsidRDefault="00F329A4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5081F152" w14:textId="77777777" w:rsidR="002D09C1" w:rsidRPr="0008458C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08458C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08458C" w:rsidRDefault="00D330FB" w:rsidP="00FB728B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08458C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20DF47DE" w14:textId="77777777" w:rsidR="00D330FB" w:rsidRPr="0008458C" w:rsidRDefault="00D330FB" w:rsidP="00FB728B">
          <w:pPr>
            <w:jc w:val="both"/>
            <w:rPr>
              <w:color w:val="31849B" w:themeColor="accent5" w:themeShade="BF"/>
              <w:lang w:val="es-ES" w:eastAsia="es-MX"/>
            </w:rPr>
          </w:pPr>
        </w:p>
        <w:bookmarkStart w:id="0" w:name="_GoBack"/>
        <w:bookmarkEnd w:id="0"/>
        <w:p w14:paraId="4329E9CB" w14:textId="77777777" w:rsidR="009C3284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08458C">
            <w:rPr>
              <w:b w:val="0"/>
              <w:color w:val="0070C0"/>
            </w:rPr>
            <w:fldChar w:fldCharType="begin"/>
          </w:r>
          <w:r w:rsidRPr="0008458C">
            <w:rPr>
              <w:color w:val="0070C0"/>
            </w:rPr>
            <w:instrText xml:space="preserve"> TOC \o "1-3" \h \z \u </w:instrText>
          </w:r>
          <w:r w:rsidRPr="0008458C">
            <w:rPr>
              <w:b w:val="0"/>
              <w:color w:val="0070C0"/>
            </w:rPr>
            <w:fldChar w:fldCharType="separate"/>
          </w:r>
          <w:hyperlink w:anchor="_Toc454797963" w:history="1">
            <w:r w:rsidR="009C3284" w:rsidRPr="007B698F">
              <w:rPr>
                <w:rStyle w:val="Hipervnculo"/>
                <w:noProof/>
              </w:rPr>
              <w:t>1.</w:t>
            </w:r>
            <w:r w:rsidR="009C3284"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="009C3284" w:rsidRPr="007B698F">
              <w:rPr>
                <w:rStyle w:val="Hipervnculo"/>
                <w:noProof/>
              </w:rPr>
              <w:t>Prefacio</w:t>
            </w:r>
            <w:r w:rsidR="009C3284">
              <w:rPr>
                <w:noProof/>
                <w:webHidden/>
              </w:rPr>
              <w:tab/>
            </w:r>
            <w:r w:rsidR="009C3284">
              <w:rPr>
                <w:noProof/>
                <w:webHidden/>
              </w:rPr>
              <w:fldChar w:fldCharType="begin"/>
            </w:r>
            <w:r w:rsidR="009C3284">
              <w:rPr>
                <w:noProof/>
                <w:webHidden/>
              </w:rPr>
              <w:instrText xml:space="preserve"> PAGEREF _Toc454797963 \h </w:instrText>
            </w:r>
            <w:r w:rsidR="009C3284">
              <w:rPr>
                <w:noProof/>
                <w:webHidden/>
              </w:rPr>
            </w:r>
            <w:r w:rsidR="009C3284">
              <w:rPr>
                <w:noProof/>
                <w:webHidden/>
              </w:rPr>
              <w:fldChar w:fldCharType="separate"/>
            </w:r>
            <w:r w:rsidR="009C3284">
              <w:rPr>
                <w:noProof/>
                <w:webHidden/>
              </w:rPr>
              <w:t>3</w:t>
            </w:r>
            <w:r w:rsidR="009C3284">
              <w:rPr>
                <w:noProof/>
                <w:webHidden/>
              </w:rPr>
              <w:fldChar w:fldCharType="end"/>
            </w:r>
          </w:hyperlink>
        </w:p>
        <w:p w14:paraId="39FAF467" w14:textId="77777777" w:rsidR="009C3284" w:rsidRDefault="009C3284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7964" w:history="1">
            <w:r w:rsidRPr="007B698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DD38" w14:textId="77777777" w:rsidR="009C3284" w:rsidRDefault="009C3284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7965" w:history="1">
            <w:r w:rsidRPr="007B698F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AA52" w14:textId="77777777" w:rsidR="009C3284" w:rsidRDefault="009C3284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7966" w:history="1">
            <w:r w:rsidRPr="007B698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0B18" w14:textId="77777777" w:rsidR="009C3284" w:rsidRDefault="009C3284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7967" w:history="1">
            <w:r w:rsidRPr="007B698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6292" w14:textId="77777777" w:rsidR="009C3284" w:rsidRDefault="009C3284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7968" w:history="1">
            <w:r w:rsidRPr="007B698F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667C" w14:textId="77777777" w:rsidR="009C3284" w:rsidRDefault="009C3284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7969" w:history="1">
            <w:r w:rsidRPr="007B698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Caso de uso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8F2C" w14:textId="77777777" w:rsidR="009C3284" w:rsidRDefault="009C3284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7970" w:history="1">
            <w:r w:rsidRPr="007B698F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4295" w14:textId="77777777" w:rsidR="009C3284" w:rsidRDefault="009C3284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7971" w:history="1">
            <w:r w:rsidRPr="007B698F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1F6D" w14:textId="77777777" w:rsidR="009C3284" w:rsidRDefault="009C3284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7972" w:history="1">
            <w:r w:rsidRPr="007B698F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7583" w14:textId="77777777" w:rsidR="009C3284" w:rsidRDefault="009C3284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7973" w:history="1">
            <w:r w:rsidRPr="007B698F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DF0E" w14:textId="77777777" w:rsidR="009C3284" w:rsidRDefault="009C3284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7974" w:history="1">
            <w:r w:rsidRPr="007B698F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0C55" w14:textId="77777777" w:rsidR="009C3284" w:rsidRDefault="009C3284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7975" w:history="1">
            <w:r w:rsidRPr="007B698F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Flujos alternos “Modificar” y “Eliminar”: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D040" w14:textId="77777777" w:rsidR="009C3284" w:rsidRDefault="009C3284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7976" w:history="1">
            <w:r w:rsidRPr="007B698F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0A02" w14:textId="77777777" w:rsidR="009C3284" w:rsidRDefault="009C3284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7977" w:history="1">
            <w:r w:rsidRPr="007B698F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B1A3" w14:textId="77777777" w:rsidR="009C3284" w:rsidRDefault="009C3284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7978" w:history="1">
            <w:r w:rsidRPr="007B698F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A9BED" w14:textId="77777777" w:rsidR="009C3284" w:rsidRDefault="009C3284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7979" w:history="1">
            <w:r w:rsidRPr="007B698F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812E" w14:textId="77777777" w:rsidR="009C3284" w:rsidRDefault="009C3284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797980" w:history="1">
            <w:r w:rsidRPr="007B698F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9062" w14:textId="77777777" w:rsidR="009C3284" w:rsidRDefault="009C3284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7981" w:history="1">
            <w:r w:rsidRPr="007B698F">
              <w:rPr>
                <w:rStyle w:val="Hipervnculo"/>
                <w:noProof/>
              </w:rPr>
              <w:t>3.6.1.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F529" w14:textId="77777777" w:rsidR="009C3284" w:rsidRDefault="009C3284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7982" w:history="1">
            <w:r w:rsidRPr="007B698F">
              <w:rPr>
                <w:rStyle w:val="Hipervnculo"/>
                <w:noProof/>
              </w:rPr>
              <w:t>3.6.2.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25F2" w14:textId="77777777" w:rsidR="009C3284" w:rsidRDefault="009C3284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797983" w:history="1">
            <w:r w:rsidRPr="007B698F">
              <w:rPr>
                <w:rStyle w:val="Hipervnculo"/>
                <w:noProof/>
              </w:rPr>
              <w:t>3.6.3.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Flujos de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99F17" w14:textId="77777777" w:rsidR="009C3284" w:rsidRDefault="009C3284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7984" w:history="1">
            <w:r w:rsidRPr="007B698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F798" w14:textId="77777777" w:rsidR="009C3284" w:rsidRDefault="009C3284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797988" w:history="1">
            <w:r w:rsidRPr="007B698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7B698F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08458C" w:rsidRDefault="00D330FB" w:rsidP="00FB728B">
          <w:pPr>
            <w:jc w:val="both"/>
          </w:pPr>
          <w:r w:rsidRPr="0008458C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08458C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08458C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08458C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08458C" w:rsidRDefault="000B38FE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" w:name="_Toc454797963"/>
      <w:r w:rsidRPr="0008458C">
        <w:rPr>
          <w:rFonts w:asciiTheme="minorHAnsi" w:hAnsiTheme="minorHAnsi"/>
        </w:rPr>
        <w:lastRenderedPageBreak/>
        <w:t>Prefacio</w:t>
      </w:r>
      <w:bookmarkEnd w:id="1"/>
    </w:p>
    <w:p w14:paraId="26CF3EC2" w14:textId="25922317" w:rsidR="000B38FE" w:rsidRPr="0008458C" w:rsidRDefault="008C353E" w:rsidP="00FB728B">
      <w:pPr>
        <w:ind w:left="360"/>
        <w:jc w:val="both"/>
        <w:rPr>
          <w:rFonts w:cs="Arial"/>
        </w:rPr>
      </w:pPr>
      <w:r w:rsidRPr="0008458C">
        <w:rPr>
          <w:rFonts w:cs="Arial"/>
        </w:rPr>
        <w:t>Este documento describe el caso de</w:t>
      </w:r>
      <w:r w:rsidR="00743750" w:rsidRPr="0008458C">
        <w:rPr>
          <w:rFonts w:cs="Arial"/>
        </w:rPr>
        <w:t xml:space="preserve"> uso “</w:t>
      </w:r>
      <w:r w:rsidR="009E52EA">
        <w:rPr>
          <w:rFonts w:cs="Arial"/>
          <w:b/>
        </w:rPr>
        <w:t>Usuarios</w:t>
      </w:r>
      <w:r w:rsidR="00743750" w:rsidRPr="0008458C">
        <w:rPr>
          <w:rFonts w:cs="Arial"/>
        </w:rPr>
        <w:t xml:space="preserve">” del proyecto PAKAL </w:t>
      </w:r>
      <w:r w:rsidR="0086389B" w:rsidRPr="0008458C">
        <w:rPr>
          <w:rFonts w:cs="Arial"/>
        </w:rPr>
        <w:t>Auditoría</w:t>
      </w:r>
      <w:r w:rsidR="00743750" w:rsidRPr="0008458C">
        <w:rPr>
          <w:rFonts w:cs="Arial"/>
        </w:rPr>
        <w:t xml:space="preserve"> Interna</w:t>
      </w:r>
      <w:r w:rsidRPr="0008458C">
        <w:rPr>
          <w:rFonts w:cs="Arial"/>
        </w:rPr>
        <w:t>, cuyo objetivo principal es “Generar una solución basada en tecnología web que automatice el registro, seguimiento y consulta de todas las et</w:t>
      </w:r>
      <w:r w:rsidR="00743750" w:rsidRPr="0008458C">
        <w:rPr>
          <w:rFonts w:cs="Arial"/>
        </w:rPr>
        <w:t xml:space="preserve">apas del proceso de auditoría </w:t>
      </w:r>
      <w:ins w:id="2" w:author="Lopez Guzman Susana Carolina" w:date="2016-06-21T13:15:00Z">
        <w:r w:rsidR="004934FC" w:rsidRPr="007A62B4">
          <w:rPr>
            <w:rFonts w:cs="Arial"/>
          </w:rPr>
          <w:t>de</w:t>
        </w:r>
        <w:r w:rsidR="004934FC">
          <w:rPr>
            <w:rFonts w:cs="Arial"/>
          </w:rPr>
          <w:t>l Órgano Interno de Control en</w:t>
        </w:r>
        <w:r w:rsidR="004934FC" w:rsidRPr="007A62B4">
          <w:rPr>
            <w:rFonts w:cs="Arial"/>
          </w:rPr>
          <w:t xml:space="preserve"> la CNBV</w:t>
        </w:r>
      </w:ins>
      <w:del w:id="3" w:author="Lopez Guzman Susana Carolina" w:date="2016-06-21T13:15:00Z">
        <w:r w:rsidR="00743750" w:rsidRPr="0008458C" w:rsidDel="004934FC">
          <w:rPr>
            <w:rFonts w:cs="Arial"/>
          </w:rPr>
          <w:delText>de la CNBV</w:delText>
        </w:r>
      </w:del>
      <w:r w:rsidRPr="0008458C">
        <w:rPr>
          <w:rFonts w:cs="Arial"/>
        </w:rPr>
        <w:t>”.</w:t>
      </w:r>
    </w:p>
    <w:p w14:paraId="03F6277B" w14:textId="77777777" w:rsidR="000B38FE" w:rsidRPr="0008458C" w:rsidRDefault="000B38FE" w:rsidP="00FB728B">
      <w:pPr>
        <w:ind w:left="708"/>
        <w:jc w:val="both"/>
        <w:rPr>
          <w:rFonts w:cs="Arial"/>
        </w:rPr>
      </w:pPr>
    </w:p>
    <w:p w14:paraId="05EAFF25" w14:textId="408113BD" w:rsidR="000B38FE" w:rsidRPr="0008458C" w:rsidRDefault="00AC7B1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" w:name="_Toc454797964"/>
      <w:r w:rsidRPr="0008458C">
        <w:rPr>
          <w:rFonts w:asciiTheme="minorHAnsi" w:hAnsiTheme="minorHAnsi"/>
        </w:rPr>
        <w:t>Alcance</w:t>
      </w:r>
      <w:bookmarkEnd w:id="4"/>
    </w:p>
    <w:p w14:paraId="529657F5" w14:textId="05875266" w:rsidR="00AC7B14" w:rsidRPr="0008458C" w:rsidRDefault="00AC7B14" w:rsidP="00FB728B">
      <w:pPr>
        <w:ind w:left="360"/>
        <w:jc w:val="both"/>
        <w:rPr>
          <w:rFonts w:cs="Arial"/>
        </w:rPr>
      </w:pPr>
      <w:r w:rsidRPr="0008458C">
        <w:rPr>
          <w:rFonts w:cs="Arial"/>
        </w:rPr>
        <w:t xml:space="preserve">Este documento de caso de uso es la </w:t>
      </w:r>
      <w:del w:id="5" w:author="Lopez Guzman Susana Carolina" w:date="2016-06-21T09:44:00Z">
        <w:r w:rsidRPr="0008458C" w:rsidDel="004F615B">
          <w:rPr>
            <w:rFonts w:cs="Arial"/>
          </w:rPr>
          <w:delText xml:space="preserve"> </w:delText>
        </w:r>
      </w:del>
      <w:r w:rsidRPr="0008458C">
        <w:rPr>
          <w:rFonts w:cs="Arial"/>
        </w:rPr>
        <w:t xml:space="preserve">base del desarrollo de </w:t>
      </w:r>
      <w:del w:id="6" w:author="Lopez Guzman Susana Carolina" w:date="2016-06-21T13:15:00Z">
        <w:r w:rsidRPr="0008458C" w:rsidDel="004934FC">
          <w:rPr>
            <w:rFonts w:cs="Arial"/>
          </w:rPr>
          <w:delText>software</w:delText>
        </w:r>
      </w:del>
      <w:ins w:id="7" w:author="Lopez Guzman Susana Carolina" w:date="2016-06-21T13:15:00Z">
        <w:r w:rsidR="004934FC">
          <w:rPr>
            <w:rFonts w:cs="Arial"/>
          </w:rPr>
          <w:t>la solución</w:t>
        </w:r>
      </w:ins>
      <w:r w:rsidRPr="0008458C">
        <w:rPr>
          <w:rFonts w:cs="Arial"/>
        </w:rPr>
        <w:t xml:space="preserve"> del proyecto.</w:t>
      </w:r>
      <w:r w:rsidR="00E033BD" w:rsidRPr="0008458C">
        <w:rPr>
          <w:rFonts w:cs="Arial"/>
        </w:rPr>
        <w:t xml:space="preserve"> Describe los siguientes tópicos:</w:t>
      </w:r>
    </w:p>
    <w:p w14:paraId="37F322F9" w14:textId="4F83577F" w:rsidR="00E033BD" w:rsidRPr="0008458C" w:rsidRDefault="005A427D" w:rsidP="00FB728B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08458C">
        <w:rPr>
          <w:rFonts w:asciiTheme="minorHAnsi" w:hAnsiTheme="minorHAnsi" w:cs="Arial"/>
        </w:rPr>
        <w:t>Acciones</w:t>
      </w:r>
      <w:r w:rsidR="00E9321D" w:rsidRPr="0008458C">
        <w:rPr>
          <w:rFonts w:asciiTheme="minorHAnsi" w:hAnsiTheme="minorHAnsi" w:cs="Arial"/>
        </w:rPr>
        <w:t xml:space="preserve"> del C</w:t>
      </w:r>
      <w:ins w:id="8" w:author="Lopez Guzman Susana Carolina" w:date="2016-06-21T09:44:00Z">
        <w:r w:rsidR="004F615B">
          <w:rPr>
            <w:rFonts w:asciiTheme="minorHAnsi" w:hAnsiTheme="minorHAnsi" w:cs="Arial"/>
          </w:rPr>
          <w:t xml:space="preserve">aso de </w:t>
        </w:r>
      </w:ins>
      <w:r w:rsidR="00E9321D" w:rsidRPr="0008458C">
        <w:rPr>
          <w:rFonts w:asciiTheme="minorHAnsi" w:hAnsiTheme="minorHAnsi" w:cs="Arial"/>
        </w:rPr>
        <w:t>U</w:t>
      </w:r>
      <w:ins w:id="9" w:author="Lopez Guzman Susana Carolina" w:date="2016-06-21T09:44:00Z">
        <w:r w:rsidR="004F615B">
          <w:rPr>
            <w:rFonts w:asciiTheme="minorHAnsi" w:hAnsiTheme="minorHAnsi" w:cs="Arial"/>
          </w:rPr>
          <w:t>so</w:t>
        </w:r>
      </w:ins>
    </w:p>
    <w:p w14:paraId="609DA50E" w14:textId="4BACF49E" w:rsidR="00E033BD" w:rsidRPr="0008458C" w:rsidRDefault="00E033BD" w:rsidP="00FB728B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08458C" w:rsidRDefault="00AC7B14" w:rsidP="00FB728B">
      <w:pPr>
        <w:ind w:left="360"/>
        <w:jc w:val="both"/>
        <w:rPr>
          <w:rFonts w:cs="Arial"/>
        </w:rPr>
      </w:pPr>
      <w:r w:rsidRPr="0008458C">
        <w:rPr>
          <w:rFonts w:cs="Arial"/>
        </w:rPr>
        <w:t>Este documento no describe:</w:t>
      </w:r>
    </w:p>
    <w:p w14:paraId="17BF848A" w14:textId="061AFABF" w:rsidR="00AC7B14" w:rsidRPr="0008458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Diseño de interfaces de usuario</w:t>
      </w:r>
    </w:p>
    <w:p w14:paraId="3F948A47" w14:textId="40899EF5" w:rsidR="009637FE" w:rsidRPr="0008458C" w:rsidRDefault="009637FE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Diccionario de datos</w:t>
      </w:r>
    </w:p>
    <w:p w14:paraId="294C5C81" w14:textId="541216C6" w:rsidR="00AC7B14" w:rsidRPr="0008458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Diseño de base de datos para soportar la funcionalidad requerida</w:t>
      </w:r>
    </w:p>
    <w:p w14:paraId="71858771" w14:textId="55009C45" w:rsidR="00AC7B14" w:rsidRPr="0008458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08458C">
        <w:t>Diseño de funcionalidad para la administración de usuarios</w:t>
      </w:r>
    </w:p>
    <w:p w14:paraId="4FB28FF8" w14:textId="77777777" w:rsidR="00AC7B14" w:rsidRPr="0008458C" w:rsidRDefault="00AC7B14" w:rsidP="00FB728B">
      <w:pPr>
        <w:jc w:val="both"/>
        <w:rPr>
          <w:rFonts w:cs="Arial"/>
        </w:rPr>
      </w:pPr>
    </w:p>
    <w:p w14:paraId="104A0C97" w14:textId="5F3D4A21" w:rsidR="00AC7B14" w:rsidRPr="0008458C" w:rsidRDefault="00AC7B14" w:rsidP="00FB728B">
      <w:pPr>
        <w:pStyle w:val="Ttulo2"/>
        <w:jc w:val="both"/>
        <w:rPr>
          <w:rFonts w:asciiTheme="minorHAnsi" w:hAnsiTheme="minorHAnsi"/>
        </w:rPr>
      </w:pPr>
      <w:bookmarkStart w:id="10" w:name="_Toc454797965"/>
      <w:r w:rsidRPr="0008458C">
        <w:rPr>
          <w:rFonts w:asciiTheme="minorHAnsi" w:hAnsiTheme="minorHAnsi"/>
        </w:rPr>
        <w:t>Historia de revisiones</w:t>
      </w:r>
      <w:bookmarkEnd w:id="10"/>
    </w:p>
    <w:p w14:paraId="03D1BB20" w14:textId="77777777" w:rsidR="00AC7B14" w:rsidRPr="0008458C" w:rsidRDefault="00AC7B14" w:rsidP="00FB728B">
      <w:pPr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08458C" w14:paraId="5E1DA2FA" w14:textId="77777777" w:rsidTr="004F615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08458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08458C" w14:paraId="5BF4C471" w14:textId="77777777" w:rsidTr="004F615B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08458C" w:rsidRDefault="00240405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13/06</w:t>
            </w:r>
            <w:r w:rsidR="008151BE" w:rsidRPr="0008458C">
              <w:rPr>
                <w:rFonts w:asciiTheme="minorHAnsi" w:hAnsiTheme="minorHAnsi"/>
                <w:lang w:val="es-MX"/>
              </w:rPr>
              <w:t>/</w:t>
            </w:r>
            <w:r w:rsidRPr="0008458C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08458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08458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08458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08458C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08458C" w14:paraId="1B2CA13F" w14:textId="77777777" w:rsidTr="004F615B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08458C" w14:paraId="74DA6BA4" w14:textId="77777777" w:rsidTr="004F615B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08458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08458C" w:rsidRDefault="00AC7B14" w:rsidP="00FB728B">
      <w:pPr>
        <w:jc w:val="both"/>
        <w:rPr>
          <w:rFonts w:cs="Arial"/>
        </w:rPr>
      </w:pPr>
    </w:p>
    <w:p w14:paraId="64AD50DE" w14:textId="77777777" w:rsidR="00AC7B14" w:rsidRPr="0008458C" w:rsidRDefault="00AC7B14" w:rsidP="00FB728B">
      <w:pPr>
        <w:jc w:val="both"/>
        <w:rPr>
          <w:rFonts w:cs="Arial"/>
        </w:rPr>
      </w:pPr>
    </w:p>
    <w:p w14:paraId="68043275" w14:textId="77777777" w:rsidR="00AC7B14" w:rsidRPr="0008458C" w:rsidRDefault="00AC7B14" w:rsidP="00FB728B">
      <w:pPr>
        <w:jc w:val="both"/>
        <w:rPr>
          <w:rFonts w:cs="Arial"/>
        </w:rPr>
      </w:pPr>
    </w:p>
    <w:p w14:paraId="04109C3B" w14:textId="77777777" w:rsidR="00AC7B14" w:rsidRPr="0008458C" w:rsidRDefault="00AC7B14" w:rsidP="00FB728B">
      <w:pPr>
        <w:jc w:val="both"/>
        <w:rPr>
          <w:rFonts w:cs="Arial"/>
        </w:rPr>
      </w:pPr>
    </w:p>
    <w:p w14:paraId="0C46423A" w14:textId="77777777" w:rsidR="00AC7B14" w:rsidRPr="0008458C" w:rsidRDefault="00AC7B14" w:rsidP="00FB728B">
      <w:pPr>
        <w:jc w:val="both"/>
        <w:rPr>
          <w:rFonts w:cs="Arial"/>
        </w:rPr>
      </w:pPr>
    </w:p>
    <w:p w14:paraId="0E224F94" w14:textId="77777777" w:rsidR="008A4765" w:rsidRPr="0008458C" w:rsidRDefault="008A4765" w:rsidP="00FB728B">
      <w:pPr>
        <w:jc w:val="both"/>
        <w:rPr>
          <w:rFonts w:cs="Arial"/>
        </w:rPr>
      </w:pPr>
    </w:p>
    <w:p w14:paraId="59F78DD1" w14:textId="001E87AA" w:rsidR="003D178D" w:rsidRPr="0008458C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1" w:name="_Toc454797966"/>
      <w:r w:rsidRPr="0008458C">
        <w:rPr>
          <w:rFonts w:asciiTheme="minorHAnsi" w:hAnsiTheme="minorHAnsi"/>
        </w:rPr>
        <w:lastRenderedPageBreak/>
        <w:t>Introducción</w:t>
      </w:r>
      <w:bookmarkEnd w:id="11"/>
    </w:p>
    <w:p w14:paraId="5E61C41A" w14:textId="57E546AA" w:rsidR="00281FD1" w:rsidRPr="0008458C" w:rsidRDefault="00281FD1" w:rsidP="00FB728B">
      <w:pPr>
        <w:ind w:left="360"/>
        <w:jc w:val="both"/>
      </w:pPr>
      <w:r w:rsidRPr="0008458C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7976A6AD" w14:textId="77777777" w:rsidR="00281FD1" w:rsidRPr="0008458C" w:rsidRDefault="00281FD1" w:rsidP="00FB728B">
      <w:pPr>
        <w:ind w:left="360"/>
        <w:jc w:val="both"/>
      </w:pPr>
    </w:p>
    <w:p w14:paraId="56141095" w14:textId="75512B32" w:rsidR="006E70ED" w:rsidRPr="0008458C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2" w:name="_Toc454797967"/>
      <w:r w:rsidRPr="0008458C">
        <w:rPr>
          <w:rFonts w:asciiTheme="minorHAnsi" w:hAnsiTheme="minorHAnsi"/>
        </w:rPr>
        <w:t>Definición, Acrónimos y</w:t>
      </w:r>
      <w:r w:rsidR="004C5B3C" w:rsidRPr="0008458C">
        <w:rPr>
          <w:rFonts w:asciiTheme="minorHAnsi" w:hAnsiTheme="minorHAnsi"/>
        </w:rPr>
        <w:t xml:space="preserve"> Abreviaturas</w:t>
      </w:r>
      <w:bookmarkEnd w:id="12"/>
    </w:p>
    <w:p w14:paraId="2786DAD0" w14:textId="41466440" w:rsidR="00F17433" w:rsidRPr="0008458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Definición</w:t>
      </w:r>
    </w:p>
    <w:p w14:paraId="3F9D6112" w14:textId="13A1CF00" w:rsidR="006C4E99" w:rsidRPr="0008458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0093CDAF" w14:textId="06FDF2BB" w:rsidR="00226F36" w:rsidRPr="0008458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Acrónimo</w:t>
      </w:r>
    </w:p>
    <w:p w14:paraId="418EF636" w14:textId="24884CD6" w:rsidR="006C4E99" w:rsidRPr="0008458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078EA934" w14:textId="5755A44F" w:rsidR="00226F36" w:rsidRPr="0008458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Abreviaturas</w:t>
      </w:r>
    </w:p>
    <w:p w14:paraId="1BF871B4" w14:textId="6A10C011" w:rsidR="006C4E99" w:rsidRPr="0008458C" w:rsidRDefault="00F310E0" w:rsidP="00FB728B">
      <w:pPr>
        <w:pStyle w:val="Prrafodelista"/>
        <w:ind w:left="1224"/>
        <w:rPr>
          <w:rFonts w:asciiTheme="minorHAnsi" w:hAnsiTheme="minorHAnsi"/>
        </w:rPr>
      </w:pPr>
      <w:r>
        <w:rPr>
          <w:rFonts w:asciiTheme="minorHAnsi" w:hAnsiTheme="minorHAnsi"/>
        </w:rPr>
        <w:t>Cod. : Código</w:t>
      </w:r>
    </w:p>
    <w:p w14:paraId="1B81C720" w14:textId="2608306C" w:rsidR="003D1BB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3" w:name="_Toc454797968"/>
      <w:r w:rsidRPr="0008458C">
        <w:rPr>
          <w:rFonts w:asciiTheme="minorHAnsi" w:hAnsiTheme="minorHAnsi"/>
        </w:rPr>
        <w:t>Referencias</w:t>
      </w:r>
      <w:bookmarkEnd w:id="13"/>
    </w:p>
    <w:p w14:paraId="21A9E967" w14:textId="39182C3A" w:rsidR="003D178D" w:rsidRPr="0008458C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Referencia a documentos de ayuda</w:t>
      </w:r>
    </w:p>
    <w:p w14:paraId="20EA7739" w14:textId="4F52156D" w:rsidR="0028468C" w:rsidRPr="0008458C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1DB875FC" w14:textId="77777777" w:rsidR="00E279E7" w:rsidRPr="0008458C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Referencia a otro caso de uso</w:t>
      </w:r>
    </w:p>
    <w:p w14:paraId="6296CAE7" w14:textId="06C1CFA9" w:rsidR="00E279E7" w:rsidRPr="0008458C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08458C">
        <w:rPr>
          <w:rFonts w:asciiTheme="minorHAnsi" w:hAnsiTheme="minorHAnsi"/>
        </w:rPr>
        <w:t>N/A</w:t>
      </w:r>
    </w:p>
    <w:p w14:paraId="1AFF73B1" w14:textId="641C7D3B" w:rsidR="008A4765" w:rsidRPr="0008458C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4" w:name="_Toc454797969"/>
      <w:r w:rsidRPr="0008458C">
        <w:rPr>
          <w:rFonts w:asciiTheme="minorHAnsi" w:hAnsiTheme="minorHAnsi"/>
        </w:rPr>
        <w:t xml:space="preserve">Caso de </w:t>
      </w:r>
      <w:r w:rsidR="004C5B3C" w:rsidRPr="0008458C">
        <w:rPr>
          <w:rFonts w:asciiTheme="minorHAnsi" w:hAnsiTheme="minorHAnsi"/>
        </w:rPr>
        <w:t xml:space="preserve">uso </w:t>
      </w:r>
      <w:r w:rsidR="00794BF8">
        <w:rPr>
          <w:rFonts w:asciiTheme="minorHAnsi" w:hAnsiTheme="minorHAnsi"/>
        </w:rPr>
        <w:t>Configuración</w:t>
      </w:r>
      <w:bookmarkEnd w:id="14"/>
    </w:p>
    <w:p w14:paraId="10B052F4" w14:textId="77777777" w:rsidR="000315A2" w:rsidRPr="0008458C" w:rsidRDefault="000315A2" w:rsidP="00FB728B">
      <w:pPr>
        <w:jc w:val="both"/>
      </w:pPr>
    </w:p>
    <w:p w14:paraId="39C958AC" w14:textId="6EDFFBD7" w:rsidR="00FC521F" w:rsidRPr="0008458C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5" w:name="_Toc454797970"/>
      <w:r w:rsidRPr="0008458C">
        <w:rPr>
          <w:rFonts w:asciiTheme="minorHAnsi" w:hAnsiTheme="minorHAnsi"/>
        </w:rPr>
        <w:t>Descripción</w:t>
      </w:r>
      <w:bookmarkEnd w:id="15"/>
    </w:p>
    <w:p w14:paraId="09D0B7BD" w14:textId="665BD51C" w:rsidR="00FC521F" w:rsidRPr="0008458C" w:rsidRDefault="00FF11A2" w:rsidP="00BB051D">
      <w:pPr>
        <w:pStyle w:val="Prrafodelista"/>
        <w:ind w:left="360"/>
        <w:rPr>
          <w:rFonts w:asciiTheme="minorHAnsi" w:hAnsiTheme="minorHAnsi"/>
        </w:rPr>
      </w:pPr>
      <w:r w:rsidRPr="0008458C">
        <w:rPr>
          <w:rFonts w:asciiTheme="minorHAnsi" w:hAnsiTheme="minorHAnsi"/>
        </w:rPr>
        <w:t xml:space="preserve">El presente caso de uso mostrará la funcionalidad requerida para poder realizar </w:t>
      </w:r>
      <w:r w:rsidR="00782FEE" w:rsidRPr="0008458C">
        <w:rPr>
          <w:rFonts w:asciiTheme="minorHAnsi" w:hAnsiTheme="minorHAnsi"/>
        </w:rPr>
        <w:t>e</w:t>
      </w:r>
      <w:r w:rsidR="002437A8" w:rsidRPr="0008458C">
        <w:rPr>
          <w:rFonts w:asciiTheme="minorHAnsi" w:hAnsiTheme="minorHAnsi"/>
        </w:rPr>
        <w:t>l</w:t>
      </w:r>
      <w:r w:rsidRPr="0008458C">
        <w:rPr>
          <w:rFonts w:asciiTheme="minorHAnsi" w:hAnsiTheme="minorHAnsi"/>
        </w:rPr>
        <w:t xml:space="preserve"> </w:t>
      </w:r>
      <w:r w:rsidR="002A57E8">
        <w:rPr>
          <w:rFonts w:asciiTheme="minorHAnsi" w:hAnsiTheme="minorHAnsi"/>
        </w:rPr>
        <w:t>Registro</w:t>
      </w:r>
      <w:ins w:id="16" w:author="Lopez Guzman Susana Carolina" w:date="2016-06-21T09:45:00Z">
        <w:r w:rsidR="004F615B">
          <w:rPr>
            <w:rFonts w:asciiTheme="minorHAnsi" w:hAnsiTheme="minorHAnsi"/>
          </w:rPr>
          <w:t xml:space="preserve"> de Usuarios</w:t>
        </w:r>
      </w:ins>
      <w:r w:rsidRPr="0008458C">
        <w:rPr>
          <w:rFonts w:asciiTheme="minorHAnsi" w:hAnsiTheme="minorHAnsi"/>
        </w:rPr>
        <w:t>, detallando los actores, roles, actividades, reglas de negocio y datos que interactúan en la ejecución del caso.</w:t>
      </w:r>
    </w:p>
    <w:p w14:paraId="57945BBF" w14:textId="660D6AD1" w:rsidR="005C14F0" w:rsidRPr="0008458C" w:rsidRDefault="000315A2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7" w:name="_Toc454797971"/>
      <w:r w:rsidRPr="0008458C">
        <w:rPr>
          <w:rFonts w:asciiTheme="minorHAnsi" w:hAnsiTheme="minorHAnsi"/>
        </w:rPr>
        <w:t>Actores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08458C" w14:paraId="288D492B" w14:textId="77777777" w:rsidTr="004F615B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08458C" w:rsidRDefault="005C14F0">
            <w:pPr>
              <w:pStyle w:val="MNormal"/>
              <w:jc w:val="center"/>
              <w:rPr>
                <w:rFonts w:asciiTheme="minorHAnsi" w:hAnsiTheme="minorHAnsi"/>
                <w:lang w:val="es-MX"/>
              </w:rPr>
              <w:pPrChange w:id="18" w:author="Salas López Marcos Alam (UPGM)" w:date="2016-06-23T08:52:00Z">
                <w:pPr>
                  <w:pStyle w:val="MNormal"/>
                </w:pPr>
              </w:pPrChange>
            </w:pPr>
            <w:r w:rsidRPr="0008458C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08458C" w14:paraId="6AE532BC" w14:textId="77777777" w:rsidTr="004F615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1D859604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08458C" w14:paraId="066A2A76" w14:textId="77777777" w:rsidTr="004F615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490BDC46" w:rsidR="005C14F0" w:rsidRPr="0008458C" w:rsidRDefault="00214974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Coordinador</w:t>
            </w:r>
          </w:p>
        </w:tc>
      </w:tr>
      <w:tr w:rsidR="005C14F0" w:rsidRPr="0008458C" w14:paraId="392C08B5" w14:textId="77777777" w:rsidTr="004F615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28D8CEAD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08458C" w14:paraId="46838598" w14:textId="77777777" w:rsidTr="004F615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08458C" w14:paraId="74F5DD1D" w14:textId="77777777" w:rsidTr="004F615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Contralor (Solo Lectura)</w:t>
            </w:r>
          </w:p>
        </w:tc>
      </w:tr>
      <w:tr w:rsidR="005C14F0" w:rsidRPr="0008458C" w14:paraId="401B5D03" w14:textId="77777777" w:rsidTr="004F615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Consulta ( Solo Lectura)</w:t>
            </w:r>
          </w:p>
        </w:tc>
      </w:tr>
      <w:tr w:rsidR="005C14F0" w:rsidRPr="0008458C" w14:paraId="51AC1D13" w14:textId="77777777" w:rsidTr="004F615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77777777" w:rsidR="005C14F0" w:rsidRPr="0008458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08458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Invitado (Solo Lectura )</w:t>
            </w:r>
          </w:p>
        </w:tc>
      </w:tr>
    </w:tbl>
    <w:p w14:paraId="1C28C609" w14:textId="76AD3280" w:rsidR="009C3284" w:rsidRDefault="009C328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9" w:name="_Toc454797972"/>
      <w:r>
        <w:rPr>
          <w:rFonts w:asciiTheme="minorHAnsi" w:hAnsiTheme="minorHAnsi"/>
        </w:rPr>
        <w:lastRenderedPageBreak/>
        <w:t>Diagrama</w:t>
      </w:r>
      <w:bookmarkEnd w:id="19"/>
    </w:p>
    <w:p w14:paraId="63420456" w14:textId="17F1735D" w:rsidR="009C3284" w:rsidRPr="009C3284" w:rsidRDefault="009C3284" w:rsidP="009C3284">
      <w:r>
        <w:rPr>
          <w:noProof/>
          <w:lang w:eastAsia="es-MX"/>
        </w:rPr>
        <w:drawing>
          <wp:inline distT="0" distB="0" distL="0" distR="0" wp14:anchorId="24E36CCF" wp14:editId="62FE4DCD">
            <wp:extent cx="6210935" cy="3411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_CU_USUARI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0" w:name="_Toc454797973"/>
      <w:r w:rsidRPr="0008458C">
        <w:rPr>
          <w:rFonts w:asciiTheme="minorHAnsi" w:hAnsiTheme="minorHAnsi"/>
        </w:rPr>
        <w:t>Precondiciones</w:t>
      </w:r>
      <w:bookmarkEnd w:id="20"/>
    </w:p>
    <w:p w14:paraId="1923E5C8" w14:textId="77777777" w:rsidR="00072827" w:rsidRPr="0008458C" w:rsidRDefault="00072827" w:rsidP="00FB728B">
      <w:pPr>
        <w:jc w:val="both"/>
      </w:pPr>
    </w:p>
    <w:p w14:paraId="3597B5FF" w14:textId="130F52EC" w:rsidR="0071700B" w:rsidRPr="0008458C" w:rsidRDefault="00934C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1" w:name="_Toc454797974"/>
      <w:r w:rsidRPr="0008458C">
        <w:rPr>
          <w:rFonts w:asciiTheme="minorHAnsi" w:hAnsiTheme="minorHAnsi"/>
        </w:rPr>
        <w:t>Flujo Básico:</w:t>
      </w:r>
      <w:bookmarkEnd w:id="21"/>
    </w:p>
    <w:p w14:paraId="4DECD8E3" w14:textId="29B5BD2A" w:rsidR="0071700B" w:rsidRDefault="0071700B" w:rsidP="00DD3E54">
      <w:pPr>
        <w:pStyle w:val="Prrafodelista"/>
        <w:ind w:left="1416"/>
        <w:rPr>
          <w:ins w:id="22" w:author="Lopez Guzman Susana Carolina" w:date="2016-06-21T11:31:00Z"/>
          <w:rFonts w:asciiTheme="minorHAnsi" w:hAnsiTheme="minorHAnsi"/>
        </w:rPr>
      </w:pPr>
      <w:r w:rsidRPr="0008458C">
        <w:rPr>
          <w:rFonts w:asciiTheme="minorHAnsi" w:hAnsiTheme="minorHAnsi"/>
        </w:rPr>
        <w:t>El actor ingresa al sistema con credenciales validas</w:t>
      </w:r>
    </w:p>
    <w:p w14:paraId="697285D1" w14:textId="1EE957D0" w:rsidR="0052177A" w:rsidRPr="0008458C" w:rsidRDefault="0052177A" w:rsidP="0052177A">
      <w:pPr>
        <w:pStyle w:val="Sinespaciado"/>
        <w:ind w:left="1416"/>
        <w:rPr>
          <w:ins w:id="23" w:author="Lopez Guzman Susana Carolina" w:date="2016-06-21T11:31:00Z"/>
        </w:rPr>
      </w:pPr>
      <w:ins w:id="24" w:author="Lopez Guzman Susana Carolina" w:date="2016-06-21T11:31:00Z">
        <w:r>
          <w:t>El usuario debe tener rol de “administrador”</w:t>
        </w:r>
      </w:ins>
      <w:ins w:id="25" w:author="Salas López Marcos Alam (UPGM)" w:date="2016-06-23T10:50:00Z">
        <w:r w:rsidR="00D802D7">
          <w:t xml:space="preserve"> o estar autorizado</w:t>
        </w:r>
      </w:ins>
    </w:p>
    <w:p w14:paraId="0F23BF67" w14:textId="77777777" w:rsidR="0052177A" w:rsidRPr="0008458C" w:rsidRDefault="0052177A" w:rsidP="00DD3E54">
      <w:pPr>
        <w:pStyle w:val="Prrafodelista"/>
        <w:ind w:left="1416"/>
        <w:rPr>
          <w:rFonts w:asciiTheme="minorHAnsi" w:hAnsiTheme="minorHAnsi"/>
        </w:rPr>
      </w:pPr>
    </w:p>
    <w:p w14:paraId="4EFD6EBA" w14:textId="3DD94C2C" w:rsidR="00A05CD4" w:rsidRPr="0008458C" w:rsidRDefault="00934C2C" w:rsidP="00A05CD4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6" w:name="_Toc454797975"/>
      <w:r w:rsidRPr="0008458C">
        <w:rPr>
          <w:rFonts w:asciiTheme="minorHAnsi" w:hAnsiTheme="minorHAnsi"/>
        </w:rPr>
        <w:t>Flujos alternos “Modificar” y “Eliminar</w:t>
      </w:r>
      <w:r w:rsidR="00555AED" w:rsidRPr="0008458C">
        <w:rPr>
          <w:rFonts w:asciiTheme="minorHAnsi" w:hAnsiTheme="minorHAnsi"/>
        </w:rPr>
        <w:t>”</w:t>
      </w:r>
      <w:r w:rsidR="0071700B" w:rsidRPr="0008458C">
        <w:rPr>
          <w:rFonts w:asciiTheme="minorHAnsi" w:hAnsiTheme="minorHAnsi"/>
        </w:rPr>
        <w:t>:</w:t>
      </w:r>
      <w:bookmarkEnd w:id="26"/>
    </w:p>
    <w:p w14:paraId="544C0BB9" w14:textId="3B3A82DE" w:rsidR="00A05CD4" w:rsidRPr="0008458C" w:rsidRDefault="00A05CD4" w:rsidP="00A05CD4">
      <w:pPr>
        <w:pStyle w:val="Sinespaciado"/>
        <w:ind w:left="1416"/>
      </w:pPr>
      <w:r w:rsidRPr="0008458C">
        <w:t>El actor ingresa al sistema con credenciales validas</w:t>
      </w:r>
    </w:p>
    <w:p w14:paraId="50E03DAD" w14:textId="6A9B2EBA" w:rsidR="000315A2" w:rsidRDefault="000B24D5" w:rsidP="00A05CD4">
      <w:pPr>
        <w:pStyle w:val="Sinespaciado"/>
        <w:ind w:left="1416"/>
        <w:rPr>
          <w:ins w:id="27" w:author="Lopez Guzman Susana Carolina" w:date="2016-06-21T09:46:00Z"/>
        </w:rPr>
      </w:pPr>
      <w:r w:rsidRPr="0008458C">
        <w:t>El usuario debe estar dado de alta en el sistema</w:t>
      </w:r>
    </w:p>
    <w:p w14:paraId="6C0B7733" w14:textId="78DA9143" w:rsidR="004F615B" w:rsidRPr="0008458C" w:rsidRDefault="004F615B" w:rsidP="00A05CD4">
      <w:pPr>
        <w:pStyle w:val="Sinespaciado"/>
        <w:ind w:left="1416"/>
      </w:pPr>
      <w:ins w:id="28" w:author="Lopez Guzman Susana Carolina" w:date="2016-06-21T09:46:00Z">
        <w:r>
          <w:t>El usuario debe tener rol de “administrador”</w:t>
        </w:r>
      </w:ins>
      <w:ins w:id="29" w:author="Salas López Marcos Alam (UPGM)" w:date="2016-06-23T10:50:00Z">
        <w:r w:rsidR="00D802D7">
          <w:t xml:space="preserve"> o estar autorizado</w:t>
        </w:r>
      </w:ins>
    </w:p>
    <w:p w14:paraId="3D208C85" w14:textId="77777777" w:rsidR="009549D6" w:rsidRPr="0008458C" w:rsidRDefault="009549D6" w:rsidP="00FB728B">
      <w:pPr>
        <w:jc w:val="both"/>
      </w:pPr>
    </w:p>
    <w:p w14:paraId="2012A745" w14:textId="2EFBCBF1" w:rsidR="008A476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30" w:name="_Toc454797976"/>
      <w:r w:rsidRPr="0008458C">
        <w:rPr>
          <w:rFonts w:asciiTheme="minorHAnsi" w:hAnsiTheme="minorHAnsi"/>
        </w:rPr>
        <w:t>Flujo básico</w:t>
      </w:r>
      <w:bookmarkEnd w:id="30"/>
    </w:p>
    <w:p w14:paraId="45AAE546" w14:textId="77777777" w:rsidR="000315A2" w:rsidRPr="0008458C" w:rsidRDefault="000315A2" w:rsidP="00FB728B">
      <w:pPr>
        <w:ind w:left="708"/>
        <w:jc w:val="both"/>
      </w:pPr>
    </w:p>
    <w:p w14:paraId="51A15A6C" w14:textId="53FBDDAC" w:rsidR="009549D6" w:rsidRPr="0008458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31" w:name="_Toc454797977"/>
      <w:r w:rsidRPr="0008458C">
        <w:rPr>
          <w:rFonts w:asciiTheme="minorHAnsi" w:hAnsiTheme="minorHAnsi"/>
        </w:rPr>
        <w:t>Entradas</w:t>
      </w:r>
      <w:bookmarkEnd w:id="31"/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32" w:author="Salas López Marcos Alam (UPGM)" w:date="2016-06-23T10:04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33">
          <w:tblGrid>
            <w:gridCol w:w="3157"/>
            <w:gridCol w:w="2045"/>
            <w:gridCol w:w="2292"/>
          </w:tblGrid>
        </w:tblGridChange>
      </w:tblGrid>
      <w:tr w:rsidR="00D71331" w:rsidRPr="0008458C" w14:paraId="487061B8" w14:textId="77777777" w:rsidTr="009E7263">
        <w:trPr>
          <w:jc w:val="center"/>
          <w:trPrChange w:id="34" w:author="Salas López Marcos Alam (UPGM)" w:date="2016-06-23T10:04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35" w:author="Salas López Marcos Alam (UPGM)" w:date="2016-06-23T10:04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7B042770" w14:textId="77777777" w:rsidR="00D71331" w:rsidRPr="0008458C" w:rsidRDefault="00D71331">
            <w:pPr>
              <w:rPr>
                <w:rFonts w:cs="Arial"/>
                <w:b/>
                <w:bCs/>
                <w:color w:val="DBE5F1" w:themeColor="accent1" w:themeTint="33"/>
              </w:rPr>
              <w:pPrChange w:id="36" w:author="Salas López Marcos Alam (UPGM)" w:date="2016-06-23T10:04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Campo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37" w:author="Salas López Marcos Alam (UPGM)" w:date="2016-06-23T10:04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6969E427" w14:textId="77777777" w:rsidR="00D71331" w:rsidRPr="0008458C" w:rsidRDefault="00D71331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38" w:author="Salas López Marcos Alam (UPGM)" w:date="2016-06-23T10:01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39" w:author="Salas López Marcos Alam (UPGM)" w:date="2016-06-23T10:04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E629EBC" w14:textId="77777777" w:rsidR="00D71331" w:rsidRPr="0008458C" w:rsidRDefault="00D71331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0" w:author="Salas López Marcos Alam (UPGM)" w:date="2016-06-23T10:01:00Z">
                <w:pPr>
                  <w:jc w:val="both"/>
                </w:pPr>
              </w:pPrChange>
            </w:pPr>
            <w:r w:rsidRPr="0008458C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D71331" w:rsidRPr="0008458C" w:rsidDel="00FA3BE2" w14:paraId="72B68889" w14:textId="5B704BB8" w:rsidTr="009E7263">
        <w:trPr>
          <w:trHeight w:val="408"/>
          <w:jc w:val="center"/>
          <w:del w:id="41" w:author="Salas López Marcos Alam (UPGM)" w:date="2016-06-23T08:57:00Z"/>
          <w:trPrChange w:id="4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3" w:author="Salas López Marcos Alam (UPGM)" w:date="2016-06-23T10:04:00Z">
              <w:tcPr>
                <w:tcW w:w="3157" w:type="dxa"/>
              </w:tcPr>
            </w:tcPrChange>
          </w:tcPr>
          <w:p w14:paraId="101D716A" w14:textId="62095872" w:rsidR="00D71331" w:rsidRPr="0008458C" w:rsidDel="00FA3BE2" w:rsidRDefault="00F310E0">
            <w:pPr>
              <w:rPr>
                <w:del w:id="44" w:author="Salas López Marcos Alam (UPGM)" w:date="2016-06-23T08:57:00Z"/>
                <w:color w:val="31849B" w:themeColor="accent5" w:themeShade="BF"/>
              </w:rPr>
              <w:pPrChange w:id="45" w:author="Salas López Marcos Alam (UPGM)" w:date="2016-06-23T10:04:00Z">
                <w:pPr>
                  <w:jc w:val="both"/>
                </w:pPr>
              </w:pPrChange>
            </w:pPr>
            <w:del w:id="46" w:author="Salas López Marcos Alam (UPGM)" w:date="2016-06-23T08:57:00Z">
              <w:r w:rsidDel="00FA3BE2">
                <w:rPr>
                  <w:color w:val="31849B" w:themeColor="accent5" w:themeShade="BF"/>
                </w:rPr>
                <w:delText>Nombre de usuario</w:delText>
              </w:r>
            </w:del>
          </w:p>
        </w:tc>
        <w:tc>
          <w:tcPr>
            <w:tcW w:w="2045" w:type="dxa"/>
            <w:vAlign w:val="center"/>
            <w:tcPrChange w:id="47" w:author="Salas López Marcos Alam (UPGM)" w:date="2016-06-23T10:04:00Z">
              <w:tcPr>
                <w:tcW w:w="2045" w:type="dxa"/>
              </w:tcPr>
            </w:tcPrChange>
          </w:tcPr>
          <w:p w14:paraId="5494B231" w14:textId="7147F18B" w:rsidR="00D71331" w:rsidRPr="0008458C" w:rsidDel="00FA3BE2" w:rsidRDefault="00D71331">
            <w:pPr>
              <w:rPr>
                <w:del w:id="48" w:author="Salas López Marcos Alam (UPGM)" w:date="2016-06-23T08:57:00Z"/>
                <w:color w:val="31849B" w:themeColor="accent5" w:themeShade="BF"/>
              </w:rPr>
              <w:pPrChange w:id="49" w:author="Salas López Marcos Alam (UPGM)" w:date="2016-06-23T10:04:00Z">
                <w:pPr>
                  <w:jc w:val="center"/>
                </w:pPr>
              </w:pPrChange>
            </w:pPr>
            <w:del w:id="50" w:author="Salas López Marcos Alam (UPGM)" w:date="2016-06-23T08:57:00Z">
              <w:r w:rsidRPr="0008458C" w:rsidDel="00FA3BE2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vAlign w:val="center"/>
            <w:tcPrChange w:id="51" w:author="Salas López Marcos Alam (UPGM)" w:date="2016-06-23T10:04:00Z">
              <w:tcPr>
                <w:tcW w:w="2292" w:type="dxa"/>
              </w:tcPr>
            </w:tcPrChange>
          </w:tcPr>
          <w:p w14:paraId="6784F4F7" w14:textId="0AA44824" w:rsidR="00D71331" w:rsidRPr="0008458C" w:rsidDel="00FA3BE2" w:rsidRDefault="00D71331">
            <w:pPr>
              <w:rPr>
                <w:del w:id="52" w:author="Salas López Marcos Alam (UPGM)" w:date="2016-06-23T08:57:00Z"/>
                <w:color w:val="31849B" w:themeColor="accent5" w:themeShade="BF"/>
              </w:rPr>
              <w:pPrChange w:id="53" w:author="Salas López Marcos Alam (UPGM)" w:date="2016-06-23T10:04:00Z">
                <w:pPr>
                  <w:jc w:val="center"/>
                </w:pPr>
              </w:pPrChange>
            </w:pPr>
            <w:del w:id="54" w:author="Salas López Marcos Alam (UPGM)" w:date="2016-06-23T08:54:00Z">
              <w:r w:rsidRPr="0008458C" w:rsidDel="00FA3BE2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D71331" w:rsidRPr="0008458C" w14:paraId="376A7C1A" w14:textId="77777777" w:rsidTr="009E7263">
        <w:trPr>
          <w:trHeight w:val="408"/>
          <w:jc w:val="center"/>
          <w:trPrChange w:id="55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6" w:author="Salas López Marcos Alam (UPGM)" w:date="2016-06-23T10:04:00Z">
              <w:tcPr>
                <w:tcW w:w="3157" w:type="dxa"/>
              </w:tcPr>
            </w:tcPrChange>
          </w:tcPr>
          <w:p w14:paraId="5FA0E3AF" w14:textId="3C06FAD7" w:rsidR="00D71331" w:rsidRPr="0008458C" w:rsidRDefault="00F310E0">
            <w:pPr>
              <w:rPr>
                <w:color w:val="31849B" w:themeColor="accent5" w:themeShade="BF"/>
              </w:rPr>
              <w:pPrChange w:id="57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lastRenderedPageBreak/>
              <w:t>Usuario</w:t>
            </w:r>
          </w:p>
        </w:tc>
        <w:tc>
          <w:tcPr>
            <w:tcW w:w="2045" w:type="dxa"/>
            <w:vAlign w:val="center"/>
            <w:tcPrChange w:id="58" w:author="Salas López Marcos Alam (UPGM)" w:date="2016-06-23T10:04:00Z">
              <w:tcPr>
                <w:tcW w:w="2045" w:type="dxa"/>
              </w:tcPr>
            </w:tcPrChange>
          </w:tcPr>
          <w:p w14:paraId="3A4B8A6A" w14:textId="77777777" w:rsidR="00D71331" w:rsidRPr="0008458C" w:rsidRDefault="00D71331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9" w:author="Salas López Marcos Alam (UPGM)" w:date="2016-06-23T10:04:00Z">
              <w:tcPr>
                <w:tcW w:w="2292" w:type="dxa"/>
              </w:tcPr>
            </w:tcPrChange>
          </w:tcPr>
          <w:p w14:paraId="7F09D62D" w14:textId="1A421CBD" w:rsidR="00D71331" w:rsidRPr="0008458C" w:rsidRDefault="00D71331">
            <w:pPr>
              <w:jc w:val="center"/>
              <w:rPr>
                <w:color w:val="31849B" w:themeColor="accent5" w:themeShade="BF"/>
              </w:rPr>
            </w:pPr>
            <w:del w:id="60" w:author="Salas López Marcos Alam (UPGM)" w:date="2016-06-23T08:57:00Z">
              <w:r w:rsidRPr="0008458C" w:rsidDel="00FA3BE2">
                <w:rPr>
                  <w:color w:val="31849B" w:themeColor="accent5" w:themeShade="BF"/>
                </w:rPr>
                <w:delText>N/A</w:delText>
              </w:r>
            </w:del>
            <w:ins w:id="61" w:author="Salas López Marcos Alam (UPGM)" w:date="2016-06-23T08:57:00Z">
              <w:r w:rsidR="00FA3BE2">
                <w:rPr>
                  <w:color w:val="31849B" w:themeColor="accent5" w:themeShade="BF"/>
                </w:rPr>
                <w:t>correo electrónico</w:t>
              </w:r>
            </w:ins>
          </w:p>
        </w:tc>
      </w:tr>
      <w:tr w:rsidR="0052177A" w:rsidRPr="0008458C" w14:paraId="06DF2F63" w14:textId="77777777" w:rsidTr="009E7263">
        <w:trPr>
          <w:trHeight w:val="408"/>
          <w:jc w:val="center"/>
          <w:ins w:id="62" w:author="Lopez Guzman Susana Carolina" w:date="2016-06-21T11:33:00Z"/>
          <w:trPrChange w:id="63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64" w:author="Salas López Marcos Alam (UPGM)" w:date="2016-06-23T10:04:00Z">
              <w:tcPr>
                <w:tcW w:w="3157" w:type="dxa"/>
              </w:tcPr>
            </w:tcPrChange>
          </w:tcPr>
          <w:p w14:paraId="0669030E" w14:textId="3B2997A5" w:rsidR="0052177A" w:rsidRDefault="0052177A">
            <w:pPr>
              <w:rPr>
                <w:ins w:id="65" w:author="Lopez Guzman Susana Carolina" w:date="2016-06-21T11:33:00Z"/>
                <w:color w:val="31849B" w:themeColor="accent5" w:themeShade="BF"/>
              </w:rPr>
              <w:pPrChange w:id="66" w:author="Salas López Marcos Alam (UPGM)" w:date="2016-06-23T10:04:00Z">
                <w:pPr>
                  <w:jc w:val="both"/>
                </w:pPr>
              </w:pPrChange>
            </w:pPr>
            <w:ins w:id="67" w:author="Lopez Guzman Susana Carolina" w:date="2016-06-21T11:33:00Z">
              <w:r>
                <w:rPr>
                  <w:color w:val="31849B" w:themeColor="accent5" w:themeShade="BF"/>
                </w:rPr>
                <w:t>Rol</w:t>
              </w:r>
            </w:ins>
          </w:p>
        </w:tc>
        <w:tc>
          <w:tcPr>
            <w:tcW w:w="2045" w:type="dxa"/>
            <w:vAlign w:val="center"/>
            <w:tcPrChange w:id="68" w:author="Salas López Marcos Alam (UPGM)" w:date="2016-06-23T10:04:00Z">
              <w:tcPr>
                <w:tcW w:w="2045" w:type="dxa"/>
              </w:tcPr>
            </w:tcPrChange>
          </w:tcPr>
          <w:p w14:paraId="05A6D58E" w14:textId="7D7577CA" w:rsidR="0052177A" w:rsidRPr="0008458C" w:rsidRDefault="0052177A">
            <w:pPr>
              <w:jc w:val="center"/>
              <w:rPr>
                <w:ins w:id="69" w:author="Lopez Guzman Susana Carolina" w:date="2016-06-21T11:33:00Z"/>
                <w:color w:val="31849B" w:themeColor="accent5" w:themeShade="BF"/>
              </w:rPr>
            </w:pPr>
            <w:ins w:id="70" w:author="Lopez Guzman Susana Carolina" w:date="2016-06-21T11:33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71" w:author="Salas López Marcos Alam (UPGM)" w:date="2016-06-23T10:04:00Z">
              <w:tcPr>
                <w:tcW w:w="2292" w:type="dxa"/>
              </w:tcPr>
            </w:tcPrChange>
          </w:tcPr>
          <w:p w14:paraId="6C5B552A" w14:textId="45DE347E" w:rsidR="0052177A" w:rsidRPr="0008458C" w:rsidRDefault="0052177A">
            <w:pPr>
              <w:jc w:val="center"/>
              <w:rPr>
                <w:ins w:id="72" w:author="Lopez Guzman Susana Carolina" w:date="2016-06-21T11:33:00Z"/>
                <w:color w:val="31849B" w:themeColor="accent5" w:themeShade="BF"/>
              </w:rPr>
            </w:pPr>
            <w:ins w:id="73" w:author="Lopez Guzman Susana Carolina" w:date="2016-06-21T11:33:00Z">
              <w:r>
                <w:rPr>
                  <w:color w:val="31849B" w:themeColor="accent5" w:themeShade="BF"/>
                </w:rPr>
                <w:t>se seleccionará de catálogo</w:t>
              </w:r>
            </w:ins>
          </w:p>
        </w:tc>
      </w:tr>
      <w:tr w:rsidR="00D71331" w:rsidRPr="0008458C" w14:paraId="2207FCCD" w14:textId="77777777" w:rsidTr="009E7263">
        <w:trPr>
          <w:trHeight w:val="408"/>
          <w:jc w:val="center"/>
          <w:trPrChange w:id="74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75" w:author="Salas López Marcos Alam (UPGM)" w:date="2016-06-23T10:04:00Z">
              <w:tcPr>
                <w:tcW w:w="3157" w:type="dxa"/>
              </w:tcPr>
            </w:tcPrChange>
          </w:tcPr>
          <w:p w14:paraId="0B27BFC0" w14:textId="79508A83" w:rsidR="00D71331" w:rsidRPr="0008458C" w:rsidRDefault="00F310E0">
            <w:pPr>
              <w:rPr>
                <w:color w:val="31849B" w:themeColor="accent5" w:themeShade="BF"/>
              </w:rPr>
              <w:pPrChange w:id="76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Contraseña</w:t>
            </w:r>
          </w:p>
        </w:tc>
        <w:tc>
          <w:tcPr>
            <w:tcW w:w="2045" w:type="dxa"/>
            <w:vAlign w:val="center"/>
            <w:tcPrChange w:id="77" w:author="Salas López Marcos Alam (UPGM)" w:date="2016-06-23T10:04:00Z">
              <w:tcPr>
                <w:tcW w:w="2045" w:type="dxa"/>
              </w:tcPr>
            </w:tcPrChange>
          </w:tcPr>
          <w:p w14:paraId="0EF3D51C" w14:textId="77777777" w:rsidR="00D71331" w:rsidRPr="0008458C" w:rsidRDefault="00D71331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78" w:author="Salas López Marcos Alam (UPGM)" w:date="2016-06-23T10:04:00Z">
              <w:tcPr>
                <w:tcW w:w="2292" w:type="dxa"/>
              </w:tcPr>
            </w:tcPrChange>
          </w:tcPr>
          <w:p w14:paraId="3B435B07" w14:textId="77777777" w:rsidR="00D71331" w:rsidRPr="0008458C" w:rsidRDefault="00D71331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14781015" w14:textId="77777777" w:rsidTr="009E7263">
        <w:trPr>
          <w:trHeight w:val="408"/>
          <w:jc w:val="center"/>
          <w:trPrChange w:id="79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80" w:author="Salas López Marcos Alam (UPGM)" w:date="2016-06-23T10:04:00Z">
              <w:tcPr>
                <w:tcW w:w="3157" w:type="dxa"/>
              </w:tcPr>
            </w:tcPrChange>
          </w:tcPr>
          <w:p w14:paraId="28D0ECFF" w14:textId="16D5B0DE" w:rsidR="00BE3129" w:rsidRDefault="00BE3129">
            <w:pPr>
              <w:rPr>
                <w:color w:val="31849B" w:themeColor="accent5" w:themeShade="BF"/>
              </w:rPr>
              <w:pPrChange w:id="81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Nombre</w:t>
            </w:r>
          </w:p>
        </w:tc>
        <w:tc>
          <w:tcPr>
            <w:tcW w:w="2045" w:type="dxa"/>
            <w:vAlign w:val="center"/>
            <w:tcPrChange w:id="82" w:author="Salas López Marcos Alam (UPGM)" w:date="2016-06-23T10:04:00Z">
              <w:tcPr>
                <w:tcW w:w="2045" w:type="dxa"/>
              </w:tcPr>
            </w:tcPrChange>
          </w:tcPr>
          <w:p w14:paraId="7220AC07" w14:textId="43EE98B4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83" w:author="Salas López Marcos Alam (UPGM)" w:date="2016-06-23T10:04:00Z">
              <w:tcPr>
                <w:tcW w:w="2292" w:type="dxa"/>
              </w:tcPr>
            </w:tcPrChange>
          </w:tcPr>
          <w:p w14:paraId="6A748DFD" w14:textId="3365108D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5B2C0FCC" w14:textId="77777777" w:rsidTr="009E7263">
        <w:trPr>
          <w:trHeight w:val="408"/>
          <w:jc w:val="center"/>
          <w:trPrChange w:id="84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85" w:author="Salas López Marcos Alam (UPGM)" w:date="2016-06-23T10:04:00Z">
              <w:tcPr>
                <w:tcW w:w="3157" w:type="dxa"/>
              </w:tcPr>
            </w:tcPrChange>
          </w:tcPr>
          <w:p w14:paraId="4313F4CC" w14:textId="1EEEF431" w:rsidR="00BE3129" w:rsidRDefault="00BE3129">
            <w:pPr>
              <w:rPr>
                <w:color w:val="31849B" w:themeColor="accent5" w:themeShade="BF"/>
              </w:rPr>
              <w:pPrChange w:id="86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Apellido Paterno</w:t>
            </w:r>
          </w:p>
        </w:tc>
        <w:tc>
          <w:tcPr>
            <w:tcW w:w="2045" w:type="dxa"/>
            <w:vAlign w:val="center"/>
            <w:tcPrChange w:id="87" w:author="Salas López Marcos Alam (UPGM)" w:date="2016-06-23T10:04:00Z">
              <w:tcPr>
                <w:tcW w:w="2045" w:type="dxa"/>
              </w:tcPr>
            </w:tcPrChange>
          </w:tcPr>
          <w:p w14:paraId="6FA3205B" w14:textId="4738BEE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88" w:author="Salas López Marcos Alam (UPGM)" w:date="2016-06-23T10:04:00Z">
              <w:tcPr>
                <w:tcW w:w="2292" w:type="dxa"/>
              </w:tcPr>
            </w:tcPrChange>
          </w:tcPr>
          <w:p w14:paraId="601D32A0" w14:textId="67014B6F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29446942" w14:textId="77777777" w:rsidTr="009E7263">
        <w:trPr>
          <w:trHeight w:val="408"/>
          <w:jc w:val="center"/>
          <w:trPrChange w:id="89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90" w:author="Salas López Marcos Alam (UPGM)" w:date="2016-06-23T10:04:00Z">
              <w:tcPr>
                <w:tcW w:w="3157" w:type="dxa"/>
              </w:tcPr>
            </w:tcPrChange>
          </w:tcPr>
          <w:p w14:paraId="4E55402C" w14:textId="4E6E8C3D" w:rsidR="00BE3129" w:rsidRDefault="00BE3129">
            <w:pPr>
              <w:rPr>
                <w:color w:val="31849B" w:themeColor="accent5" w:themeShade="BF"/>
              </w:rPr>
              <w:pPrChange w:id="91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Apellido Materno</w:t>
            </w:r>
          </w:p>
        </w:tc>
        <w:tc>
          <w:tcPr>
            <w:tcW w:w="2045" w:type="dxa"/>
            <w:vAlign w:val="center"/>
            <w:tcPrChange w:id="92" w:author="Salas López Marcos Alam (UPGM)" w:date="2016-06-23T10:04:00Z">
              <w:tcPr>
                <w:tcW w:w="2045" w:type="dxa"/>
              </w:tcPr>
            </w:tcPrChange>
          </w:tcPr>
          <w:p w14:paraId="378BAA7B" w14:textId="37B7CA26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93" w:author="Salas López Marcos Alam (UPGM)" w:date="2016-06-23T10:04:00Z">
              <w:tcPr>
                <w:tcW w:w="2292" w:type="dxa"/>
              </w:tcPr>
            </w:tcPrChange>
          </w:tcPr>
          <w:p w14:paraId="04180A01" w14:textId="20D2F211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021635BB" w14:textId="77777777" w:rsidTr="009E7263">
        <w:trPr>
          <w:trHeight w:val="408"/>
          <w:jc w:val="center"/>
          <w:trPrChange w:id="94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95" w:author="Salas López Marcos Alam (UPGM)" w:date="2016-06-23T10:04:00Z">
              <w:tcPr>
                <w:tcW w:w="3157" w:type="dxa"/>
              </w:tcPr>
            </w:tcPrChange>
          </w:tcPr>
          <w:p w14:paraId="01A046B8" w14:textId="2FC37047" w:rsidR="00BE3129" w:rsidRDefault="00BE3129">
            <w:pPr>
              <w:rPr>
                <w:color w:val="31849B" w:themeColor="accent5" w:themeShade="BF"/>
              </w:rPr>
              <w:pPrChange w:id="96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Día</w:t>
            </w:r>
            <w:ins w:id="97" w:author="Lopez Guzman Susana Carolina" w:date="2016-06-21T09:48:00Z">
              <w:r w:rsidR="004F615B">
                <w:rPr>
                  <w:color w:val="31849B" w:themeColor="accent5" w:themeShade="BF"/>
                </w:rPr>
                <w:t>_fnac</w:t>
              </w:r>
            </w:ins>
          </w:p>
        </w:tc>
        <w:tc>
          <w:tcPr>
            <w:tcW w:w="2045" w:type="dxa"/>
            <w:vAlign w:val="center"/>
            <w:tcPrChange w:id="98" w:author="Salas López Marcos Alam (UPGM)" w:date="2016-06-23T10:04:00Z">
              <w:tcPr>
                <w:tcW w:w="2045" w:type="dxa"/>
              </w:tcPr>
            </w:tcPrChange>
          </w:tcPr>
          <w:p w14:paraId="7CC5AE3F" w14:textId="6A2D0A3E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99" w:author="Salas López Marcos Alam (UPGM)" w:date="2016-06-23T10:04:00Z">
              <w:tcPr>
                <w:tcW w:w="2292" w:type="dxa"/>
              </w:tcPr>
            </w:tcPrChange>
          </w:tcPr>
          <w:p w14:paraId="46BAA9F0" w14:textId="75553E59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del w:id="100" w:author="Salas López Marcos Alam (UPGM)" w:date="2016-06-23T08:58:00Z">
              <w:r w:rsidRPr="0008458C" w:rsidDel="00FA3BE2">
                <w:rPr>
                  <w:color w:val="31849B" w:themeColor="accent5" w:themeShade="BF"/>
                </w:rPr>
                <w:delText>N/A</w:delText>
              </w:r>
            </w:del>
            <w:ins w:id="101" w:author="Salas López Marcos Alam (UPGM)" w:date="2016-06-23T08:58:00Z">
              <w:r w:rsidR="00FA3BE2">
                <w:rPr>
                  <w:color w:val="31849B" w:themeColor="accent5" w:themeShade="BF"/>
                </w:rPr>
                <w:t>dd</w:t>
              </w:r>
            </w:ins>
          </w:p>
        </w:tc>
      </w:tr>
      <w:tr w:rsidR="00BE3129" w:rsidRPr="0008458C" w14:paraId="49925792" w14:textId="77777777" w:rsidTr="009E7263">
        <w:trPr>
          <w:trHeight w:val="408"/>
          <w:jc w:val="center"/>
          <w:trPrChange w:id="10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03" w:author="Salas López Marcos Alam (UPGM)" w:date="2016-06-23T10:04:00Z">
              <w:tcPr>
                <w:tcW w:w="3157" w:type="dxa"/>
              </w:tcPr>
            </w:tcPrChange>
          </w:tcPr>
          <w:p w14:paraId="1982563C" w14:textId="77B71162" w:rsidR="00BE3129" w:rsidRDefault="00BE3129">
            <w:pPr>
              <w:rPr>
                <w:color w:val="31849B" w:themeColor="accent5" w:themeShade="BF"/>
              </w:rPr>
              <w:pPrChange w:id="10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Mes</w:t>
            </w:r>
            <w:ins w:id="105" w:author="Lopez Guzman Susana Carolina" w:date="2016-06-21T09:48:00Z">
              <w:r w:rsidR="004F615B">
                <w:rPr>
                  <w:color w:val="31849B" w:themeColor="accent5" w:themeShade="BF"/>
                </w:rPr>
                <w:t>_fnac</w:t>
              </w:r>
            </w:ins>
          </w:p>
        </w:tc>
        <w:tc>
          <w:tcPr>
            <w:tcW w:w="2045" w:type="dxa"/>
            <w:vAlign w:val="center"/>
            <w:tcPrChange w:id="106" w:author="Salas López Marcos Alam (UPGM)" w:date="2016-06-23T10:04:00Z">
              <w:tcPr>
                <w:tcW w:w="2045" w:type="dxa"/>
              </w:tcPr>
            </w:tcPrChange>
          </w:tcPr>
          <w:p w14:paraId="38330E4B" w14:textId="520B4F20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07" w:author="Salas López Marcos Alam (UPGM)" w:date="2016-06-23T10:04:00Z">
              <w:tcPr>
                <w:tcW w:w="2292" w:type="dxa"/>
              </w:tcPr>
            </w:tcPrChange>
          </w:tcPr>
          <w:p w14:paraId="19B82C90" w14:textId="6245C54E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del w:id="108" w:author="Salas López Marcos Alam (UPGM)" w:date="2016-06-23T08:58:00Z">
              <w:r w:rsidRPr="0008458C" w:rsidDel="00FA3BE2">
                <w:rPr>
                  <w:color w:val="31849B" w:themeColor="accent5" w:themeShade="BF"/>
                </w:rPr>
                <w:delText>N/A</w:delText>
              </w:r>
            </w:del>
            <w:ins w:id="109" w:author="Salas López Marcos Alam (UPGM)" w:date="2016-06-23T08:58:00Z">
              <w:r w:rsidR="00FA3BE2">
                <w:rPr>
                  <w:color w:val="31849B" w:themeColor="accent5" w:themeShade="BF"/>
                </w:rPr>
                <w:t>mm</w:t>
              </w:r>
            </w:ins>
          </w:p>
        </w:tc>
      </w:tr>
      <w:tr w:rsidR="00BE3129" w:rsidRPr="0008458C" w14:paraId="2D0566AD" w14:textId="77777777" w:rsidTr="009E7263">
        <w:trPr>
          <w:trHeight w:val="408"/>
          <w:jc w:val="center"/>
          <w:trPrChange w:id="110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11" w:author="Salas López Marcos Alam (UPGM)" w:date="2016-06-23T10:04:00Z">
              <w:tcPr>
                <w:tcW w:w="3157" w:type="dxa"/>
              </w:tcPr>
            </w:tcPrChange>
          </w:tcPr>
          <w:p w14:paraId="2E220607" w14:textId="4522C247" w:rsidR="00BE3129" w:rsidRDefault="00BE3129">
            <w:pPr>
              <w:rPr>
                <w:color w:val="31849B" w:themeColor="accent5" w:themeShade="BF"/>
              </w:rPr>
              <w:pPrChange w:id="112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Año</w:t>
            </w:r>
            <w:ins w:id="113" w:author="Lopez Guzman Susana Carolina" w:date="2016-06-21T09:48:00Z">
              <w:r w:rsidR="004F615B">
                <w:rPr>
                  <w:color w:val="31849B" w:themeColor="accent5" w:themeShade="BF"/>
                </w:rPr>
                <w:t>_fnac</w:t>
              </w:r>
            </w:ins>
          </w:p>
        </w:tc>
        <w:tc>
          <w:tcPr>
            <w:tcW w:w="2045" w:type="dxa"/>
            <w:vAlign w:val="center"/>
            <w:tcPrChange w:id="114" w:author="Salas López Marcos Alam (UPGM)" w:date="2016-06-23T10:04:00Z">
              <w:tcPr>
                <w:tcW w:w="2045" w:type="dxa"/>
              </w:tcPr>
            </w:tcPrChange>
          </w:tcPr>
          <w:p w14:paraId="6A4E0E4F" w14:textId="44FD161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15" w:author="Salas López Marcos Alam (UPGM)" w:date="2016-06-23T10:04:00Z">
              <w:tcPr>
                <w:tcW w:w="2292" w:type="dxa"/>
              </w:tcPr>
            </w:tcPrChange>
          </w:tcPr>
          <w:p w14:paraId="4F87EFC0" w14:textId="29AF2D9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del w:id="116" w:author="Salas López Marcos Alam (UPGM)" w:date="2016-06-23T08:58:00Z">
              <w:r w:rsidRPr="0008458C" w:rsidDel="00FA3BE2">
                <w:rPr>
                  <w:color w:val="31849B" w:themeColor="accent5" w:themeShade="BF"/>
                </w:rPr>
                <w:delText>N/A</w:delText>
              </w:r>
            </w:del>
            <w:ins w:id="117" w:author="Salas López Marcos Alam (UPGM)" w:date="2016-06-23T08:58:00Z">
              <w:r w:rsidR="00FA3BE2">
                <w:rPr>
                  <w:color w:val="31849B" w:themeColor="accent5" w:themeShade="BF"/>
                </w:rPr>
                <w:t>aaaa</w:t>
              </w:r>
            </w:ins>
          </w:p>
        </w:tc>
      </w:tr>
      <w:tr w:rsidR="00BE3129" w:rsidRPr="0008458C" w14:paraId="1582C606" w14:textId="77777777" w:rsidTr="009E7263">
        <w:trPr>
          <w:trHeight w:val="408"/>
          <w:jc w:val="center"/>
          <w:trPrChange w:id="118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19" w:author="Salas López Marcos Alam (UPGM)" w:date="2016-06-23T10:04:00Z">
              <w:tcPr>
                <w:tcW w:w="3157" w:type="dxa"/>
              </w:tcPr>
            </w:tcPrChange>
          </w:tcPr>
          <w:p w14:paraId="3B5BD94E" w14:textId="7EACFDB6" w:rsidR="00BE3129" w:rsidRDefault="00BE3129">
            <w:pPr>
              <w:rPr>
                <w:color w:val="31849B" w:themeColor="accent5" w:themeShade="BF"/>
              </w:rPr>
              <w:pPrChange w:id="120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Sexo</w:t>
            </w:r>
          </w:p>
        </w:tc>
        <w:tc>
          <w:tcPr>
            <w:tcW w:w="2045" w:type="dxa"/>
            <w:vAlign w:val="center"/>
            <w:tcPrChange w:id="121" w:author="Salas López Marcos Alam (UPGM)" w:date="2016-06-23T10:04:00Z">
              <w:tcPr>
                <w:tcW w:w="2045" w:type="dxa"/>
              </w:tcPr>
            </w:tcPrChange>
          </w:tcPr>
          <w:p w14:paraId="4DAC60AC" w14:textId="64293BB6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22" w:author="Salas López Marcos Alam (UPGM)" w:date="2016-06-23T10:04:00Z">
              <w:tcPr>
                <w:tcW w:w="2292" w:type="dxa"/>
              </w:tcPr>
            </w:tcPrChange>
          </w:tcPr>
          <w:p w14:paraId="6905906E" w14:textId="1CE49DF2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3EA67F28" w14:textId="77777777" w:rsidTr="009E7263">
        <w:trPr>
          <w:trHeight w:val="408"/>
          <w:jc w:val="center"/>
          <w:trPrChange w:id="123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24" w:author="Salas López Marcos Alam (UPGM)" w:date="2016-06-23T10:04:00Z">
              <w:tcPr>
                <w:tcW w:w="3157" w:type="dxa"/>
              </w:tcPr>
            </w:tcPrChange>
          </w:tcPr>
          <w:p w14:paraId="3AFCE6BB" w14:textId="4D8E2D12" w:rsidR="00BE3129" w:rsidRDefault="00BE3129">
            <w:pPr>
              <w:rPr>
                <w:color w:val="31849B" w:themeColor="accent5" w:themeShade="BF"/>
              </w:rPr>
              <w:pPrChange w:id="125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RFC</w:t>
            </w:r>
          </w:p>
        </w:tc>
        <w:tc>
          <w:tcPr>
            <w:tcW w:w="2045" w:type="dxa"/>
            <w:vAlign w:val="center"/>
            <w:tcPrChange w:id="126" w:author="Salas López Marcos Alam (UPGM)" w:date="2016-06-23T10:04:00Z">
              <w:tcPr>
                <w:tcW w:w="2045" w:type="dxa"/>
              </w:tcPr>
            </w:tcPrChange>
          </w:tcPr>
          <w:p w14:paraId="132C6190" w14:textId="098C04D0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27" w:author="Salas López Marcos Alam (UPGM)" w:date="2016-06-23T10:04:00Z">
              <w:tcPr>
                <w:tcW w:w="2292" w:type="dxa"/>
              </w:tcPr>
            </w:tcPrChange>
          </w:tcPr>
          <w:p w14:paraId="28A78BAF" w14:textId="5BA1665E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390C4CDD" w14:textId="77777777" w:rsidTr="009E7263">
        <w:trPr>
          <w:trHeight w:val="408"/>
          <w:jc w:val="center"/>
          <w:trPrChange w:id="128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29" w:author="Salas López Marcos Alam (UPGM)" w:date="2016-06-23T10:04:00Z">
              <w:tcPr>
                <w:tcW w:w="3157" w:type="dxa"/>
              </w:tcPr>
            </w:tcPrChange>
          </w:tcPr>
          <w:p w14:paraId="16024768" w14:textId="6263F26A" w:rsidR="00BE3129" w:rsidRDefault="00BE3129">
            <w:pPr>
              <w:rPr>
                <w:color w:val="31849B" w:themeColor="accent5" w:themeShade="BF"/>
              </w:rPr>
              <w:pPrChange w:id="130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No. Expediente</w:t>
            </w:r>
          </w:p>
        </w:tc>
        <w:tc>
          <w:tcPr>
            <w:tcW w:w="2045" w:type="dxa"/>
            <w:vAlign w:val="center"/>
            <w:tcPrChange w:id="131" w:author="Salas López Marcos Alam (UPGM)" w:date="2016-06-23T10:04:00Z">
              <w:tcPr>
                <w:tcW w:w="2045" w:type="dxa"/>
              </w:tcPr>
            </w:tcPrChange>
          </w:tcPr>
          <w:p w14:paraId="707A2E2E" w14:textId="59E116F0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32" w:author="Salas López Marcos Alam (UPGM)" w:date="2016-06-23T10:04:00Z">
              <w:tcPr>
                <w:tcW w:w="2292" w:type="dxa"/>
              </w:tcPr>
            </w:tcPrChange>
          </w:tcPr>
          <w:p w14:paraId="1A4A8CE7" w14:textId="2B39D985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4F29C565" w14:textId="77777777" w:rsidTr="009E7263">
        <w:trPr>
          <w:trHeight w:val="408"/>
          <w:jc w:val="center"/>
          <w:trPrChange w:id="133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34" w:author="Salas López Marcos Alam (UPGM)" w:date="2016-06-23T10:04:00Z">
              <w:tcPr>
                <w:tcW w:w="3157" w:type="dxa"/>
              </w:tcPr>
            </w:tcPrChange>
          </w:tcPr>
          <w:p w14:paraId="508A5822" w14:textId="1B1EFC19" w:rsidR="00BE3129" w:rsidRDefault="00BE3129">
            <w:pPr>
              <w:rPr>
                <w:color w:val="31849B" w:themeColor="accent5" w:themeShade="BF"/>
              </w:rPr>
              <w:pPrChange w:id="135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Área</w:t>
            </w:r>
          </w:p>
        </w:tc>
        <w:tc>
          <w:tcPr>
            <w:tcW w:w="2045" w:type="dxa"/>
            <w:vAlign w:val="center"/>
            <w:tcPrChange w:id="136" w:author="Salas López Marcos Alam (UPGM)" w:date="2016-06-23T10:04:00Z">
              <w:tcPr>
                <w:tcW w:w="2045" w:type="dxa"/>
              </w:tcPr>
            </w:tcPrChange>
          </w:tcPr>
          <w:p w14:paraId="6663EC36" w14:textId="514FA69A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37" w:author="Salas López Marcos Alam (UPGM)" w:date="2016-06-23T10:04:00Z">
              <w:tcPr>
                <w:tcW w:w="2292" w:type="dxa"/>
              </w:tcPr>
            </w:tcPrChange>
          </w:tcPr>
          <w:p w14:paraId="2269C7FC" w14:textId="77B74406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65FE5796" w14:textId="77777777" w:rsidTr="009E7263">
        <w:trPr>
          <w:trHeight w:val="408"/>
          <w:jc w:val="center"/>
          <w:trPrChange w:id="138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39" w:author="Salas López Marcos Alam (UPGM)" w:date="2016-06-23T10:04:00Z">
              <w:tcPr>
                <w:tcW w:w="3157" w:type="dxa"/>
              </w:tcPr>
            </w:tcPrChange>
          </w:tcPr>
          <w:p w14:paraId="0C81FB34" w14:textId="52D73C02" w:rsidR="00BE3129" w:rsidRDefault="00BE3129">
            <w:pPr>
              <w:rPr>
                <w:color w:val="31849B" w:themeColor="accent5" w:themeShade="BF"/>
              </w:rPr>
              <w:pPrChange w:id="140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Cargo</w:t>
            </w:r>
          </w:p>
        </w:tc>
        <w:tc>
          <w:tcPr>
            <w:tcW w:w="2045" w:type="dxa"/>
            <w:vAlign w:val="center"/>
            <w:tcPrChange w:id="141" w:author="Salas López Marcos Alam (UPGM)" w:date="2016-06-23T10:04:00Z">
              <w:tcPr>
                <w:tcW w:w="2045" w:type="dxa"/>
              </w:tcPr>
            </w:tcPrChange>
          </w:tcPr>
          <w:p w14:paraId="718EBF59" w14:textId="4CB99177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42" w:author="Salas López Marcos Alam (UPGM)" w:date="2016-06-23T10:04:00Z">
              <w:tcPr>
                <w:tcW w:w="2292" w:type="dxa"/>
              </w:tcPr>
            </w:tcPrChange>
          </w:tcPr>
          <w:p w14:paraId="0C4FA1C9" w14:textId="060E62AB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7371D784" w14:textId="77777777" w:rsidTr="009E7263">
        <w:trPr>
          <w:trHeight w:val="408"/>
          <w:jc w:val="center"/>
          <w:trPrChange w:id="143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44" w:author="Salas López Marcos Alam (UPGM)" w:date="2016-06-23T10:04:00Z">
              <w:tcPr>
                <w:tcW w:w="3157" w:type="dxa"/>
              </w:tcPr>
            </w:tcPrChange>
          </w:tcPr>
          <w:p w14:paraId="1A2A2A3C" w14:textId="1F7F2CC3" w:rsidR="00BE3129" w:rsidRDefault="00BE3129">
            <w:pPr>
              <w:rPr>
                <w:color w:val="31849B" w:themeColor="accent5" w:themeShade="BF"/>
              </w:rPr>
              <w:pPrChange w:id="145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Nivel</w:t>
            </w:r>
          </w:p>
        </w:tc>
        <w:tc>
          <w:tcPr>
            <w:tcW w:w="2045" w:type="dxa"/>
            <w:vAlign w:val="center"/>
            <w:tcPrChange w:id="146" w:author="Salas López Marcos Alam (UPGM)" w:date="2016-06-23T10:04:00Z">
              <w:tcPr>
                <w:tcW w:w="2045" w:type="dxa"/>
              </w:tcPr>
            </w:tcPrChange>
          </w:tcPr>
          <w:p w14:paraId="5EA30B79" w14:textId="70EBE4D4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47" w:author="Salas López Marcos Alam (UPGM)" w:date="2016-06-23T10:04:00Z">
              <w:tcPr>
                <w:tcW w:w="2292" w:type="dxa"/>
              </w:tcPr>
            </w:tcPrChange>
          </w:tcPr>
          <w:p w14:paraId="2FFC0C55" w14:textId="24B68763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334915E4" w14:textId="77777777" w:rsidTr="009E7263">
        <w:trPr>
          <w:trHeight w:val="408"/>
          <w:jc w:val="center"/>
          <w:trPrChange w:id="148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49" w:author="Salas López Marcos Alam (UPGM)" w:date="2016-06-23T10:04:00Z">
              <w:tcPr>
                <w:tcW w:w="3157" w:type="dxa"/>
              </w:tcPr>
            </w:tcPrChange>
          </w:tcPr>
          <w:p w14:paraId="343B65CF" w14:textId="0685FAB6" w:rsidR="00BE3129" w:rsidRDefault="00BE3129">
            <w:pPr>
              <w:rPr>
                <w:color w:val="31849B" w:themeColor="accent5" w:themeShade="BF"/>
              </w:rPr>
              <w:pPrChange w:id="150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Cod</w:t>
            </w:r>
            <w:ins w:id="151" w:author="Salas López Marcos Alam (UPGM)" w:date="2016-06-23T09:40:00Z">
              <w:r w:rsidR="00A3523C">
                <w:rPr>
                  <w:color w:val="31849B" w:themeColor="accent5" w:themeShade="BF"/>
                </w:rPr>
                <w:t>_nivel</w:t>
              </w:r>
            </w:ins>
            <w:del w:id="152" w:author="Salas López Marcos Alam (UPGM)" w:date="2016-06-23T09:40:00Z">
              <w:r w:rsidDel="00A3523C">
                <w:rPr>
                  <w:color w:val="31849B" w:themeColor="accent5" w:themeShade="BF"/>
                </w:rPr>
                <w:delText>.</w:delText>
              </w:r>
            </w:del>
          </w:p>
        </w:tc>
        <w:tc>
          <w:tcPr>
            <w:tcW w:w="2045" w:type="dxa"/>
            <w:vAlign w:val="center"/>
            <w:tcPrChange w:id="153" w:author="Salas López Marcos Alam (UPGM)" w:date="2016-06-23T10:04:00Z">
              <w:tcPr>
                <w:tcW w:w="2045" w:type="dxa"/>
              </w:tcPr>
            </w:tcPrChange>
          </w:tcPr>
          <w:p w14:paraId="65BD8446" w14:textId="0974A9E0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54" w:author="Salas López Marcos Alam (UPGM)" w:date="2016-06-23T10:04:00Z">
              <w:tcPr>
                <w:tcW w:w="2292" w:type="dxa"/>
              </w:tcPr>
            </w:tcPrChange>
          </w:tcPr>
          <w:p w14:paraId="3288559C" w14:textId="5BA59FB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5201CC90" w14:textId="77777777" w:rsidTr="009E7263">
        <w:trPr>
          <w:trHeight w:val="408"/>
          <w:jc w:val="center"/>
          <w:trPrChange w:id="155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56" w:author="Salas López Marcos Alam (UPGM)" w:date="2016-06-23T10:04:00Z">
              <w:tcPr>
                <w:tcW w:w="3157" w:type="dxa"/>
              </w:tcPr>
            </w:tcPrChange>
          </w:tcPr>
          <w:p w14:paraId="16D0A1CE" w14:textId="27493F3A" w:rsidR="00BE3129" w:rsidRDefault="00BE3129">
            <w:pPr>
              <w:rPr>
                <w:color w:val="31849B" w:themeColor="accent5" w:themeShade="BF"/>
              </w:rPr>
              <w:pPrChange w:id="157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Estatus</w:t>
            </w:r>
          </w:p>
        </w:tc>
        <w:tc>
          <w:tcPr>
            <w:tcW w:w="2045" w:type="dxa"/>
            <w:vAlign w:val="center"/>
            <w:tcPrChange w:id="158" w:author="Salas López Marcos Alam (UPGM)" w:date="2016-06-23T10:04:00Z">
              <w:tcPr>
                <w:tcW w:w="2045" w:type="dxa"/>
              </w:tcPr>
            </w:tcPrChange>
          </w:tcPr>
          <w:p w14:paraId="5CDC1382" w14:textId="7BEDD353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59" w:author="Salas López Marcos Alam (UPGM)" w:date="2016-06-23T10:04:00Z">
              <w:tcPr>
                <w:tcW w:w="2292" w:type="dxa"/>
              </w:tcPr>
            </w:tcPrChange>
          </w:tcPr>
          <w:p w14:paraId="01E53A7F" w14:textId="6DD103C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5D5812CA" w14:textId="77777777" w:rsidTr="009E7263">
        <w:trPr>
          <w:trHeight w:val="408"/>
          <w:jc w:val="center"/>
          <w:trPrChange w:id="160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61" w:author="Salas López Marcos Alam (UPGM)" w:date="2016-06-23T10:04:00Z">
              <w:tcPr>
                <w:tcW w:w="3157" w:type="dxa"/>
              </w:tcPr>
            </w:tcPrChange>
          </w:tcPr>
          <w:p w14:paraId="71D660F8" w14:textId="2D5AD1D0" w:rsidR="00BE3129" w:rsidRDefault="00BE3129">
            <w:pPr>
              <w:rPr>
                <w:color w:val="31849B" w:themeColor="accent5" w:themeShade="BF"/>
              </w:rPr>
              <w:pPrChange w:id="162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Código puesto</w:t>
            </w:r>
          </w:p>
        </w:tc>
        <w:tc>
          <w:tcPr>
            <w:tcW w:w="2045" w:type="dxa"/>
            <w:vAlign w:val="center"/>
            <w:tcPrChange w:id="163" w:author="Salas López Marcos Alam (UPGM)" w:date="2016-06-23T10:04:00Z">
              <w:tcPr>
                <w:tcW w:w="2045" w:type="dxa"/>
              </w:tcPr>
            </w:tcPrChange>
          </w:tcPr>
          <w:p w14:paraId="4853074C" w14:textId="068B91A3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64" w:author="Salas López Marcos Alam (UPGM)" w:date="2016-06-23T10:04:00Z">
              <w:tcPr>
                <w:tcW w:w="2292" w:type="dxa"/>
              </w:tcPr>
            </w:tcPrChange>
          </w:tcPr>
          <w:p w14:paraId="344BDC88" w14:textId="335EDCAD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7A6F8A53" w14:textId="77777777" w:rsidTr="009E7263">
        <w:trPr>
          <w:trHeight w:val="408"/>
          <w:jc w:val="center"/>
          <w:trPrChange w:id="165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66" w:author="Salas López Marcos Alam (UPGM)" w:date="2016-06-23T10:04:00Z">
              <w:tcPr>
                <w:tcW w:w="3157" w:type="dxa"/>
              </w:tcPr>
            </w:tcPrChange>
          </w:tcPr>
          <w:p w14:paraId="60098613" w14:textId="11738732" w:rsidR="00BE3129" w:rsidRDefault="00BE3129">
            <w:pPr>
              <w:rPr>
                <w:color w:val="31849B" w:themeColor="accent5" w:themeShade="BF"/>
              </w:rPr>
              <w:pPrChange w:id="167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Grado</w:t>
            </w:r>
          </w:p>
        </w:tc>
        <w:tc>
          <w:tcPr>
            <w:tcW w:w="2045" w:type="dxa"/>
            <w:vAlign w:val="center"/>
            <w:tcPrChange w:id="168" w:author="Salas López Marcos Alam (UPGM)" w:date="2016-06-23T10:04:00Z">
              <w:tcPr>
                <w:tcW w:w="2045" w:type="dxa"/>
              </w:tcPr>
            </w:tcPrChange>
          </w:tcPr>
          <w:p w14:paraId="68697100" w14:textId="5944B71B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69" w:author="Salas López Marcos Alam (UPGM)" w:date="2016-06-23T10:04:00Z">
              <w:tcPr>
                <w:tcW w:w="2292" w:type="dxa"/>
              </w:tcPr>
            </w:tcPrChange>
          </w:tcPr>
          <w:p w14:paraId="3020EEA2" w14:textId="3C3173FB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04C53AF4" w14:textId="77777777" w:rsidTr="009E7263">
        <w:trPr>
          <w:trHeight w:val="408"/>
          <w:jc w:val="center"/>
          <w:trPrChange w:id="170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71" w:author="Salas López Marcos Alam (UPGM)" w:date="2016-06-23T10:04:00Z">
              <w:tcPr>
                <w:tcW w:w="3157" w:type="dxa"/>
              </w:tcPr>
            </w:tcPrChange>
          </w:tcPr>
          <w:p w14:paraId="2F1B8541" w14:textId="6F78C0B6" w:rsidR="00BE3129" w:rsidRPr="00A3523C" w:rsidRDefault="00BE3129">
            <w:pPr>
              <w:rPr>
                <w:color w:val="31849B" w:themeColor="accent5" w:themeShade="BF"/>
              </w:rPr>
              <w:pPrChange w:id="172" w:author="Salas López Marcos Alam (UPGM)" w:date="2016-06-23T10:04:00Z">
                <w:pPr>
                  <w:jc w:val="both"/>
                </w:pPr>
              </w:pPrChange>
            </w:pPr>
            <w:r w:rsidRPr="00A3523C">
              <w:rPr>
                <w:color w:val="31849B" w:themeColor="accent5" w:themeShade="BF"/>
              </w:rPr>
              <w:t>Cod</w:t>
            </w:r>
            <w:del w:id="173" w:author="Salas López Marcos Alam (UPGM)" w:date="2016-06-23T09:40:00Z">
              <w:r w:rsidRPr="00A3523C" w:rsidDel="00A3523C">
                <w:rPr>
                  <w:color w:val="31849B" w:themeColor="accent5" w:themeShade="BF"/>
                </w:rPr>
                <w:delText>.</w:delText>
              </w:r>
            </w:del>
            <w:ins w:id="174" w:author="Salas López Marcos Alam (UPGM)" w:date="2016-06-23T09:40:00Z">
              <w:r w:rsidR="00A3523C">
                <w:rPr>
                  <w:color w:val="31849B" w:themeColor="accent5" w:themeShade="BF"/>
                </w:rPr>
                <w:t>_grado</w:t>
              </w:r>
            </w:ins>
          </w:p>
        </w:tc>
        <w:tc>
          <w:tcPr>
            <w:tcW w:w="2045" w:type="dxa"/>
            <w:vAlign w:val="center"/>
            <w:tcPrChange w:id="175" w:author="Salas López Marcos Alam (UPGM)" w:date="2016-06-23T10:04:00Z">
              <w:tcPr>
                <w:tcW w:w="2045" w:type="dxa"/>
              </w:tcPr>
            </w:tcPrChange>
          </w:tcPr>
          <w:p w14:paraId="4DD3E3A8" w14:textId="503B309C" w:rsidR="00BE3129" w:rsidRPr="00A3523C" w:rsidRDefault="00BE3129">
            <w:pPr>
              <w:jc w:val="center"/>
              <w:rPr>
                <w:color w:val="31849B" w:themeColor="accent5" w:themeShade="BF"/>
              </w:rPr>
            </w:pPr>
            <w:r w:rsidRPr="00A3523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76" w:author="Salas López Marcos Alam (UPGM)" w:date="2016-06-23T10:04:00Z">
              <w:tcPr>
                <w:tcW w:w="2292" w:type="dxa"/>
              </w:tcPr>
            </w:tcPrChange>
          </w:tcPr>
          <w:p w14:paraId="54D18417" w14:textId="09C4B501" w:rsidR="00BE3129" w:rsidRPr="00A3523C" w:rsidRDefault="00BE3129">
            <w:pPr>
              <w:jc w:val="center"/>
              <w:rPr>
                <w:color w:val="31849B" w:themeColor="accent5" w:themeShade="BF"/>
              </w:rPr>
            </w:pPr>
            <w:r w:rsidRPr="00A3523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383D374C" w14:textId="77777777" w:rsidTr="009E7263">
        <w:trPr>
          <w:trHeight w:val="408"/>
          <w:jc w:val="center"/>
          <w:trPrChange w:id="17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78" w:author="Salas López Marcos Alam (UPGM)" w:date="2016-06-23T10:04:00Z">
              <w:tcPr>
                <w:tcW w:w="3157" w:type="dxa"/>
              </w:tcPr>
            </w:tcPrChange>
          </w:tcPr>
          <w:p w14:paraId="6176F1D6" w14:textId="1528FE09" w:rsidR="00BE3129" w:rsidRDefault="00BE3129">
            <w:pPr>
              <w:rPr>
                <w:color w:val="31849B" w:themeColor="accent5" w:themeShade="BF"/>
              </w:rPr>
              <w:pPrChange w:id="179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CURP</w:t>
            </w:r>
          </w:p>
        </w:tc>
        <w:tc>
          <w:tcPr>
            <w:tcW w:w="2045" w:type="dxa"/>
            <w:vAlign w:val="center"/>
            <w:tcPrChange w:id="180" w:author="Salas López Marcos Alam (UPGM)" w:date="2016-06-23T10:04:00Z">
              <w:tcPr>
                <w:tcW w:w="2045" w:type="dxa"/>
              </w:tcPr>
            </w:tcPrChange>
          </w:tcPr>
          <w:p w14:paraId="2B288F96" w14:textId="5A60A328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81" w:author="Salas López Marcos Alam (UPGM)" w:date="2016-06-23T10:04:00Z">
              <w:tcPr>
                <w:tcW w:w="2292" w:type="dxa"/>
              </w:tcPr>
            </w:tcPrChange>
          </w:tcPr>
          <w:p w14:paraId="4E193619" w14:textId="48600D6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7B3CCC95" w14:textId="77777777" w:rsidTr="009E7263">
        <w:trPr>
          <w:trHeight w:val="408"/>
          <w:jc w:val="center"/>
          <w:trPrChange w:id="18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83" w:author="Salas López Marcos Alam (UPGM)" w:date="2016-06-23T10:04:00Z">
              <w:tcPr>
                <w:tcW w:w="3157" w:type="dxa"/>
              </w:tcPr>
            </w:tcPrChange>
          </w:tcPr>
          <w:p w14:paraId="78E79B19" w14:textId="006E00B3" w:rsidR="00BE3129" w:rsidRDefault="00BE3129">
            <w:pPr>
              <w:rPr>
                <w:color w:val="31849B" w:themeColor="accent5" w:themeShade="BF"/>
              </w:rPr>
              <w:pPrChange w:id="18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Lugar de nacimiento</w:t>
            </w:r>
          </w:p>
        </w:tc>
        <w:tc>
          <w:tcPr>
            <w:tcW w:w="2045" w:type="dxa"/>
            <w:vAlign w:val="center"/>
            <w:tcPrChange w:id="185" w:author="Salas López Marcos Alam (UPGM)" w:date="2016-06-23T10:04:00Z">
              <w:tcPr>
                <w:tcW w:w="2045" w:type="dxa"/>
              </w:tcPr>
            </w:tcPrChange>
          </w:tcPr>
          <w:p w14:paraId="683603A4" w14:textId="27EFC48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86" w:author="Salas López Marcos Alam (UPGM)" w:date="2016-06-23T10:04:00Z">
              <w:tcPr>
                <w:tcW w:w="2292" w:type="dxa"/>
              </w:tcPr>
            </w:tcPrChange>
          </w:tcPr>
          <w:p w14:paraId="7B36AAA1" w14:textId="3454004F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3AB96384" w14:textId="77777777" w:rsidTr="009E7263">
        <w:trPr>
          <w:trHeight w:val="408"/>
          <w:jc w:val="center"/>
          <w:trPrChange w:id="18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88" w:author="Salas López Marcos Alam (UPGM)" w:date="2016-06-23T10:04:00Z">
              <w:tcPr>
                <w:tcW w:w="3157" w:type="dxa"/>
              </w:tcPr>
            </w:tcPrChange>
          </w:tcPr>
          <w:p w14:paraId="4DCCD43D" w14:textId="171D9053" w:rsidR="00BE3129" w:rsidRDefault="00BE3129">
            <w:pPr>
              <w:rPr>
                <w:color w:val="31849B" w:themeColor="accent5" w:themeShade="BF"/>
              </w:rPr>
              <w:pPrChange w:id="189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Nacionalidad</w:t>
            </w:r>
          </w:p>
        </w:tc>
        <w:tc>
          <w:tcPr>
            <w:tcW w:w="2045" w:type="dxa"/>
            <w:vAlign w:val="center"/>
            <w:tcPrChange w:id="190" w:author="Salas López Marcos Alam (UPGM)" w:date="2016-06-23T10:04:00Z">
              <w:tcPr>
                <w:tcW w:w="2045" w:type="dxa"/>
              </w:tcPr>
            </w:tcPrChange>
          </w:tcPr>
          <w:p w14:paraId="45F705AC" w14:textId="159C9B30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91" w:author="Salas López Marcos Alam (UPGM)" w:date="2016-06-23T10:04:00Z">
              <w:tcPr>
                <w:tcW w:w="2292" w:type="dxa"/>
              </w:tcPr>
            </w:tcPrChange>
          </w:tcPr>
          <w:p w14:paraId="30A16556" w14:textId="33FA34AA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73FC71F8" w14:textId="77777777" w:rsidTr="009E7263">
        <w:trPr>
          <w:trHeight w:val="408"/>
          <w:jc w:val="center"/>
          <w:trPrChange w:id="19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93" w:author="Salas López Marcos Alam (UPGM)" w:date="2016-06-23T10:04:00Z">
              <w:tcPr>
                <w:tcW w:w="3157" w:type="dxa"/>
              </w:tcPr>
            </w:tcPrChange>
          </w:tcPr>
          <w:p w14:paraId="4B8B01D0" w14:textId="64367A97" w:rsidR="00BE3129" w:rsidRDefault="00BE3129">
            <w:pPr>
              <w:rPr>
                <w:color w:val="31849B" w:themeColor="accent5" w:themeShade="BF"/>
              </w:rPr>
              <w:pPrChange w:id="19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Iniciales</w:t>
            </w:r>
          </w:p>
        </w:tc>
        <w:tc>
          <w:tcPr>
            <w:tcW w:w="2045" w:type="dxa"/>
            <w:vAlign w:val="center"/>
            <w:tcPrChange w:id="195" w:author="Salas López Marcos Alam (UPGM)" w:date="2016-06-23T10:04:00Z">
              <w:tcPr>
                <w:tcW w:w="2045" w:type="dxa"/>
              </w:tcPr>
            </w:tcPrChange>
          </w:tcPr>
          <w:p w14:paraId="2ED170A4" w14:textId="20C32863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196" w:author="Salas López Marcos Alam (UPGM)" w:date="2016-06-23T10:04:00Z">
              <w:tcPr>
                <w:tcW w:w="2292" w:type="dxa"/>
              </w:tcPr>
            </w:tcPrChange>
          </w:tcPr>
          <w:p w14:paraId="33DB0285" w14:textId="79F13481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0163D11D" w14:textId="77777777" w:rsidTr="009E7263">
        <w:trPr>
          <w:trHeight w:val="408"/>
          <w:jc w:val="center"/>
          <w:trPrChange w:id="19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198" w:author="Salas López Marcos Alam (UPGM)" w:date="2016-06-23T10:04:00Z">
              <w:tcPr>
                <w:tcW w:w="3157" w:type="dxa"/>
              </w:tcPr>
            </w:tcPrChange>
          </w:tcPr>
          <w:p w14:paraId="47AFC56F" w14:textId="3776F45B" w:rsidR="00BE3129" w:rsidRDefault="00BE3129">
            <w:pPr>
              <w:rPr>
                <w:color w:val="31849B" w:themeColor="accent5" w:themeShade="BF"/>
              </w:rPr>
              <w:pPrChange w:id="199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Correo electrónico CNBV</w:t>
            </w:r>
          </w:p>
        </w:tc>
        <w:tc>
          <w:tcPr>
            <w:tcW w:w="2045" w:type="dxa"/>
            <w:vAlign w:val="center"/>
            <w:tcPrChange w:id="200" w:author="Salas López Marcos Alam (UPGM)" w:date="2016-06-23T10:04:00Z">
              <w:tcPr>
                <w:tcW w:w="2045" w:type="dxa"/>
              </w:tcPr>
            </w:tcPrChange>
          </w:tcPr>
          <w:p w14:paraId="3D3600A7" w14:textId="37B1073D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01" w:author="Salas López Marcos Alam (UPGM)" w:date="2016-06-23T10:04:00Z">
              <w:tcPr>
                <w:tcW w:w="2292" w:type="dxa"/>
              </w:tcPr>
            </w:tcPrChange>
          </w:tcPr>
          <w:p w14:paraId="5BC3CB87" w14:textId="1D6F834F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2BD0350A" w14:textId="77777777" w:rsidTr="009E7263">
        <w:trPr>
          <w:trHeight w:val="408"/>
          <w:jc w:val="center"/>
          <w:trPrChange w:id="20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03" w:author="Salas López Marcos Alam (UPGM)" w:date="2016-06-23T10:04:00Z">
              <w:tcPr>
                <w:tcW w:w="3157" w:type="dxa"/>
              </w:tcPr>
            </w:tcPrChange>
          </w:tcPr>
          <w:p w14:paraId="5E606A41" w14:textId="399BFCAA" w:rsidR="00BE3129" w:rsidRDefault="00BE3129">
            <w:pPr>
              <w:rPr>
                <w:color w:val="31849B" w:themeColor="accent5" w:themeShade="BF"/>
              </w:rPr>
              <w:pPrChange w:id="20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Correo electrónico Personal</w:t>
            </w:r>
          </w:p>
        </w:tc>
        <w:tc>
          <w:tcPr>
            <w:tcW w:w="2045" w:type="dxa"/>
            <w:vAlign w:val="center"/>
            <w:tcPrChange w:id="205" w:author="Salas López Marcos Alam (UPGM)" w:date="2016-06-23T10:04:00Z">
              <w:tcPr>
                <w:tcW w:w="2045" w:type="dxa"/>
              </w:tcPr>
            </w:tcPrChange>
          </w:tcPr>
          <w:p w14:paraId="33D92B36" w14:textId="5A0D2080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06" w:author="Salas López Marcos Alam (UPGM)" w:date="2016-06-23T10:04:00Z">
              <w:tcPr>
                <w:tcW w:w="2292" w:type="dxa"/>
              </w:tcPr>
            </w:tcPrChange>
          </w:tcPr>
          <w:p w14:paraId="2D5B8A2A" w14:textId="44A4AE2F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3E369781" w14:textId="77777777" w:rsidTr="009E7263">
        <w:trPr>
          <w:trHeight w:val="408"/>
          <w:jc w:val="center"/>
          <w:trPrChange w:id="20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08" w:author="Salas López Marcos Alam (UPGM)" w:date="2016-06-23T10:04:00Z">
              <w:tcPr>
                <w:tcW w:w="3157" w:type="dxa"/>
              </w:tcPr>
            </w:tcPrChange>
          </w:tcPr>
          <w:p w14:paraId="07413DE0" w14:textId="3038DD5A" w:rsidR="00BE3129" w:rsidRDefault="00BE3129">
            <w:pPr>
              <w:rPr>
                <w:color w:val="31849B" w:themeColor="accent5" w:themeShade="BF"/>
              </w:rPr>
              <w:pPrChange w:id="209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Celular</w:t>
            </w:r>
          </w:p>
        </w:tc>
        <w:tc>
          <w:tcPr>
            <w:tcW w:w="2045" w:type="dxa"/>
            <w:vAlign w:val="center"/>
            <w:tcPrChange w:id="210" w:author="Salas López Marcos Alam (UPGM)" w:date="2016-06-23T10:04:00Z">
              <w:tcPr>
                <w:tcW w:w="2045" w:type="dxa"/>
              </w:tcPr>
            </w:tcPrChange>
          </w:tcPr>
          <w:p w14:paraId="6CEF654E" w14:textId="7CBB1930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11" w:author="Salas López Marcos Alam (UPGM)" w:date="2016-06-23T10:04:00Z">
              <w:tcPr>
                <w:tcW w:w="2292" w:type="dxa"/>
              </w:tcPr>
            </w:tcPrChange>
          </w:tcPr>
          <w:p w14:paraId="370E649C" w14:textId="30C237A8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363D59ED" w14:textId="77777777" w:rsidTr="009E7263">
        <w:trPr>
          <w:trHeight w:val="408"/>
          <w:jc w:val="center"/>
          <w:trPrChange w:id="21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13" w:author="Salas López Marcos Alam (UPGM)" w:date="2016-06-23T10:04:00Z">
              <w:tcPr>
                <w:tcW w:w="3157" w:type="dxa"/>
              </w:tcPr>
            </w:tcPrChange>
          </w:tcPr>
          <w:p w14:paraId="537A50ED" w14:textId="5D447843" w:rsidR="00BE3129" w:rsidRDefault="00BE3129">
            <w:pPr>
              <w:rPr>
                <w:color w:val="31849B" w:themeColor="accent5" w:themeShade="BF"/>
              </w:rPr>
              <w:pPrChange w:id="21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Teléfono</w:t>
            </w:r>
          </w:p>
        </w:tc>
        <w:tc>
          <w:tcPr>
            <w:tcW w:w="2045" w:type="dxa"/>
            <w:vAlign w:val="center"/>
            <w:tcPrChange w:id="215" w:author="Salas López Marcos Alam (UPGM)" w:date="2016-06-23T10:04:00Z">
              <w:tcPr>
                <w:tcW w:w="2045" w:type="dxa"/>
              </w:tcPr>
            </w:tcPrChange>
          </w:tcPr>
          <w:p w14:paraId="167F750F" w14:textId="25DDED31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16" w:author="Salas López Marcos Alam (UPGM)" w:date="2016-06-23T10:04:00Z">
              <w:tcPr>
                <w:tcW w:w="2292" w:type="dxa"/>
              </w:tcPr>
            </w:tcPrChange>
          </w:tcPr>
          <w:p w14:paraId="32BA7593" w14:textId="4DE13D61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42CAB43B" w14:textId="77777777" w:rsidTr="009E7263">
        <w:trPr>
          <w:trHeight w:val="408"/>
          <w:jc w:val="center"/>
          <w:trPrChange w:id="21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18" w:author="Salas López Marcos Alam (UPGM)" w:date="2016-06-23T10:04:00Z">
              <w:tcPr>
                <w:tcW w:w="3157" w:type="dxa"/>
              </w:tcPr>
            </w:tcPrChange>
          </w:tcPr>
          <w:p w14:paraId="71FB136E" w14:textId="2A37641F" w:rsidR="00BE3129" w:rsidRDefault="00BE3129">
            <w:pPr>
              <w:rPr>
                <w:color w:val="31849B" w:themeColor="accent5" w:themeShade="BF"/>
              </w:rPr>
              <w:pPrChange w:id="219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lastRenderedPageBreak/>
              <w:t>Dirección</w:t>
            </w:r>
          </w:p>
        </w:tc>
        <w:tc>
          <w:tcPr>
            <w:tcW w:w="2045" w:type="dxa"/>
            <w:vAlign w:val="center"/>
            <w:tcPrChange w:id="220" w:author="Salas López Marcos Alam (UPGM)" w:date="2016-06-23T10:04:00Z">
              <w:tcPr>
                <w:tcW w:w="2045" w:type="dxa"/>
              </w:tcPr>
            </w:tcPrChange>
          </w:tcPr>
          <w:p w14:paraId="48254DA9" w14:textId="54FC7E24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21" w:author="Salas López Marcos Alam (UPGM)" w:date="2016-06-23T10:04:00Z">
              <w:tcPr>
                <w:tcW w:w="2292" w:type="dxa"/>
              </w:tcPr>
            </w:tcPrChange>
          </w:tcPr>
          <w:p w14:paraId="5A21190B" w14:textId="758004FD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535E5949" w14:textId="77777777" w:rsidTr="009E7263">
        <w:trPr>
          <w:trHeight w:val="408"/>
          <w:jc w:val="center"/>
          <w:trPrChange w:id="22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23" w:author="Salas López Marcos Alam (UPGM)" w:date="2016-06-23T10:04:00Z">
              <w:tcPr>
                <w:tcW w:w="3157" w:type="dxa"/>
              </w:tcPr>
            </w:tcPrChange>
          </w:tcPr>
          <w:p w14:paraId="3F7F301D" w14:textId="0D999B0F" w:rsidR="00BE3129" w:rsidRDefault="00BE3129">
            <w:pPr>
              <w:rPr>
                <w:color w:val="31849B" w:themeColor="accent5" w:themeShade="BF"/>
              </w:rPr>
              <w:pPrChange w:id="22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Extensión</w:t>
            </w:r>
          </w:p>
        </w:tc>
        <w:tc>
          <w:tcPr>
            <w:tcW w:w="2045" w:type="dxa"/>
            <w:vAlign w:val="center"/>
            <w:tcPrChange w:id="225" w:author="Salas López Marcos Alam (UPGM)" w:date="2016-06-23T10:04:00Z">
              <w:tcPr>
                <w:tcW w:w="2045" w:type="dxa"/>
              </w:tcPr>
            </w:tcPrChange>
          </w:tcPr>
          <w:p w14:paraId="0D6592CB" w14:textId="4B4C5CEA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26" w:author="Salas López Marcos Alam (UPGM)" w:date="2016-06-23T10:04:00Z">
              <w:tcPr>
                <w:tcW w:w="2292" w:type="dxa"/>
              </w:tcPr>
            </w:tcPrChange>
          </w:tcPr>
          <w:p w14:paraId="0CBD4074" w14:textId="4B95525A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0D3274BA" w14:textId="77777777" w:rsidTr="009E7263">
        <w:trPr>
          <w:trHeight w:val="408"/>
          <w:jc w:val="center"/>
          <w:trPrChange w:id="22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28" w:author="Salas López Marcos Alam (UPGM)" w:date="2016-06-23T10:04:00Z">
              <w:tcPr>
                <w:tcW w:w="3157" w:type="dxa"/>
              </w:tcPr>
            </w:tcPrChange>
          </w:tcPr>
          <w:p w14:paraId="78D8F714" w14:textId="58DE557B" w:rsidR="00BE3129" w:rsidRDefault="00BE3129">
            <w:pPr>
              <w:rPr>
                <w:color w:val="31849B" w:themeColor="accent5" w:themeShade="BF"/>
              </w:rPr>
              <w:pPrChange w:id="229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Torre</w:t>
            </w:r>
          </w:p>
        </w:tc>
        <w:tc>
          <w:tcPr>
            <w:tcW w:w="2045" w:type="dxa"/>
            <w:vAlign w:val="center"/>
            <w:tcPrChange w:id="230" w:author="Salas López Marcos Alam (UPGM)" w:date="2016-06-23T10:04:00Z">
              <w:tcPr>
                <w:tcW w:w="2045" w:type="dxa"/>
              </w:tcPr>
            </w:tcPrChange>
          </w:tcPr>
          <w:p w14:paraId="368BA62A" w14:textId="3A851C44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31" w:author="Salas López Marcos Alam (UPGM)" w:date="2016-06-23T10:04:00Z">
              <w:tcPr>
                <w:tcW w:w="2292" w:type="dxa"/>
              </w:tcPr>
            </w:tcPrChange>
          </w:tcPr>
          <w:p w14:paraId="26726251" w14:textId="1F9A20D1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668A2C6E" w14:textId="77777777" w:rsidTr="009E7263">
        <w:trPr>
          <w:trHeight w:val="408"/>
          <w:jc w:val="center"/>
          <w:trPrChange w:id="23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33" w:author="Salas López Marcos Alam (UPGM)" w:date="2016-06-23T10:04:00Z">
              <w:tcPr>
                <w:tcW w:w="3157" w:type="dxa"/>
              </w:tcPr>
            </w:tcPrChange>
          </w:tcPr>
          <w:p w14:paraId="3C5A541B" w14:textId="64823103" w:rsidR="00BE3129" w:rsidRDefault="00BE3129">
            <w:pPr>
              <w:rPr>
                <w:color w:val="31849B" w:themeColor="accent5" w:themeShade="BF"/>
              </w:rPr>
              <w:pPrChange w:id="23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Piso</w:t>
            </w:r>
          </w:p>
        </w:tc>
        <w:tc>
          <w:tcPr>
            <w:tcW w:w="2045" w:type="dxa"/>
            <w:vAlign w:val="center"/>
            <w:tcPrChange w:id="235" w:author="Salas López Marcos Alam (UPGM)" w:date="2016-06-23T10:04:00Z">
              <w:tcPr>
                <w:tcW w:w="2045" w:type="dxa"/>
              </w:tcPr>
            </w:tcPrChange>
          </w:tcPr>
          <w:p w14:paraId="70597316" w14:textId="76E9A9AB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36" w:author="Salas López Marcos Alam (UPGM)" w:date="2016-06-23T10:04:00Z">
              <w:tcPr>
                <w:tcW w:w="2292" w:type="dxa"/>
              </w:tcPr>
            </w:tcPrChange>
          </w:tcPr>
          <w:p w14:paraId="32A106AF" w14:textId="7D1F0AB7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03521EA3" w14:textId="77777777" w:rsidTr="009E7263">
        <w:trPr>
          <w:trHeight w:val="408"/>
          <w:jc w:val="center"/>
          <w:trPrChange w:id="23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38" w:author="Salas López Marcos Alam (UPGM)" w:date="2016-06-23T10:04:00Z">
              <w:tcPr>
                <w:tcW w:w="3157" w:type="dxa"/>
              </w:tcPr>
            </w:tcPrChange>
          </w:tcPr>
          <w:p w14:paraId="09D9CCEC" w14:textId="719F3E6B" w:rsidR="00BE3129" w:rsidRDefault="00BE3129">
            <w:pPr>
              <w:rPr>
                <w:color w:val="31849B" w:themeColor="accent5" w:themeShade="BF"/>
              </w:rPr>
              <w:pPrChange w:id="239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Coordenada</w:t>
            </w:r>
          </w:p>
        </w:tc>
        <w:tc>
          <w:tcPr>
            <w:tcW w:w="2045" w:type="dxa"/>
            <w:vAlign w:val="center"/>
            <w:tcPrChange w:id="240" w:author="Salas López Marcos Alam (UPGM)" w:date="2016-06-23T10:04:00Z">
              <w:tcPr>
                <w:tcW w:w="2045" w:type="dxa"/>
              </w:tcPr>
            </w:tcPrChange>
          </w:tcPr>
          <w:p w14:paraId="03972E57" w14:textId="2AEB0997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41" w:author="Salas López Marcos Alam (UPGM)" w:date="2016-06-23T10:04:00Z">
              <w:tcPr>
                <w:tcW w:w="2292" w:type="dxa"/>
              </w:tcPr>
            </w:tcPrChange>
          </w:tcPr>
          <w:p w14:paraId="59D96059" w14:textId="15DBAA1E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6D3BB820" w14:textId="77777777" w:rsidTr="009E7263">
        <w:trPr>
          <w:trHeight w:val="408"/>
          <w:jc w:val="center"/>
          <w:trPrChange w:id="24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43" w:author="Salas López Marcos Alam (UPGM)" w:date="2016-06-23T10:04:00Z">
              <w:tcPr>
                <w:tcW w:w="3157" w:type="dxa"/>
              </w:tcPr>
            </w:tcPrChange>
          </w:tcPr>
          <w:p w14:paraId="75A75A97" w14:textId="40757F35" w:rsidR="00BE3129" w:rsidRDefault="00BE3129">
            <w:pPr>
              <w:rPr>
                <w:color w:val="31849B" w:themeColor="accent5" w:themeShade="BF"/>
              </w:rPr>
              <w:pPrChange w:id="24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</w:t>
            </w:r>
            <w:ins w:id="245" w:author="Salas López Marcos Alam (UPGM)" w:date="2016-06-23T09:00:00Z">
              <w:r w:rsidR="00FA3BE2">
                <w:rPr>
                  <w:color w:val="31849B" w:themeColor="accent5" w:themeShade="BF"/>
                </w:rPr>
                <w:t>é</w:t>
              </w:r>
            </w:ins>
            <w:del w:id="246" w:author="Salas López Marcos Alam (UPGM)" w:date="2016-06-23T09:00:00Z">
              <w:r w:rsidDel="00FA3BE2">
                <w:rPr>
                  <w:color w:val="31849B" w:themeColor="accent5" w:themeShade="BF"/>
                </w:rPr>
                <w:delText>e</w:delText>
              </w:r>
            </w:del>
            <w:r>
              <w:rPr>
                <w:color w:val="31849B" w:themeColor="accent5" w:themeShade="BF"/>
              </w:rPr>
              <w:t>dula</w:t>
            </w:r>
          </w:p>
        </w:tc>
        <w:tc>
          <w:tcPr>
            <w:tcW w:w="2045" w:type="dxa"/>
            <w:vAlign w:val="center"/>
            <w:tcPrChange w:id="247" w:author="Salas López Marcos Alam (UPGM)" w:date="2016-06-23T10:04:00Z">
              <w:tcPr>
                <w:tcW w:w="2045" w:type="dxa"/>
              </w:tcPr>
            </w:tcPrChange>
          </w:tcPr>
          <w:p w14:paraId="304B55FB" w14:textId="271A0695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48" w:author="Salas López Marcos Alam (UPGM)" w:date="2016-06-23T10:04:00Z">
              <w:tcPr>
                <w:tcW w:w="2292" w:type="dxa"/>
              </w:tcPr>
            </w:tcPrChange>
          </w:tcPr>
          <w:p w14:paraId="552E533A" w14:textId="2C7B591F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4D73551D" w14:textId="77777777" w:rsidTr="009E7263">
        <w:trPr>
          <w:trHeight w:val="408"/>
          <w:jc w:val="center"/>
          <w:trPrChange w:id="249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50" w:author="Salas López Marcos Alam (UPGM)" w:date="2016-06-23T10:04:00Z">
              <w:tcPr>
                <w:tcW w:w="3157" w:type="dxa"/>
              </w:tcPr>
            </w:tcPrChange>
          </w:tcPr>
          <w:p w14:paraId="6618C726" w14:textId="769DDD4E" w:rsidR="00BE3129" w:rsidRDefault="00BE3129">
            <w:pPr>
              <w:rPr>
                <w:color w:val="31849B" w:themeColor="accent5" w:themeShade="BF"/>
              </w:rPr>
              <w:pPrChange w:id="251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Curr</w:t>
            </w:r>
            <w:ins w:id="252" w:author="Salas López Marcos Alam (UPGM)" w:date="2016-06-23T09:00:00Z">
              <w:r w:rsidR="00FA3BE2">
                <w:rPr>
                  <w:color w:val="31849B" w:themeColor="accent5" w:themeShade="BF"/>
                </w:rPr>
                <w:t>í</w:t>
              </w:r>
            </w:ins>
            <w:del w:id="253" w:author="Salas López Marcos Alam (UPGM)" w:date="2016-06-23T09:00:00Z">
              <w:r w:rsidDel="00FA3BE2">
                <w:rPr>
                  <w:color w:val="31849B" w:themeColor="accent5" w:themeShade="BF"/>
                </w:rPr>
                <w:delText>i</w:delText>
              </w:r>
            </w:del>
            <w:r>
              <w:rPr>
                <w:color w:val="31849B" w:themeColor="accent5" w:themeShade="BF"/>
              </w:rPr>
              <w:t>culum</w:t>
            </w:r>
          </w:p>
        </w:tc>
        <w:tc>
          <w:tcPr>
            <w:tcW w:w="2045" w:type="dxa"/>
            <w:vAlign w:val="center"/>
            <w:tcPrChange w:id="254" w:author="Salas López Marcos Alam (UPGM)" w:date="2016-06-23T10:04:00Z">
              <w:tcPr>
                <w:tcW w:w="2045" w:type="dxa"/>
              </w:tcPr>
            </w:tcPrChange>
          </w:tcPr>
          <w:p w14:paraId="5F9CDC56" w14:textId="1316CFAF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55" w:author="Salas López Marcos Alam (UPGM)" w:date="2016-06-23T10:04:00Z">
              <w:tcPr>
                <w:tcW w:w="2292" w:type="dxa"/>
              </w:tcPr>
            </w:tcPrChange>
          </w:tcPr>
          <w:p w14:paraId="1FBDBFC9" w14:textId="6D2A22BF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48BE73BF" w14:textId="77777777" w:rsidTr="009E7263">
        <w:trPr>
          <w:trHeight w:val="408"/>
          <w:jc w:val="center"/>
          <w:trPrChange w:id="256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57" w:author="Salas López Marcos Alam (UPGM)" w:date="2016-06-23T10:04:00Z">
              <w:tcPr>
                <w:tcW w:w="3157" w:type="dxa"/>
              </w:tcPr>
            </w:tcPrChange>
          </w:tcPr>
          <w:p w14:paraId="6B37F458" w14:textId="59A524AA" w:rsidR="00BE3129" w:rsidRDefault="00BE3129">
            <w:pPr>
              <w:rPr>
                <w:color w:val="31849B" w:themeColor="accent5" w:themeShade="BF"/>
              </w:rPr>
              <w:pPrChange w:id="258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Perfil de puesto</w:t>
            </w:r>
          </w:p>
        </w:tc>
        <w:tc>
          <w:tcPr>
            <w:tcW w:w="2045" w:type="dxa"/>
            <w:vAlign w:val="center"/>
            <w:tcPrChange w:id="259" w:author="Salas López Marcos Alam (UPGM)" w:date="2016-06-23T10:04:00Z">
              <w:tcPr>
                <w:tcW w:w="2045" w:type="dxa"/>
              </w:tcPr>
            </w:tcPrChange>
          </w:tcPr>
          <w:p w14:paraId="5CA5B872" w14:textId="0483DFBE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60" w:author="Salas López Marcos Alam (UPGM)" w:date="2016-06-23T10:04:00Z">
              <w:tcPr>
                <w:tcW w:w="2292" w:type="dxa"/>
              </w:tcPr>
            </w:tcPrChange>
          </w:tcPr>
          <w:p w14:paraId="5CA1DD95" w14:textId="522B344B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64DADEE9" w14:textId="77777777" w:rsidTr="009E7263">
        <w:trPr>
          <w:trHeight w:val="408"/>
          <w:jc w:val="center"/>
          <w:trPrChange w:id="261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62" w:author="Salas López Marcos Alam (UPGM)" w:date="2016-06-23T10:04:00Z">
              <w:tcPr>
                <w:tcW w:w="3157" w:type="dxa"/>
              </w:tcPr>
            </w:tcPrChange>
          </w:tcPr>
          <w:p w14:paraId="47855AC5" w14:textId="2F7C7396" w:rsidR="00BE3129" w:rsidRDefault="00BE3129">
            <w:pPr>
              <w:rPr>
                <w:color w:val="31849B" w:themeColor="accent5" w:themeShade="BF"/>
              </w:rPr>
              <w:pPrChange w:id="263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Estado civil</w:t>
            </w:r>
          </w:p>
        </w:tc>
        <w:tc>
          <w:tcPr>
            <w:tcW w:w="2045" w:type="dxa"/>
            <w:vAlign w:val="center"/>
            <w:tcPrChange w:id="264" w:author="Salas López Marcos Alam (UPGM)" w:date="2016-06-23T10:04:00Z">
              <w:tcPr>
                <w:tcW w:w="2045" w:type="dxa"/>
              </w:tcPr>
            </w:tcPrChange>
          </w:tcPr>
          <w:p w14:paraId="61F81CCB" w14:textId="08C9A885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65" w:author="Salas López Marcos Alam (UPGM)" w:date="2016-06-23T10:04:00Z">
              <w:tcPr>
                <w:tcW w:w="2292" w:type="dxa"/>
              </w:tcPr>
            </w:tcPrChange>
          </w:tcPr>
          <w:p w14:paraId="067580CD" w14:textId="3B52B5C8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2FF629EA" w14:textId="77777777" w:rsidTr="009E7263">
        <w:trPr>
          <w:trHeight w:val="408"/>
          <w:jc w:val="center"/>
          <w:trPrChange w:id="266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67" w:author="Salas López Marcos Alam (UPGM)" w:date="2016-06-23T10:04:00Z">
              <w:tcPr>
                <w:tcW w:w="3157" w:type="dxa"/>
              </w:tcPr>
            </w:tcPrChange>
          </w:tcPr>
          <w:p w14:paraId="3312F24A" w14:textId="546B1590" w:rsidR="00BE3129" w:rsidRDefault="00BE3129">
            <w:pPr>
              <w:rPr>
                <w:color w:val="31849B" w:themeColor="accent5" w:themeShade="BF"/>
              </w:rPr>
              <w:pPrChange w:id="268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Desempeño</w:t>
            </w:r>
          </w:p>
        </w:tc>
        <w:tc>
          <w:tcPr>
            <w:tcW w:w="2045" w:type="dxa"/>
            <w:vAlign w:val="center"/>
            <w:tcPrChange w:id="269" w:author="Salas López Marcos Alam (UPGM)" w:date="2016-06-23T10:04:00Z">
              <w:tcPr>
                <w:tcW w:w="2045" w:type="dxa"/>
              </w:tcPr>
            </w:tcPrChange>
          </w:tcPr>
          <w:p w14:paraId="78E5DFAA" w14:textId="6F148DB9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70" w:author="Salas López Marcos Alam (UPGM)" w:date="2016-06-23T10:04:00Z">
              <w:tcPr>
                <w:tcW w:w="2292" w:type="dxa"/>
              </w:tcPr>
            </w:tcPrChange>
          </w:tcPr>
          <w:p w14:paraId="25C27458" w14:textId="028DEAC5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1095B063" w14:textId="77777777" w:rsidTr="009E7263">
        <w:trPr>
          <w:trHeight w:val="408"/>
          <w:jc w:val="center"/>
          <w:trPrChange w:id="271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72" w:author="Salas López Marcos Alam (UPGM)" w:date="2016-06-23T10:04:00Z">
              <w:tcPr>
                <w:tcW w:w="3157" w:type="dxa"/>
              </w:tcPr>
            </w:tcPrChange>
          </w:tcPr>
          <w:p w14:paraId="05723E83" w14:textId="2B270783" w:rsidR="00BE3129" w:rsidRDefault="00BE3129">
            <w:pPr>
              <w:rPr>
                <w:color w:val="31849B" w:themeColor="accent5" w:themeShade="BF"/>
              </w:rPr>
              <w:pPrChange w:id="273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Documento del desempeño</w:t>
            </w:r>
          </w:p>
        </w:tc>
        <w:tc>
          <w:tcPr>
            <w:tcW w:w="2045" w:type="dxa"/>
            <w:vAlign w:val="center"/>
            <w:tcPrChange w:id="274" w:author="Salas López Marcos Alam (UPGM)" w:date="2016-06-23T10:04:00Z">
              <w:tcPr>
                <w:tcW w:w="2045" w:type="dxa"/>
              </w:tcPr>
            </w:tcPrChange>
          </w:tcPr>
          <w:p w14:paraId="0AD4CA83" w14:textId="19744516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75" w:author="Salas López Marcos Alam (UPGM)" w:date="2016-06-23T10:04:00Z">
              <w:tcPr>
                <w:tcW w:w="2292" w:type="dxa"/>
              </w:tcPr>
            </w:tcPrChange>
          </w:tcPr>
          <w:p w14:paraId="2069A96E" w14:textId="1C8B1558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2D9F848E" w14:textId="77777777" w:rsidTr="009E7263">
        <w:trPr>
          <w:trHeight w:val="408"/>
          <w:jc w:val="center"/>
          <w:trPrChange w:id="276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77" w:author="Salas López Marcos Alam (UPGM)" w:date="2016-06-23T10:04:00Z">
              <w:tcPr>
                <w:tcW w:w="3157" w:type="dxa"/>
              </w:tcPr>
            </w:tcPrChange>
          </w:tcPr>
          <w:p w14:paraId="2ED23D16" w14:textId="5A68F7A7" w:rsidR="00BE3129" w:rsidRDefault="00BE3129">
            <w:pPr>
              <w:rPr>
                <w:color w:val="31849B" w:themeColor="accent5" w:themeShade="BF"/>
              </w:rPr>
              <w:pPrChange w:id="278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Fotografía</w:t>
            </w:r>
          </w:p>
        </w:tc>
        <w:tc>
          <w:tcPr>
            <w:tcW w:w="2045" w:type="dxa"/>
            <w:vAlign w:val="center"/>
            <w:tcPrChange w:id="279" w:author="Salas López Marcos Alam (UPGM)" w:date="2016-06-23T10:04:00Z">
              <w:tcPr>
                <w:tcW w:w="2045" w:type="dxa"/>
              </w:tcPr>
            </w:tcPrChange>
          </w:tcPr>
          <w:p w14:paraId="527E5353" w14:textId="1EBE8BDD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80" w:author="Salas López Marcos Alam (UPGM)" w:date="2016-06-23T10:04:00Z">
              <w:tcPr>
                <w:tcW w:w="2292" w:type="dxa"/>
              </w:tcPr>
            </w:tcPrChange>
          </w:tcPr>
          <w:p w14:paraId="534F8B4A" w14:textId="0F086E49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4C043734" w14:textId="77777777" w:rsidTr="009E7263">
        <w:trPr>
          <w:trHeight w:val="408"/>
          <w:jc w:val="center"/>
          <w:trPrChange w:id="281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82" w:author="Salas López Marcos Alam (UPGM)" w:date="2016-06-23T10:04:00Z">
              <w:tcPr>
                <w:tcW w:w="3157" w:type="dxa"/>
              </w:tcPr>
            </w:tcPrChange>
          </w:tcPr>
          <w:p w14:paraId="63BBD450" w14:textId="0793F14F" w:rsidR="00BE3129" w:rsidRDefault="00B32B55">
            <w:pPr>
              <w:rPr>
                <w:color w:val="31849B" w:themeColor="accent5" w:themeShade="BF"/>
              </w:rPr>
              <w:pPrChange w:id="283" w:author="Salas López Marcos Alam (UPGM)" w:date="2016-06-23T10:04:00Z">
                <w:pPr>
                  <w:jc w:val="both"/>
                </w:pPr>
              </w:pPrChange>
            </w:pPr>
            <w:ins w:id="284" w:author="Salas López Marcos Alam (UPGM)" w:date="2016-06-23T09:50:00Z">
              <w:r>
                <w:rPr>
                  <w:color w:val="31849B" w:themeColor="accent5" w:themeShade="BF"/>
                </w:rPr>
                <w:t>Licenciatura</w:t>
              </w:r>
            </w:ins>
            <w:del w:id="285" w:author="Salas López Marcos Alam (UPGM)" w:date="2016-06-23T09:50:00Z">
              <w:r w:rsidR="00BE3129" w:rsidDel="00B32B55">
                <w:rPr>
                  <w:color w:val="31849B" w:themeColor="accent5" w:themeShade="BF"/>
                </w:rPr>
                <w:delText>Institución</w:delText>
              </w:r>
            </w:del>
          </w:p>
        </w:tc>
        <w:tc>
          <w:tcPr>
            <w:tcW w:w="2045" w:type="dxa"/>
            <w:vAlign w:val="center"/>
            <w:tcPrChange w:id="286" w:author="Salas López Marcos Alam (UPGM)" w:date="2016-06-23T10:04:00Z">
              <w:tcPr>
                <w:tcW w:w="2045" w:type="dxa"/>
              </w:tcPr>
            </w:tcPrChange>
          </w:tcPr>
          <w:p w14:paraId="37CCE744" w14:textId="517BA78E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87" w:author="Salas López Marcos Alam (UPGM)" w:date="2016-06-23T10:04:00Z">
              <w:tcPr>
                <w:tcW w:w="2292" w:type="dxa"/>
              </w:tcPr>
            </w:tcPrChange>
          </w:tcPr>
          <w:p w14:paraId="4AD0EC40" w14:textId="0FD7E5E7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143CCF60" w14:textId="77777777" w:rsidTr="009E7263">
        <w:trPr>
          <w:trHeight w:val="408"/>
          <w:jc w:val="center"/>
          <w:trPrChange w:id="288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89" w:author="Salas López Marcos Alam (UPGM)" w:date="2016-06-23T10:04:00Z">
              <w:tcPr>
                <w:tcW w:w="3157" w:type="dxa"/>
              </w:tcPr>
            </w:tcPrChange>
          </w:tcPr>
          <w:p w14:paraId="7A6C1A18" w14:textId="14F60F59" w:rsidR="00BE3129" w:rsidRDefault="00B32B55">
            <w:pPr>
              <w:rPr>
                <w:color w:val="31849B" w:themeColor="accent5" w:themeShade="BF"/>
              </w:rPr>
              <w:pPrChange w:id="290" w:author="Salas López Marcos Alam (UPGM)" w:date="2016-06-23T10:04:00Z">
                <w:pPr>
                  <w:jc w:val="both"/>
                </w:pPr>
              </w:pPrChange>
            </w:pPr>
            <w:ins w:id="291" w:author="Salas López Marcos Alam (UPGM)" w:date="2016-06-23T09:50:00Z">
              <w:r>
                <w:rPr>
                  <w:color w:val="31849B" w:themeColor="accent5" w:themeShade="BF"/>
                </w:rPr>
                <w:t>Institución</w:t>
              </w:r>
            </w:ins>
            <w:del w:id="292" w:author="Salas López Marcos Alam (UPGM)" w:date="2016-06-23T09:47:00Z">
              <w:r w:rsidR="00BE3129" w:rsidDel="00B32B55">
                <w:rPr>
                  <w:color w:val="31849B" w:themeColor="accent5" w:themeShade="BF"/>
                </w:rPr>
                <w:delText>Titulo</w:delText>
              </w:r>
            </w:del>
          </w:p>
        </w:tc>
        <w:tc>
          <w:tcPr>
            <w:tcW w:w="2045" w:type="dxa"/>
            <w:vAlign w:val="center"/>
            <w:tcPrChange w:id="293" w:author="Salas López Marcos Alam (UPGM)" w:date="2016-06-23T10:04:00Z">
              <w:tcPr>
                <w:tcW w:w="2045" w:type="dxa"/>
              </w:tcPr>
            </w:tcPrChange>
          </w:tcPr>
          <w:p w14:paraId="20320A19" w14:textId="689B974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294" w:author="Salas López Marcos Alam (UPGM)" w:date="2016-06-23T10:04:00Z">
              <w:tcPr>
                <w:tcW w:w="2292" w:type="dxa"/>
              </w:tcPr>
            </w:tcPrChange>
          </w:tcPr>
          <w:p w14:paraId="3ABA32D4" w14:textId="34082A48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4F615B" w:rsidDel="00B32B55" w14:paraId="47BEE0A0" w14:textId="75FD38B2" w:rsidTr="009E7263">
        <w:trPr>
          <w:trHeight w:val="408"/>
          <w:jc w:val="center"/>
          <w:del w:id="295" w:author="Salas López Marcos Alam (UPGM)" w:date="2016-06-23T09:47:00Z"/>
          <w:trPrChange w:id="296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297" w:author="Salas López Marcos Alam (UPGM)" w:date="2016-06-23T10:04:00Z">
              <w:tcPr>
                <w:tcW w:w="3157" w:type="dxa"/>
              </w:tcPr>
            </w:tcPrChange>
          </w:tcPr>
          <w:p w14:paraId="6C4D9797" w14:textId="64B50B50" w:rsidR="00BE3129" w:rsidRPr="004F615B" w:rsidDel="00B32B55" w:rsidRDefault="00BE3129">
            <w:pPr>
              <w:rPr>
                <w:del w:id="298" w:author="Salas López Marcos Alam (UPGM)" w:date="2016-06-23T09:47:00Z"/>
                <w:color w:val="31849B" w:themeColor="accent5" w:themeShade="BF"/>
                <w:highlight w:val="yellow"/>
                <w:rPrChange w:id="299" w:author="Lopez Guzman Susana Carolina" w:date="2016-06-21T09:49:00Z">
                  <w:rPr>
                    <w:del w:id="300" w:author="Salas López Marcos Alam (UPGM)" w:date="2016-06-23T09:47:00Z"/>
                    <w:color w:val="31849B" w:themeColor="accent5" w:themeShade="BF"/>
                  </w:rPr>
                </w:rPrChange>
              </w:rPr>
              <w:pPrChange w:id="301" w:author="Salas López Marcos Alam (UPGM)" w:date="2016-06-23T10:04:00Z">
                <w:pPr>
                  <w:jc w:val="both"/>
                </w:pPr>
              </w:pPrChange>
            </w:pPr>
            <w:del w:id="302" w:author="Salas López Marcos Alam (UPGM)" w:date="2016-06-23T09:47:00Z">
              <w:r w:rsidRPr="004F615B" w:rsidDel="00B32B55">
                <w:rPr>
                  <w:color w:val="31849B" w:themeColor="accent5" w:themeShade="BF"/>
                  <w:highlight w:val="yellow"/>
                  <w:rPrChange w:id="303" w:author="Lopez Guzman Susana Carolina" w:date="2016-06-21T09:49:00Z">
                    <w:rPr>
                      <w:color w:val="31849B" w:themeColor="accent5" w:themeShade="BF"/>
                    </w:rPr>
                  </w:rPrChange>
                </w:rPr>
                <w:delText>Día</w:delText>
              </w:r>
            </w:del>
          </w:p>
        </w:tc>
        <w:tc>
          <w:tcPr>
            <w:tcW w:w="2045" w:type="dxa"/>
            <w:vAlign w:val="center"/>
            <w:tcPrChange w:id="304" w:author="Salas López Marcos Alam (UPGM)" w:date="2016-06-23T10:04:00Z">
              <w:tcPr>
                <w:tcW w:w="2045" w:type="dxa"/>
              </w:tcPr>
            </w:tcPrChange>
          </w:tcPr>
          <w:p w14:paraId="77BD789C" w14:textId="107FF261" w:rsidR="00BE3129" w:rsidRPr="004F615B" w:rsidDel="00B32B55" w:rsidRDefault="00BE3129">
            <w:pPr>
              <w:rPr>
                <w:del w:id="305" w:author="Salas López Marcos Alam (UPGM)" w:date="2016-06-23T09:47:00Z"/>
                <w:color w:val="31849B" w:themeColor="accent5" w:themeShade="BF"/>
                <w:highlight w:val="yellow"/>
                <w:rPrChange w:id="306" w:author="Lopez Guzman Susana Carolina" w:date="2016-06-21T09:49:00Z">
                  <w:rPr>
                    <w:del w:id="307" w:author="Salas López Marcos Alam (UPGM)" w:date="2016-06-23T09:47:00Z"/>
                    <w:color w:val="31849B" w:themeColor="accent5" w:themeShade="BF"/>
                  </w:rPr>
                </w:rPrChange>
              </w:rPr>
              <w:pPrChange w:id="308" w:author="Salas López Marcos Alam (UPGM)" w:date="2016-06-23T10:04:00Z">
                <w:pPr>
                  <w:jc w:val="center"/>
                </w:pPr>
              </w:pPrChange>
            </w:pPr>
            <w:del w:id="309" w:author="Salas López Marcos Alam (UPGM)" w:date="2016-06-23T09:47:00Z">
              <w:r w:rsidRPr="004F615B" w:rsidDel="00B32B55">
                <w:rPr>
                  <w:color w:val="31849B" w:themeColor="accent5" w:themeShade="BF"/>
                  <w:highlight w:val="yellow"/>
                  <w:rPrChange w:id="310" w:author="Lopez Guzman Susana Carolina" w:date="2016-06-21T09:49:00Z">
                    <w:rPr>
                      <w:color w:val="31849B" w:themeColor="accent5" w:themeShade="BF"/>
                    </w:rPr>
                  </w:rPrChange>
                </w:rPr>
                <w:delText>Si</w:delText>
              </w:r>
            </w:del>
          </w:p>
        </w:tc>
        <w:tc>
          <w:tcPr>
            <w:tcW w:w="2292" w:type="dxa"/>
            <w:vAlign w:val="center"/>
            <w:tcPrChange w:id="311" w:author="Salas López Marcos Alam (UPGM)" w:date="2016-06-23T10:04:00Z">
              <w:tcPr>
                <w:tcW w:w="2292" w:type="dxa"/>
              </w:tcPr>
            </w:tcPrChange>
          </w:tcPr>
          <w:p w14:paraId="3AC8E325" w14:textId="17821F73" w:rsidR="00BE3129" w:rsidRPr="004F615B" w:rsidDel="00B32B55" w:rsidRDefault="00BE3129">
            <w:pPr>
              <w:rPr>
                <w:del w:id="312" w:author="Salas López Marcos Alam (UPGM)" w:date="2016-06-23T09:47:00Z"/>
                <w:color w:val="31849B" w:themeColor="accent5" w:themeShade="BF"/>
                <w:highlight w:val="yellow"/>
                <w:rPrChange w:id="313" w:author="Lopez Guzman Susana Carolina" w:date="2016-06-21T09:49:00Z">
                  <w:rPr>
                    <w:del w:id="314" w:author="Salas López Marcos Alam (UPGM)" w:date="2016-06-23T09:47:00Z"/>
                    <w:color w:val="31849B" w:themeColor="accent5" w:themeShade="BF"/>
                  </w:rPr>
                </w:rPrChange>
              </w:rPr>
              <w:pPrChange w:id="315" w:author="Salas López Marcos Alam (UPGM)" w:date="2016-06-23T10:04:00Z">
                <w:pPr>
                  <w:jc w:val="center"/>
                </w:pPr>
              </w:pPrChange>
            </w:pPr>
            <w:del w:id="316" w:author="Salas López Marcos Alam (UPGM)" w:date="2016-06-23T09:47:00Z">
              <w:r w:rsidRPr="004F615B" w:rsidDel="00B32B55">
                <w:rPr>
                  <w:color w:val="31849B" w:themeColor="accent5" w:themeShade="BF"/>
                  <w:highlight w:val="yellow"/>
                  <w:rPrChange w:id="317" w:author="Lopez Guzman Susana Carolina" w:date="2016-06-21T09:49:00Z">
                    <w:rPr>
                      <w:color w:val="31849B" w:themeColor="accent5" w:themeShade="BF"/>
                    </w:rPr>
                  </w:rPrChange>
                </w:rPr>
                <w:delText>N/A</w:delText>
              </w:r>
            </w:del>
          </w:p>
        </w:tc>
      </w:tr>
      <w:tr w:rsidR="00BE3129" w:rsidRPr="004F615B" w:rsidDel="00B32B55" w14:paraId="0C8906F7" w14:textId="0DEAD680" w:rsidTr="009E7263">
        <w:trPr>
          <w:trHeight w:val="408"/>
          <w:jc w:val="center"/>
          <w:del w:id="318" w:author="Salas López Marcos Alam (UPGM)" w:date="2016-06-23T09:47:00Z"/>
          <w:trPrChange w:id="319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320" w:author="Salas López Marcos Alam (UPGM)" w:date="2016-06-23T10:04:00Z">
              <w:tcPr>
                <w:tcW w:w="3157" w:type="dxa"/>
              </w:tcPr>
            </w:tcPrChange>
          </w:tcPr>
          <w:p w14:paraId="0833974B" w14:textId="0E74EE2B" w:rsidR="00BE3129" w:rsidRPr="004F615B" w:rsidDel="00B32B55" w:rsidRDefault="00BE3129">
            <w:pPr>
              <w:rPr>
                <w:del w:id="321" w:author="Salas López Marcos Alam (UPGM)" w:date="2016-06-23T09:47:00Z"/>
                <w:color w:val="31849B" w:themeColor="accent5" w:themeShade="BF"/>
                <w:highlight w:val="yellow"/>
                <w:rPrChange w:id="322" w:author="Lopez Guzman Susana Carolina" w:date="2016-06-21T09:49:00Z">
                  <w:rPr>
                    <w:del w:id="323" w:author="Salas López Marcos Alam (UPGM)" w:date="2016-06-23T09:47:00Z"/>
                    <w:color w:val="31849B" w:themeColor="accent5" w:themeShade="BF"/>
                  </w:rPr>
                </w:rPrChange>
              </w:rPr>
              <w:pPrChange w:id="324" w:author="Salas López Marcos Alam (UPGM)" w:date="2016-06-23T10:04:00Z">
                <w:pPr>
                  <w:jc w:val="both"/>
                </w:pPr>
              </w:pPrChange>
            </w:pPr>
            <w:del w:id="325" w:author="Salas López Marcos Alam (UPGM)" w:date="2016-06-23T09:47:00Z">
              <w:r w:rsidRPr="004F615B" w:rsidDel="00B32B55">
                <w:rPr>
                  <w:color w:val="31849B" w:themeColor="accent5" w:themeShade="BF"/>
                  <w:highlight w:val="yellow"/>
                  <w:rPrChange w:id="326" w:author="Lopez Guzman Susana Carolina" w:date="2016-06-21T09:49:00Z">
                    <w:rPr>
                      <w:color w:val="31849B" w:themeColor="accent5" w:themeShade="BF"/>
                    </w:rPr>
                  </w:rPrChange>
                </w:rPr>
                <w:delText>Mes</w:delText>
              </w:r>
            </w:del>
          </w:p>
        </w:tc>
        <w:tc>
          <w:tcPr>
            <w:tcW w:w="2045" w:type="dxa"/>
            <w:vAlign w:val="center"/>
            <w:tcPrChange w:id="327" w:author="Salas López Marcos Alam (UPGM)" w:date="2016-06-23T10:04:00Z">
              <w:tcPr>
                <w:tcW w:w="2045" w:type="dxa"/>
              </w:tcPr>
            </w:tcPrChange>
          </w:tcPr>
          <w:p w14:paraId="3E3FD77C" w14:textId="36E19182" w:rsidR="00BE3129" w:rsidRPr="004F615B" w:rsidDel="00B32B55" w:rsidRDefault="00BE3129">
            <w:pPr>
              <w:rPr>
                <w:del w:id="328" w:author="Salas López Marcos Alam (UPGM)" w:date="2016-06-23T09:47:00Z"/>
                <w:color w:val="31849B" w:themeColor="accent5" w:themeShade="BF"/>
                <w:highlight w:val="yellow"/>
                <w:rPrChange w:id="329" w:author="Lopez Guzman Susana Carolina" w:date="2016-06-21T09:49:00Z">
                  <w:rPr>
                    <w:del w:id="330" w:author="Salas López Marcos Alam (UPGM)" w:date="2016-06-23T09:47:00Z"/>
                    <w:color w:val="31849B" w:themeColor="accent5" w:themeShade="BF"/>
                  </w:rPr>
                </w:rPrChange>
              </w:rPr>
              <w:pPrChange w:id="331" w:author="Salas López Marcos Alam (UPGM)" w:date="2016-06-23T10:04:00Z">
                <w:pPr>
                  <w:jc w:val="center"/>
                </w:pPr>
              </w:pPrChange>
            </w:pPr>
            <w:del w:id="332" w:author="Salas López Marcos Alam (UPGM)" w:date="2016-06-23T09:47:00Z">
              <w:r w:rsidRPr="004F615B" w:rsidDel="00B32B55">
                <w:rPr>
                  <w:color w:val="31849B" w:themeColor="accent5" w:themeShade="BF"/>
                  <w:highlight w:val="yellow"/>
                  <w:rPrChange w:id="333" w:author="Lopez Guzman Susana Carolina" w:date="2016-06-21T09:49:00Z">
                    <w:rPr>
                      <w:color w:val="31849B" w:themeColor="accent5" w:themeShade="BF"/>
                    </w:rPr>
                  </w:rPrChange>
                </w:rPr>
                <w:delText>Si</w:delText>
              </w:r>
            </w:del>
          </w:p>
        </w:tc>
        <w:tc>
          <w:tcPr>
            <w:tcW w:w="2292" w:type="dxa"/>
            <w:vAlign w:val="center"/>
            <w:tcPrChange w:id="334" w:author="Salas López Marcos Alam (UPGM)" w:date="2016-06-23T10:04:00Z">
              <w:tcPr>
                <w:tcW w:w="2292" w:type="dxa"/>
              </w:tcPr>
            </w:tcPrChange>
          </w:tcPr>
          <w:p w14:paraId="323A9593" w14:textId="0697F050" w:rsidR="00BE3129" w:rsidRPr="004F615B" w:rsidDel="00B32B55" w:rsidRDefault="00BE3129">
            <w:pPr>
              <w:rPr>
                <w:del w:id="335" w:author="Salas López Marcos Alam (UPGM)" w:date="2016-06-23T09:47:00Z"/>
                <w:color w:val="31849B" w:themeColor="accent5" w:themeShade="BF"/>
                <w:highlight w:val="yellow"/>
                <w:rPrChange w:id="336" w:author="Lopez Guzman Susana Carolina" w:date="2016-06-21T09:49:00Z">
                  <w:rPr>
                    <w:del w:id="337" w:author="Salas López Marcos Alam (UPGM)" w:date="2016-06-23T09:47:00Z"/>
                    <w:color w:val="31849B" w:themeColor="accent5" w:themeShade="BF"/>
                  </w:rPr>
                </w:rPrChange>
              </w:rPr>
              <w:pPrChange w:id="338" w:author="Salas López Marcos Alam (UPGM)" w:date="2016-06-23T10:04:00Z">
                <w:pPr>
                  <w:jc w:val="center"/>
                </w:pPr>
              </w:pPrChange>
            </w:pPr>
            <w:del w:id="339" w:author="Salas López Marcos Alam (UPGM)" w:date="2016-06-23T09:47:00Z">
              <w:r w:rsidRPr="004F615B" w:rsidDel="00B32B55">
                <w:rPr>
                  <w:color w:val="31849B" w:themeColor="accent5" w:themeShade="BF"/>
                  <w:highlight w:val="yellow"/>
                  <w:rPrChange w:id="340" w:author="Lopez Guzman Susana Carolina" w:date="2016-06-21T09:49:00Z">
                    <w:rPr>
                      <w:color w:val="31849B" w:themeColor="accent5" w:themeShade="BF"/>
                    </w:rPr>
                  </w:rPrChange>
                </w:rPr>
                <w:delText>N/A</w:delText>
              </w:r>
            </w:del>
          </w:p>
        </w:tc>
      </w:tr>
      <w:tr w:rsidR="00BE3129" w:rsidRPr="004F615B" w14:paraId="0C59CDD9" w14:textId="77777777" w:rsidTr="009E7263">
        <w:trPr>
          <w:trHeight w:val="408"/>
          <w:jc w:val="center"/>
          <w:trPrChange w:id="341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342" w:author="Salas López Marcos Alam (UPGM)" w:date="2016-06-23T10:04:00Z">
              <w:tcPr>
                <w:tcW w:w="3157" w:type="dxa"/>
              </w:tcPr>
            </w:tcPrChange>
          </w:tcPr>
          <w:p w14:paraId="56CD8498" w14:textId="6F636A62" w:rsidR="00BE3129" w:rsidRPr="00B32B55" w:rsidRDefault="00BE3129">
            <w:pPr>
              <w:rPr>
                <w:color w:val="31849B" w:themeColor="accent5" w:themeShade="BF"/>
              </w:rPr>
              <w:pPrChange w:id="343" w:author="Salas López Marcos Alam (UPGM)" w:date="2016-06-23T10:04:00Z">
                <w:pPr>
                  <w:jc w:val="both"/>
                </w:pPr>
              </w:pPrChange>
            </w:pPr>
            <w:r w:rsidRPr="00B32B55">
              <w:rPr>
                <w:color w:val="31849B" w:themeColor="accent5" w:themeShade="BF"/>
              </w:rPr>
              <w:t>Año</w:t>
            </w:r>
            <w:ins w:id="344" w:author="Salas López Marcos Alam (UPGM)" w:date="2016-06-23T09:49:00Z">
              <w:r w:rsidR="00B32B55">
                <w:rPr>
                  <w:color w:val="31849B" w:themeColor="accent5" w:themeShade="BF"/>
                </w:rPr>
                <w:t xml:space="preserve"> de </w:t>
              </w:r>
            </w:ins>
            <w:ins w:id="345" w:author="Salas López Marcos Alam (UPGM)" w:date="2016-06-23T09:47:00Z">
              <w:r w:rsidR="00B32B55" w:rsidRPr="00B32B55">
                <w:rPr>
                  <w:color w:val="31849B" w:themeColor="accent5" w:themeShade="BF"/>
                  <w:rPrChange w:id="346" w:author="Salas López Marcos Alam (UPGM)" w:date="2016-06-23T09:4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inicio</w:t>
              </w:r>
            </w:ins>
          </w:p>
        </w:tc>
        <w:tc>
          <w:tcPr>
            <w:tcW w:w="2045" w:type="dxa"/>
            <w:vAlign w:val="center"/>
            <w:tcPrChange w:id="347" w:author="Salas López Marcos Alam (UPGM)" w:date="2016-06-23T10:04:00Z">
              <w:tcPr>
                <w:tcW w:w="2045" w:type="dxa"/>
              </w:tcPr>
            </w:tcPrChange>
          </w:tcPr>
          <w:p w14:paraId="2564A1F3" w14:textId="1B0B3F34" w:rsidR="00BE3129" w:rsidRPr="00B32B55" w:rsidRDefault="00BE3129">
            <w:pPr>
              <w:jc w:val="center"/>
              <w:rPr>
                <w:color w:val="31849B" w:themeColor="accent5" w:themeShade="BF"/>
              </w:rPr>
            </w:pPr>
            <w:r w:rsidRPr="00B32B55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348" w:author="Salas López Marcos Alam (UPGM)" w:date="2016-06-23T10:04:00Z">
              <w:tcPr>
                <w:tcW w:w="2292" w:type="dxa"/>
              </w:tcPr>
            </w:tcPrChange>
          </w:tcPr>
          <w:p w14:paraId="20A59BE1" w14:textId="1984803D" w:rsidR="00BE3129" w:rsidRPr="00B32B55" w:rsidRDefault="00BE3129">
            <w:pPr>
              <w:jc w:val="center"/>
              <w:rPr>
                <w:color w:val="31849B" w:themeColor="accent5" w:themeShade="BF"/>
              </w:rPr>
            </w:pPr>
            <w:r w:rsidRPr="00B32B55">
              <w:rPr>
                <w:color w:val="31849B" w:themeColor="accent5" w:themeShade="BF"/>
              </w:rPr>
              <w:t>N/A</w:t>
            </w:r>
          </w:p>
        </w:tc>
      </w:tr>
      <w:tr w:rsidR="00BE3129" w:rsidRPr="004F615B" w:rsidDel="00B32B55" w14:paraId="50EF3E24" w14:textId="4B7C69EB" w:rsidTr="009E7263">
        <w:trPr>
          <w:trHeight w:val="408"/>
          <w:jc w:val="center"/>
          <w:del w:id="349" w:author="Salas López Marcos Alam (UPGM)" w:date="2016-06-23T09:47:00Z"/>
          <w:trPrChange w:id="350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351" w:author="Salas López Marcos Alam (UPGM)" w:date="2016-06-23T10:04:00Z">
              <w:tcPr>
                <w:tcW w:w="3157" w:type="dxa"/>
              </w:tcPr>
            </w:tcPrChange>
          </w:tcPr>
          <w:p w14:paraId="2280C126" w14:textId="0533B123" w:rsidR="00BE3129" w:rsidRPr="00B32B55" w:rsidDel="00B32B55" w:rsidRDefault="00BE3129">
            <w:pPr>
              <w:rPr>
                <w:del w:id="352" w:author="Salas López Marcos Alam (UPGM)" w:date="2016-06-23T09:47:00Z"/>
                <w:color w:val="31849B" w:themeColor="accent5" w:themeShade="BF"/>
              </w:rPr>
              <w:pPrChange w:id="353" w:author="Salas López Marcos Alam (UPGM)" w:date="2016-06-23T10:04:00Z">
                <w:pPr>
                  <w:jc w:val="both"/>
                </w:pPr>
              </w:pPrChange>
            </w:pPr>
            <w:del w:id="354" w:author="Salas López Marcos Alam (UPGM)" w:date="2016-06-23T09:47:00Z">
              <w:r w:rsidRPr="00B32B55" w:rsidDel="00B32B55">
                <w:rPr>
                  <w:color w:val="31849B" w:themeColor="accent5" w:themeShade="BF"/>
                </w:rPr>
                <w:delText>Día</w:delText>
              </w:r>
            </w:del>
          </w:p>
        </w:tc>
        <w:tc>
          <w:tcPr>
            <w:tcW w:w="2045" w:type="dxa"/>
            <w:vAlign w:val="center"/>
            <w:tcPrChange w:id="355" w:author="Salas López Marcos Alam (UPGM)" w:date="2016-06-23T10:04:00Z">
              <w:tcPr>
                <w:tcW w:w="2045" w:type="dxa"/>
              </w:tcPr>
            </w:tcPrChange>
          </w:tcPr>
          <w:p w14:paraId="407EA14D" w14:textId="2B1F4DE1" w:rsidR="00BE3129" w:rsidRPr="00B32B55" w:rsidDel="00B32B55" w:rsidRDefault="00BE3129">
            <w:pPr>
              <w:rPr>
                <w:del w:id="356" w:author="Salas López Marcos Alam (UPGM)" w:date="2016-06-23T09:47:00Z"/>
                <w:color w:val="31849B" w:themeColor="accent5" w:themeShade="BF"/>
              </w:rPr>
              <w:pPrChange w:id="357" w:author="Salas López Marcos Alam (UPGM)" w:date="2016-06-23T10:04:00Z">
                <w:pPr>
                  <w:jc w:val="center"/>
                </w:pPr>
              </w:pPrChange>
            </w:pPr>
            <w:del w:id="358" w:author="Salas López Marcos Alam (UPGM)" w:date="2016-06-23T09:47:00Z">
              <w:r w:rsidRPr="00B32B55" w:rsidDel="00B32B55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vAlign w:val="center"/>
            <w:tcPrChange w:id="359" w:author="Salas López Marcos Alam (UPGM)" w:date="2016-06-23T10:04:00Z">
              <w:tcPr>
                <w:tcW w:w="2292" w:type="dxa"/>
              </w:tcPr>
            </w:tcPrChange>
          </w:tcPr>
          <w:p w14:paraId="54FEE049" w14:textId="6AFB731F" w:rsidR="00BE3129" w:rsidRPr="00B32B55" w:rsidDel="00B32B55" w:rsidRDefault="00BE3129">
            <w:pPr>
              <w:rPr>
                <w:del w:id="360" w:author="Salas López Marcos Alam (UPGM)" w:date="2016-06-23T09:47:00Z"/>
                <w:color w:val="31849B" w:themeColor="accent5" w:themeShade="BF"/>
              </w:rPr>
              <w:pPrChange w:id="361" w:author="Salas López Marcos Alam (UPGM)" w:date="2016-06-23T10:04:00Z">
                <w:pPr>
                  <w:jc w:val="center"/>
                </w:pPr>
              </w:pPrChange>
            </w:pPr>
            <w:del w:id="362" w:author="Salas López Marcos Alam (UPGM)" w:date="2016-06-23T09:47:00Z">
              <w:r w:rsidRPr="00B32B55" w:rsidDel="00B32B55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BE3129" w:rsidRPr="004F615B" w:rsidDel="00B32B55" w14:paraId="41AB811B" w14:textId="64DC7281" w:rsidTr="009E7263">
        <w:trPr>
          <w:trHeight w:val="408"/>
          <w:jc w:val="center"/>
          <w:del w:id="363" w:author="Salas López Marcos Alam (UPGM)" w:date="2016-06-23T09:47:00Z"/>
          <w:trPrChange w:id="364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365" w:author="Salas López Marcos Alam (UPGM)" w:date="2016-06-23T10:04:00Z">
              <w:tcPr>
                <w:tcW w:w="3157" w:type="dxa"/>
              </w:tcPr>
            </w:tcPrChange>
          </w:tcPr>
          <w:p w14:paraId="24CB1402" w14:textId="7EF8275F" w:rsidR="00BE3129" w:rsidRPr="00B32B55" w:rsidDel="00B32B55" w:rsidRDefault="00BE3129">
            <w:pPr>
              <w:rPr>
                <w:del w:id="366" w:author="Salas López Marcos Alam (UPGM)" w:date="2016-06-23T09:47:00Z"/>
                <w:color w:val="31849B" w:themeColor="accent5" w:themeShade="BF"/>
              </w:rPr>
              <w:pPrChange w:id="367" w:author="Salas López Marcos Alam (UPGM)" w:date="2016-06-23T10:04:00Z">
                <w:pPr>
                  <w:jc w:val="both"/>
                </w:pPr>
              </w:pPrChange>
            </w:pPr>
            <w:del w:id="368" w:author="Salas López Marcos Alam (UPGM)" w:date="2016-06-23T09:47:00Z">
              <w:r w:rsidRPr="00B32B55" w:rsidDel="00B32B55">
                <w:rPr>
                  <w:color w:val="31849B" w:themeColor="accent5" w:themeShade="BF"/>
                </w:rPr>
                <w:delText>Mes</w:delText>
              </w:r>
            </w:del>
          </w:p>
        </w:tc>
        <w:tc>
          <w:tcPr>
            <w:tcW w:w="2045" w:type="dxa"/>
            <w:vAlign w:val="center"/>
            <w:tcPrChange w:id="369" w:author="Salas López Marcos Alam (UPGM)" w:date="2016-06-23T10:04:00Z">
              <w:tcPr>
                <w:tcW w:w="2045" w:type="dxa"/>
              </w:tcPr>
            </w:tcPrChange>
          </w:tcPr>
          <w:p w14:paraId="1DCB5EA8" w14:textId="110B60E6" w:rsidR="00BE3129" w:rsidRPr="00B32B55" w:rsidDel="00B32B55" w:rsidRDefault="00BE3129">
            <w:pPr>
              <w:rPr>
                <w:del w:id="370" w:author="Salas López Marcos Alam (UPGM)" w:date="2016-06-23T09:47:00Z"/>
                <w:color w:val="31849B" w:themeColor="accent5" w:themeShade="BF"/>
              </w:rPr>
              <w:pPrChange w:id="371" w:author="Salas López Marcos Alam (UPGM)" w:date="2016-06-23T10:04:00Z">
                <w:pPr>
                  <w:jc w:val="center"/>
                </w:pPr>
              </w:pPrChange>
            </w:pPr>
            <w:del w:id="372" w:author="Salas López Marcos Alam (UPGM)" w:date="2016-06-23T09:47:00Z">
              <w:r w:rsidRPr="00B32B55" w:rsidDel="00B32B55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vAlign w:val="center"/>
            <w:tcPrChange w:id="373" w:author="Salas López Marcos Alam (UPGM)" w:date="2016-06-23T10:04:00Z">
              <w:tcPr>
                <w:tcW w:w="2292" w:type="dxa"/>
              </w:tcPr>
            </w:tcPrChange>
          </w:tcPr>
          <w:p w14:paraId="1DFB02EA" w14:textId="7C9114EB" w:rsidR="00BE3129" w:rsidRPr="00B32B55" w:rsidDel="00B32B55" w:rsidRDefault="00BE3129">
            <w:pPr>
              <w:rPr>
                <w:del w:id="374" w:author="Salas López Marcos Alam (UPGM)" w:date="2016-06-23T09:47:00Z"/>
                <w:color w:val="31849B" w:themeColor="accent5" w:themeShade="BF"/>
              </w:rPr>
              <w:pPrChange w:id="375" w:author="Salas López Marcos Alam (UPGM)" w:date="2016-06-23T10:04:00Z">
                <w:pPr>
                  <w:jc w:val="center"/>
                </w:pPr>
              </w:pPrChange>
            </w:pPr>
            <w:del w:id="376" w:author="Salas López Marcos Alam (UPGM)" w:date="2016-06-23T09:47:00Z">
              <w:r w:rsidRPr="00B32B55" w:rsidDel="00B32B55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BE3129" w:rsidRPr="004F615B" w14:paraId="3F6D5B55" w14:textId="77777777" w:rsidTr="009E7263">
        <w:trPr>
          <w:trHeight w:val="408"/>
          <w:jc w:val="center"/>
          <w:trPrChange w:id="37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378" w:author="Salas López Marcos Alam (UPGM)" w:date="2016-06-23T10:04:00Z">
              <w:tcPr>
                <w:tcW w:w="3157" w:type="dxa"/>
              </w:tcPr>
            </w:tcPrChange>
          </w:tcPr>
          <w:p w14:paraId="74464386" w14:textId="41897DC3" w:rsidR="00BE3129" w:rsidRPr="00B32B55" w:rsidRDefault="00BE3129">
            <w:pPr>
              <w:rPr>
                <w:color w:val="31849B" w:themeColor="accent5" w:themeShade="BF"/>
              </w:rPr>
              <w:pPrChange w:id="379" w:author="Salas López Marcos Alam (UPGM)" w:date="2016-06-23T10:04:00Z">
                <w:pPr>
                  <w:jc w:val="both"/>
                </w:pPr>
              </w:pPrChange>
            </w:pPr>
            <w:r w:rsidRPr="00B32B55">
              <w:rPr>
                <w:color w:val="31849B" w:themeColor="accent5" w:themeShade="BF"/>
              </w:rPr>
              <w:t>Año</w:t>
            </w:r>
            <w:ins w:id="380" w:author="Salas López Marcos Alam (UPGM)" w:date="2016-06-23T09:49:00Z">
              <w:r w:rsidR="00B32B55">
                <w:rPr>
                  <w:color w:val="31849B" w:themeColor="accent5" w:themeShade="BF"/>
                </w:rPr>
                <w:t xml:space="preserve"> de </w:t>
              </w:r>
            </w:ins>
            <w:ins w:id="381" w:author="Salas López Marcos Alam (UPGM)" w:date="2016-06-23T09:47:00Z">
              <w:r w:rsidR="00B32B55" w:rsidRPr="00B32B55">
                <w:rPr>
                  <w:color w:val="31849B" w:themeColor="accent5" w:themeShade="BF"/>
                  <w:rPrChange w:id="382" w:author="Salas López Marcos Alam (UPGM)" w:date="2016-06-23T09:4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t</w:t>
              </w:r>
            </w:ins>
            <w:ins w:id="383" w:author="Salas López Marcos Alam (UPGM)" w:date="2016-06-23T09:48:00Z">
              <w:r w:rsidR="00B32B55" w:rsidRPr="00B32B55">
                <w:rPr>
                  <w:color w:val="31849B" w:themeColor="accent5" w:themeShade="BF"/>
                  <w:rPrChange w:id="384" w:author="Salas López Marcos Alam (UPGM)" w:date="2016-06-23T09:4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é</w:t>
              </w:r>
            </w:ins>
            <w:ins w:id="385" w:author="Salas López Marcos Alam (UPGM)" w:date="2016-06-23T09:47:00Z">
              <w:r w:rsidR="00B32B55" w:rsidRPr="00B32B55">
                <w:rPr>
                  <w:color w:val="31849B" w:themeColor="accent5" w:themeShade="BF"/>
                  <w:rPrChange w:id="386" w:author="Salas López Marcos Alam (UPGM)" w:date="2016-06-23T09:4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rmino</w:t>
              </w:r>
            </w:ins>
          </w:p>
        </w:tc>
        <w:tc>
          <w:tcPr>
            <w:tcW w:w="2045" w:type="dxa"/>
            <w:vAlign w:val="center"/>
            <w:tcPrChange w:id="387" w:author="Salas López Marcos Alam (UPGM)" w:date="2016-06-23T10:04:00Z">
              <w:tcPr>
                <w:tcW w:w="2045" w:type="dxa"/>
              </w:tcPr>
            </w:tcPrChange>
          </w:tcPr>
          <w:p w14:paraId="469967C3" w14:textId="44E2CE7B" w:rsidR="00BE3129" w:rsidRPr="00B32B55" w:rsidRDefault="00BE3129">
            <w:pPr>
              <w:jc w:val="center"/>
              <w:rPr>
                <w:color w:val="31849B" w:themeColor="accent5" w:themeShade="BF"/>
              </w:rPr>
            </w:pPr>
            <w:r w:rsidRPr="00B32B55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388" w:author="Salas López Marcos Alam (UPGM)" w:date="2016-06-23T10:04:00Z">
              <w:tcPr>
                <w:tcW w:w="2292" w:type="dxa"/>
              </w:tcPr>
            </w:tcPrChange>
          </w:tcPr>
          <w:p w14:paraId="062E75E4" w14:textId="4C182A10" w:rsidR="00BE3129" w:rsidRPr="00B32B55" w:rsidRDefault="00BE3129">
            <w:pPr>
              <w:jc w:val="center"/>
              <w:rPr>
                <w:color w:val="31849B" w:themeColor="accent5" w:themeShade="BF"/>
              </w:rPr>
            </w:pPr>
            <w:r w:rsidRPr="00B32B55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11693B09" w14:textId="77777777" w:rsidTr="009E7263">
        <w:trPr>
          <w:trHeight w:val="408"/>
          <w:jc w:val="center"/>
          <w:trPrChange w:id="389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390" w:author="Salas López Marcos Alam (UPGM)" w:date="2016-06-23T10:04:00Z">
              <w:tcPr>
                <w:tcW w:w="3157" w:type="dxa"/>
              </w:tcPr>
            </w:tcPrChange>
          </w:tcPr>
          <w:p w14:paraId="7F729E2C" w14:textId="3ADE120E" w:rsidR="00BE3129" w:rsidRPr="00B32B55" w:rsidRDefault="00BE3129">
            <w:pPr>
              <w:rPr>
                <w:color w:val="31849B" w:themeColor="accent5" w:themeShade="BF"/>
              </w:rPr>
              <w:pPrChange w:id="391" w:author="Salas López Marcos Alam (UPGM)" w:date="2016-06-23T10:04:00Z">
                <w:pPr>
                  <w:jc w:val="both"/>
                </w:pPr>
              </w:pPrChange>
            </w:pPr>
            <w:r w:rsidRPr="00B32B55">
              <w:rPr>
                <w:color w:val="31849B" w:themeColor="accent5" w:themeShade="BF"/>
              </w:rPr>
              <w:t>Años</w:t>
            </w:r>
            <w:ins w:id="392" w:author="Salas López Marcos Alam (UPGM)" w:date="2016-06-23T09:49:00Z">
              <w:r w:rsidR="00B32B55">
                <w:rPr>
                  <w:color w:val="31849B" w:themeColor="accent5" w:themeShade="BF"/>
                </w:rPr>
                <w:t xml:space="preserve"> de </w:t>
              </w:r>
            </w:ins>
            <w:ins w:id="393" w:author="Salas López Marcos Alam (UPGM)" w:date="2016-06-23T09:48:00Z">
              <w:r w:rsidR="00B32B55" w:rsidRPr="00B32B55">
                <w:rPr>
                  <w:color w:val="31849B" w:themeColor="accent5" w:themeShade="BF"/>
                  <w:rPrChange w:id="394" w:author="Salas López Marcos Alam (UPGM)" w:date="2016-06-23T09:4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licenciatura</w:t>
              </w:r>
            </w:ins>
          </w:p>
        </w:tc>
        <w:tc>
          <w:tcPr>
            <w:tcW w:w="2045" w:type="dxa"/>
            <w:vAlign w:val="center"/>
            <w:tcPrChange w:id="395" w:author="Salas López Marcos Alam (UPGM)" w:date="2016-06-23T10:04:00Z">
              <w:tcPr>
                <w:tcW w:w="2045" w:type="dxa"/>
              </w:tcPr>
            </w:tcPrChange>
          </w:tcPr>
          <w:p w14:paraId="6B2AEEC0" w14:textId="58B2DEA6" w:rsidR="00BE3129" w:rsidRPr="00B32B55" w:rsidRDefault="00BE3129">
            <w:pPr>
              <w:jc w:val="center"/>
              <w:rPr>
                <w:color w:val="31849B" w:themeColor="accent5" w:themeShade="BF"/>
              </w:rPr>
            </w:pPr>
            <w:r w:rsidRPr="00B32B55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396" w:author="Salas López Marcos Alam (UPGM)" w:date="2016-06-23T10:04:00Z">
              <w:tcPr>
                <w:tcW w:w="2292" w:type="dxa"/>
              </w:tcPr>
            </w:tcPrChange>
          </w:tcPr>
          <w:p w14:paraId="691623D3" w14:textId="61147B1E" w:rsidR="00BE3129" w:rsidRPr="00B32B55" w:rsidRDefault="00BE3129">
            <w:pPr>
              <w:jc w:val="center"/>
              <w:rPr>
                <w:color w:val="31849B" w:themeColor="accent5" w:themeShade="BF"/>
              </w:rPr>
            </w:pPr>
            <w:r w:rsidRPr="00B32B55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51A6FAE6" w14:textId="77777777" w:rsidTr="009E7263">
        <w:trPr>
          <w:trHeight w:val="408"/>
          <w:jc w:val="center"/>
          <w:trPrChange w:id="39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398" w:author="Salas López Marcos Alam (UPGM)" w:date="2016-06-23T10:04:00Z">
              <w:tcPr>
                <w:tcW w:w="3157" w:type="dxa"/>
              </w:tcPr>
            </w:tcPrChange>
          </w:tcPr>
          <w:p w14:paraId="24D15564" w14:textId="37F23938" w:rsidR="00BE3129" w:rsidRDefault="00BE3129">
            <w:pPr>
              <w:rPr>
                <w:color w:val="31849B" w:themeColor="accent5" w:themeShade="BF"/>
              </w:rPr>
              <w:pPrChange w:id="399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Documento obtenido</w:t>
            </w:r>
          </w:p>
        </w:tc>
        <w:tc>
          <w:tcPr>
            <w:tcW w:w="2045" w:type="dxa"/>
            <w:vAlign w:val="center"/>
            <w:tcPrChange w:id="400" w:author="Salas López Marcos Alam (UPGM)" w:date="2016-06-23T10:04:00Z">
              <w:tcPr>
                <w:tcW w:w="2045" w:type="dxa"/>
              </w:tcPr>
            </w:tcPrChange>
          </w:tcPr>
          <w:p w14:paraId="0DC5B440" w14:textId="69C40E8E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401" w:author="Salas López Marcos Alam (UPGM)" w:date="2016-06-23T10:04:00Z">
              <w:tcPr>
                <w:tcW w:w="2292" w:type="dxa"/>
              </w:tcPr>
            </w:tcPrChange>
          </w:tcPr>
          <w:p w14:paraId="74A0A355" w14:textId="216F4391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217CF6A5" w14:textId="77777777" w:rsidTr="009E7263">
        <w:trPr>
          <w:trHeight w:val="408"/>
          <w:jc w:val="center"/>
          <w:trPrChange w:id="40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03" w:author="Salas López Marcos Alam (UPGM)" w:date="2016-06-23T10:04:00Z">
              <w:tcPr>
                <w:tcW w:w="3157" w:type="dxa"/>
              </w:tcPr>
            </w:tcPrChange>
          </w:tcPr>
          <w:p w14:paraId="5CBB35E6" w14:textId="6289D8F5" w:rsidR="00BE3129" w:rsidRPr="00B32B55" w:rsidRDefault="00BE3129">
            <w:pPr>
              <w:rPr>
                <w:color w:val="31849B" w:themeColor="accent5" w:themeShade="BF"/>
              </w:rPr>
              <w:pPrChange w:id="404" w:author="Salas López Marcos Alam (UPGM)" w:date="2016-06-23T10:04:00Z">
                <w:pPr>
                  <w:jc w:val="both"/>
                </w:pPr>
              </w:pPrChange>
            </w:pPr>
            <w:r w:rsidRPr="00B32B55">
              <w:rPr>
                <w:color w:val="31849B" w:themeColor="accent5" w:themeShade="BF"/>
              </w:rPr>
              <w:t>Estatus</w:t>
            </w:r>
          </w:p>
        </w:tc>
        <w:tc>
          <w:tcPr>
            <w:tcW w:w="2045" w:type="dxa"/>
            <w:vAlign w:val="center"/>
            <w:tcPrChange w:id="405" w:author="Salas López Marcos Alam (UPGM)" w:date="2016-06-23T10:04:00Z">
              <w:tcPr>
                <w:tcW w:w="2045" w:type="dxa"/>
              </w:tcPr>
            </w:tcPrChange>
          </w:tcPr>
          <w:p w14:paraId="150FAF8B" w14:textId="447FCD52" w:rsidR="00BE3129" w:rsidRPr="00B32B55" w:rsidRDefault="00BE3129">
            <w:pPr>
              <w:jc w:val="center"/>
              <w:rPr>
                <w:color w:val="31849B" w:themeColor="accent5" w:themeShade="BF"/>
              </w:rPr>
            </w:pPr>
            <w:r w:rsidRPr="00B32B55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406" w:author="Salas López Marcos Alam (UPGM)" w:date="2016-06-23T10:04:00Z">
              <w:tcPr>
                <w:tcW w:w="2292" w:type="dxa"/>
              </w:tcPr>
            </w:tcPrChange>
          </w:tcPr>
          <w:p w14:paraId="15CE2C0F" w14:textId="75F48CBE" w:rsidR="00BE3129" w:rsidRPr="00B32B55" w:rsidRDefault="00BE3129">
            <w:pPr>
              <w:jc w:val="center"/>
              <w:rPr>
                <w:color w:val="31849B" w:themeColor="accent5" w:themeShade="BF"/>
              </w:rPr>
            </w:pPr>
            <w:r w:rsidRPr="00B32B55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22493095" w14:textId="77777777" w:rsidTr="009E7263">
        <w:trPr>
          <w:trHeight w:val="408"/>
          <w:jc w:val="center"/>
          <w:trPrChange w:id="40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08" w:author="Salas López Marcos Alam (UPGM)" w:date="2016-06-23T10:04:00Z">
              <w:tcPr>
                <w:tcW w:w="3157" w:type="dxa"/>
              </w:tcPr>
            </w:tcPrChange>
          </w:tcPr>
          <w:p w14:paraId="724B6031" w14:textId="3EB77CCF" w:rsidR="00BE3129" w:rsidRDefault="00BE3129">
            <w:pPr>
              <w:rPr>
                <w:color w:val="31849B" w:themeColor="accent5" w:themeShade="BF"/>
              </w:rPr>
              <w:pPrChange w:id="409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Habilidad</w:t>
            </w:r>
            <w:ins w:id="410" w:author="Salas López Marcos Alam (UPGM)" w:date="2016-06-23T09:50:00Z">
              <w:r w:rsidR="00B32B55">
                <w:rPr>
                  <w:color w:val="31849B" w:themeColor="accent5" w:themeShade="BF"/>
                </w:rPr>
                <w:t>es</w:t>
              </w:r>
            </w:ins>
          </w:p>
        </w:tc>
        <w:tc>
          <w:tcPr>
            <w:tcW w:w="2045" w:type="dxa"/>
            <w:vAlign w:val="center"/>
            <w:tcPrChange w:id="411" w:author="Salas López Marcos Alam (UPGM)" w:date="2016-06-23T10:04:00Z">
              <w:tcPr>
                <w:tcW w:w="2045" w:type="dxa"/>
              </w:tcPr>
            </w:tcPrChange>
          </w:tcPr>
          <w:p w14:paraId="50B61DED" w14:textId="41C83994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412" w:author="Salas López Marcos Alam (UPGM)" w:date="2016-06-23T10:04:00Z">
              <w:tcPr>
                <w:tcW w:w="2292" w:type="dxa"/>
              </w:tcPr>
            </w:tcPrChange>
          </w:tcPr>
          <w:p w14:paraId="75A6FD1D" w14:textId="6A6ABDE3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del w:id="413" w:author="Lopez Guzman Susana Carolina" w:date="2016-06-21T11:32:00Z">
              <w:r w:rsidRPr="0008458C" w:rsidDel="0052177A">
                <w:rPr>
                  <w:color w:val="31849B" w:themeColor="accent5" w:themeShade="BF"/>
                </w:rPr>
                <w:delText>N/A</w:delText>
              </w:r>
            </w:del>
            <w:ins w:id="414" w:author="Lopez Guzman Susana Carolina" w:date="2016-06-21T11:32:00Z">
              <w:r w:rsidR="0052177A">
                <w:rPr>
                  <w:color w:val="31849B" w:themeColor="accent5" w:themeShade="BF"/>
                </w:rPr>
                <w:t>se seleccionará de catálogo</w:t>
              </w:r>
            </w:ins>
          </w:p>
        </w:tc>
      </w:tr>
      <w:tr w:rsidR="00BE3129" w:rsidRPr="0008458C" w:rsidDel="00A3523C" w14:paraId="4A737483" w14:textId="1BE8644B" w:rsidTr="009E7263">
        <w:trPr>
          <w:trHeight w:val="408"/>
          <w:jc w:val="center"/>
          <w:del w:id="415" w:author="Salas López Marcos Alam (UPGM)" w:date="2016-06-23T09:45:00Z"/>
          <w:trPrChange w:id="416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17" w:author="Salas López Marcos Alam (UPGM)" w:date="2016-06-23T10:04:00Z">
              <w:tcPr>
                <w:tcW w:w="3157" w:type="dxa"/>
              </w:tcPr>
            </w:tcPrChange>
          </w:tcPr>
          <w:p w14:paraId="7E73BDB8" w14:textId="5CEFBD81" w:rsidR="00BE3129" w:rsidRPr="004F615B" w:rsidDel="00A3523C" w:rsidRDefault="00BE3129">
            <w:pPr>
              <w:rPr>
                <w:del w:id="418" w:author="Salas López Marcos Alam (UPGM)" w:date="2016-06-23T09:45:00Z"/>
                <w:color w:val="31849B" w:themeColor="accent5" w:themeShade="BF"/>
                <w:highlight w:val="yellow"/>
                <w:rPrChange w:id="419" w:author="Lopez Guzman Susana Carolina" w:date="2016-06-21T09:50:00Z">
                  <w:rPr>
                    <w:del w:id="420" w:author="Salas López Marcos Alam (UPGM)" w:date="2016-06-23T09:45:00Z"/>
                    <w:color w:val="31849B" w:themeColor="accent5" w:themeShade="BF"/>
                  </w:rPr>
                </w:rPrChange>
              </w:rPr>
              <w:pPrChange w:id="421" w:author="Salas López Marcos Alam (UPGM)" w:date="2016-06-23T10:04:00Z">
                <w:pPr>
                  <w:jc w:val="both"/>
                </w:pPr>
              </w:pPrChange>
            </w:pPr>
            <w:del w:id="422" w:author="Salas López Marcos Alam (UPGM)" w:date="2016-06-23T09:45:00Z">
              <w:r w:rsidRPr="004F615B" w:rsidDel="00A3523C">
                <w:rPr>
                  <w:color w:val="31849B" w:themeColor="accent5" w:themeShade="BF"/>
                  <w:highlight w:val="yellow"/>
                  <w:rPrChange w:id="423" w:author="Lopez Guzman Susana Carolina" w:date="2016-06-21T09:50:00Z">
                    <w:rPr>
                      <w:color w:val="31849B" w:themeColor="accent5" w:themeShade="BF"/>
                    </w:rPr>
                  </w:rPrChange>
                </w:rPr>
                <w:delText>Habilidad</w:delText>
              </w:r>
            </w:del>
          </w:p>
        </w:tc>
        <w:tc>
          <w:tcPr>
            <w:tcW w:w="2045" w:type="dxa"/>
            <w:vAlign w:val="center"/>
            <w:tcPrChange w:id="424" w:author="Salas López Marcos Alam (UPGM)" w:date="2016-06-23T10:04:00Z">
              <w:tcPr>
                <w:tcW w:w="2045" w:type="dxa"/>
              </w:tcPr>
            </w:tcPrChange>
          </w:tcPr>
          <w:p w14:paraId="394225CB" w14:textId="7445F033" w:rsidR="00BE3129" w:rsidRPr="004F615B" w:rsidDel="00A3523C" w:rsidRDefault="00BE3129">
            <w:pPr>
              <w:rPr>
                <w:del w:id="425" w:author="Salas López Marcos Alam (UPGM)" w:date="2016-06-23T09:45:00Z"/>
                <w:color w:val="31849B" w:themeColor="accent5" w:themeShade="BF"/>
                <w:highlight w:val="yellow"/>
                <w:rPrChange w:id="426" w:author="Lopez Guzman Susana Carolina" w:date="2016-06-21T09:50:00Z">
                  <w:rPr>
                    <w:del w:id="427" w:author="Salas López Marcos Alam (UPGM)" w:date="2016-06-23T09:45:00Z"/>
                    <w:color w:val="31849B" w:themeColor="accent5" w:themeShade="BF"/>
                  </w:rPr>
                </w:rPrChange>
              </w:rPr>
              <w:pPrChange w:id="428" w:author="Salas López Marcos Alam (UPGM)" w:date="2016-06-23T10:04:00Z">
                <w:pPr>
                  <w:jc w:val="center"/>
                </w:pPr>
              </w:pPrChange>
            </w:pPr>
            <w:del w:id="429" w:author="Salas López Marcos Alam (UPGM)" w:date="2016-06-23T09:45:00Z">
              <w:r w:rsidRPr="004F615B" w:rsidDel="00A3523C">
                <w:rPr>
                  <w:color w:val="31849B" w:themeColor="accent5" w:themeShade="BF"/>
                  <w:highlight w:val="yellow"/>
                  <w:rPrChange w:id="430" w:author="Lopez Guzman Susana Carolina" w:date="2016-06-21T09:50:00Z">
                    <w:rPr>
                      <w:color w:val="31849B" w:themeColor="accent5" w:themeShade="BF"/>
                    </w:rPr>
                  </w:rPrChange>
                </w:rPr>
                <w:delText>Si</w:delText>
              </w:r>
            </w:del>
          </w:p>
        </w:tc>
        <w:tc>
          <w:tcPr>
            <w:tcW w:w="2292" w:type="dxa"/>
            <w:vAlign w:val="center"/>
            <w:tcPrChange w:id="431" w:author="Salas López Marcos Alam (UPGM)" w:date="2016-06-23T10:04:00Z">
              <w:tcPr>
                <w:tcW w:w="2292" w:type="dxa"/>
              </w:tcPr>
            </w:tcPrChange>
          </w:tcPr>
          <w:p w14:paraId="39B0B097" w14:textId="00280F87" w:rsidR="00BE3129" w:rsidRPr="0008458C" w:rsidDel="00A3523C" w:rsidRDefault="00BE3129">
            <w:pPr>
              <w:rPr>
                <w:del w:id="432" w:author="Salas López Marcos Alam (UPGM)" w:date="2016-06-23T09:45:00Z"/>
                <w:color w:val="31849B" w:themeColor="accent5" w:themeShade="BF"/>
              </w:rPr>
              <w:pPrChange w:id="433" w:author="Salas López Marcos Alam (UPGM)" w:date="2016-06-23T10:04:00Z">
                <w:pPr>
                  <w:jc w:val="center"/>
                </w:pPr>
              </w:pPrChange>
            </w:pPr>
            <w:del w:id="434" w:author="Salas López Marcos Alam (UPGM)" w:date="2016-06-23T09:45:00Z">
              <w:r w:rsidRPr="004F615B" w:rsidDel="00A3523C">
                <w:rPr>
                  <w:color w:val="31849B" w:themeColor="accent5" w:themeShade="BF"/>
                  <w:highlight w:val="yellow"/>
                  <w:rPrChange w:id="435" w:author="Lopez Guzman Susana Carolina" w:date="2016-06-21T09:50:00Z">
                    <w:rPr>
                      <w:color w:val="31849B" w:themeColor="accent5" w:themeShade="BF"/>
                    </w:rPr>
                  </w:rPrChange>
                </w:rPr>
                <w:delText>N/A</w:delText>
              </w:r>
            </w:del>
          </w:p>
        </w:tc>
      </w:tr>
      <w:tr w:rsidR="00BE3129" w:rsidRPr="0008458C" w14:paraId="0411BF43" w14:textId="77777777" w:rsidTr="009E7263">
        <w:trPr>
          <w:trHeight w:val="408"/>
          <w:jc w:val="center"/>
          <w:trPrChange w:id="436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37" w:author="Salas López Marcos Alam (UPGM)" w:date="2016-06-23T10:04:00Z">
              <w:tcPr>
                <w:tcW w:w="3157" w:type="dxa"/>
              </w:tcPr>
            </w:tcPrChange>
          </w:tcPr>
          <w:p w14:paraId="1C0A3D5D" w14:textId="347B5E67" w:rsidR="00BE3129" w:rsidRDefault="00BE3129">
            <w:pPr>
              <w:rPr>
                <w:color w:val="31849B" w:themeColor="accent5" w:themeShade="BF"/>
              </w:rPr>
              <w:pPrChange w:id="438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Nivel</w:t>
            </w:r>
            <w:ins w:id="439" w:author="Salas López Marcos Alam (UPGM)" w:date="2016-06-23T09:50:00Z">
              <w:r w:rsidR="00B32B55">
                <w:rPr>
                  <w:color w:val="31849B" w:themeColor="accent5" w:themeShade="BF"/>
                </w:rPr>
                <w:t xml:space="preserve"> de </w:t>
              </w:r>
            </w:ins>
            <w:ins w:id="440" w:author="Salas López Marcos Alam (UPGM)" w:date="2016-06-23T09:45:00Z">
              <w:r w:rsidR="00A3523C">
                <w:rPr>
                  <w:color w:val="31849B" w:themeColor="accent5" w:themeShade="BF"/>
                </w:rPr>
                <w:t>Habilidad</w:t>
              </w:r>
            </w:ins>
          </w:p>
        </w:tc>
        <w:tc>
          <w:tcPr>
            <w:tcW w:w="2045" w:type="dxa"/>
            <w:vAlign w:val="center"/>
            <w:tcPrChange w:id="441" w:author="Salas López Marcos Alam (UPGM)" w:date="2016-06-23T10:04:00Z">
              <w:tcPr>
                <w:tcW w:w="2045" w:type="dxa"/>
              </w:tcPr>
            </w:tcPrChange>
          </w:tcPr>
          <w:p w14:paraId="4FE0C79D" w14:textId="1C2E6A4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442" w:author="Salas López Marcos Alam (UPGM)" w:date="2016-06-23T10:04:00Z">
              <w:tcPr>
                <w:tcW w:w="2292" w:type="dxa"/>
              </w:tcPr>
            </w:tcPrChange>
          </w:tcPr>
          <w:p w14:paraId="7D56C007" w14:textId="3BB0B1F6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:rsidDel="00B32B55" w14:paraId="58241438" w14:textId="2CB44855" w:rsidTr="009E7263">
        <w:trPr>
          <w:trHeight w:val="408"/>
          <w:jc w:val="center"/>
          <w:del w:id="443" w:author="Salas López Marcos Alam (UPGM)" w:date="2016-06-23T09:56:00Z"/>
          <w:trPrChange w:id="444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45" w:author="Salas López Marcos Alam (UPGM)" w:date="2016-06-23T10:04:00Z">
              <w:tcPr>
                <w:tcW w:w="3157" w:type="dxa"/>
              </w:tcPr>
            </w:tcPrChange>
          </w:tcPr>
          <w:p w14:paraId="55D2316A" w14:textId="7BE163A4" w:rsidR="00BE3129" w:rsidDel="00B32B55" w:rsidRDefault="00BE3129">
            <w:pPr>
              <w:rPr>
                <w:del w:id="446" w:author="Salas López Marcos Alam (UPGM)" w:date="2016-06-23T09:56:00Z"/>
                <w:color w:val="31849B" w:themeColor="accent5" w:themeShade="BF"/>
              </w:rPr>
              <w:pPrChange w:id="447" w:author="Salas López Marcos Alam (UPGM)" w:date="2016-06-23T10:04:00Z">
                <w:pPr>
                  <w:jc w:val="both"/>
                </w:pPr>
              </w:pPrChange>
            </w:pPr>
            <w:del w:id="448" w:author="Salas López Marcos Alam (UPGM)" w:date="2016-06-23T09:56:00Z">
              <w:r w:rsidDel="00B32B55">
                <w:rPr>
                  <w:color w:val="31849B" w:themeColor="accent5" w:themeShade="BF"/>
                </w:rPr>
                <w:delText>Años</w:delText>
              </w:r>
            </w:del>
          </w:p>
        </w:tc>
        <w:tc>
          <w:tcPr>
            <w:tcW w:w="2045" w:type="dxa"/>
            <w:vAlign w:val="center"/>
            <w:tcPrChange w:id="449" w:author="Salas López Marcos Alam (UPGM)" w:date="2016-06-23T10:04:00Z">
              <w:tcPr>
                <w:tcW w:w="2045" w:type="dxa"/>
              </w:tcPr>
            </w:tcPrChange>
          </w:tcPr>
          <w:p w14:paraId="7BBE9209" w14:textId="10B87CB2" w:rsidR="00BE3129" w:rsidRPr="0008458C" w:rsidDel="00B32B55" w:rsidRDefault="00BE3129">
            <w:pPr>
              <w:rPr>
                <w:del w:id="450" w:author="Salas López Marcos Alam (UPGM)" w:date="2016-06-23T09:56:00Z"/>
                <w:color w:val="31849B" w:themeColor="accent5" w:themeShade="BF"/>
              </w:rPr>
              <w:pPrChange w:id="451" w:author="Salas López Marcos Alam (UPGM)" w:date="2016-06-23T10:04:00Z">
                <w:pPr>
                  <w:jc w:val="center"/>
                </w:pPr>
              </w:pPrChange>
            </w:pPr>
            <w:del w:id="452" w:author="Salas López Marcos Alam (UPGM)" w:date="2016-06-23T09:56:00Z">
              <w:r w:rsidRPr="0008458C" w:rsidDel="00B32B55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vAlign w:val="center"/>
            <w:tcPrChange w:id="453" w:author="Salas López Marcos Alam (UPGM)" w:date="2016-06-23T10:04:00Z">
              <w:tcPr>
                <w:tcW w:w="2292" w:type="dxa"/>
              </w:tcPr>
            </w:tcPrChange>
          </w:tcPr>
          <w:p w14:paraId="58F55E00" w14:textId="109484B8" w:rsidR="00BE3129" w:rsidRPr="0008458C" w:rsidDel="00B32B55" w:rsidRDefault="00BE3129">
            <w:pPr>
              <w:rPr>
                <w:del w:id="454" w:author="Salas López Marcos Alam (UPGM)" w:date="2016-06-23T09:56:00Z"/>
                <w:color w:val="31849B" w:themeColor="accent5" w:themeShade="BF"/>
              </w:rPr>
              <w:pPrChange w:id="455" w:author="Salas López Marcos Alam (UPGM)" w:date="2016-06-23T10:04:00Z">
                <w:pPr>
                  <w:jc w:val="center"/>
                </w:pPr>
              </w:pPrChange>
            </w:pPr>
            <w:del w:id="456" w:author="Salas López Marcos Alam (UPGM)" w:date="2016-06-23T09:56:00Z">
              <w:r w:rsidRPr="0008458C" w:rsidDel="00B32B55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BE3129" w:rsidRPr="0008458C" w14:paraId="52A0157F" w14:textId="77777777" w:rsidTr="009E7263">
        <w:trPr>
          <w:trHeight w:val="408"/>
          <w:jc w:val="center"/>
          <w:trPrChange w:id="45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58" w:author="Salas López Marcos Alam (UPGM)" w:date="2016-06-23T10:04:00Z">
              <w:tcPr>
                <w:tcW w:w="3157" w:type="dxa"/>
              </w:tcPr>
            </w:tcPrChange>
          </w:tcPr>
          <w:p w14:paraId="2AEF6277" w14:textId="005E362E" w:rsidR="00BE3129" w:rsidRDefault="00BE3129">
            <w:pPr>
              <w:rPr>
                <w:color w:val="31849B" w:themeColor="accent5" w:themeShade="BF"/>
              </w:rPr>
              <w:pPrChange w:id="459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Certificación</w:t>
            </w:r>
          </w:p>
        </w:tc>
        <w:tc>
          <w:tcPr>
            <w:tcW w:w="2045" w:type="dxa"/>
            <w:vAlign w:val="center"/>
            <w:tcPrChange w:id="460" w:author="Salas López Marcos Alam (UPGM)" w:date="2016-06-23T10:04:00Z">
              <w:tcPr>
                <w:tcW w:w="2045" w:type="dxa"/>
              </w:tcPr>
            </w:tcPrChange>
          </w:tcPr>
          <w:p w14:paraId="3CA1337E" w14:textId="74536C58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461" w:author="Salas López Marcos Alam (UPGM)" w:date="2016-06-23T10:04:00Z">
              <w:tcPr>
                <w:tcW w:w="2292" w:type="dxa"/>
              </w:tcPr>
            </w:tcPrChange>
          </w:tcPr>
          <w:p w14:paraId="0F412E76" w14:textId="6C4089A7" w:rsidR="00BE3129" w:rsidRPr="0008458C" w:rsidRDefault="0052177A">
            <w:pPr>
              <w:jc w:val="center"/>
              <w:rPr>
                <w:color w:val="31849B" w:themeColor="accent5" w:themeShade="BF"/>
              </w:rPr>
            </w:pPr>
            <w:ins w:id="462" w:author="Lopez Guzman Susana Carolina" w:date="2016-06-21T11:32:00Z">
              <w:r>
                <w:rPr>
                  <w:color w:val="31849B" w:themeColor="accent5" w:themeShade="BF"/>
                </w:rPr>
                <w:t>se seleccionará de catálogo</w:t>
              </w:r>
            </w:ins>
            <w:del w:id="463" w:author="Lopez Guzman Susana Carolina" w:date="2016-06-21T11:32:00Z">
              <w:r w:rsidR="00BE3129" w:rsidRPr="0008458C" w:rsidDel="0052177A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BE3129" w:rsidRPr="0008458C" w:rsidDel="00A3523C" w14:paraId="2841A98C" w14:textId="1D7AEAE0" w:rsidTr="009E7263">
        <w:trPr>
          <w:trHeight w:val="408"/>
          <w:jc w:val="center"/>
          <w:del w:id="464" w:author="Salas López Marcos Alam (UPGM)" w:date="2016-06-23T09:45:00Z"/>
          <w:trPrChange w:id="465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66" w:author="Salas López Marcos Alam (UPGM)" w:date="2016-06-23T10:04:00Z">
              <w:tcPr>
                <w:tcW w:w="3157" w:type="dxa"/>
              </w:tcPr>
            </w:tcPrChange>
          </w:tcPr>
          <w:p w14:paraId="79F39E84" w14:textId="1AB0ABA5" w:rsidR="00BE3129" w:rsidRPr="004F615B" w:rsidDel="00A3523C" w:rsidRDefault="00BE3129">
            <w:pPr>
              <w:rPr>
                <w:del w:id="467" w:author="Salas López Marcos Alam (UPGM)" w:date="2016-06-23T09:45:00Z"/>
                <w:color w:val="31849B" w:themeColor="accent5" w:themeShade="BF"/>
                <w:highlight w:val="yellow"/>
                <w:rPrChange w:id="468" w:author="Lopez Guzman Susana Carolina" w:date="2016-06-21T09:50:00Z">
                  <w:rPr>
                    <w:del w:id="469" w:author="Salas López Marcos Alam (UPGM)" w:date="2016-06-23T09:45:00Z"/>
                    <w:color w:val="31849B" w:themeColor="accent5" w:themeShade="BF"/>
                  </w:rPr>
                </w:rPrChange>
              </w:rPr>
              <w:pPrChange w:id="470" w:author="Salas López Marcos Alam (UPGM)" w:date="2016-06-23T10:04:00Z">
                <w:pPr>
                  <w:jc w:val="both"/>
                </w:pPr>
              </w:pPrChange>
            </w:pPr>
            <w:del w:id="471" w:author="Salas López Marcos Alam (UPGM)" w:date="2016-06-23T09:45:00Z">
              <w:r w:rsidRPr="004F615B" w:rsidDel="00A3523C">
                <w:rPr>
                  <w:color w:val="31849B" w:themeColor="accent5" w:themeShade="BF"/>
                  <w:highlight w:val="yellow"/>
                  <w:rPrChange w:id="472" w:author="Lopez Guzman Susana Carolina" w:date="2016-06-21T09:50:00Z">
                    <w:rPr>
                      <w:color w:val="31849B" w:themeColor="accent5" w:themeShade="BF"/>
                    </w:rPr>
                  </w:rPrChange>
                </w:rPr>
                <w:delText>Certificación</w:delText>
              </w:r>
            </w:del>
          </w:p>
        </w:tc>
        <w:tc>
          <w:tcPr>
            <w:tcW w:w="2045" w:type="dxa"/>
            <w:vAlign w:val="center"/>
            <w:tcPrChange w:id="473" w:author="Salas López Marcos Alam (UPGM)" w:date="2016-06-23T10:04:00Z">
              <w:tcPr>
                <w:tcW w:w="2045" w:type="dxa"/>
              </w:tcPr>
            </w:tcPrChange>
          </w:tcPr>
          <w:p w14:paraId="12153008" w14:textId="06B589E0" w:rsidR="00BE3129" w:rsidRPr="004F615B" w:rsidDel="00A3523C" w:rsidRDefault="00BE3129">
            <w:pPr>
              <w:rPr>
                <w:del w:id="474" w:author="Salas López Marcos Alam (UPGM)" w:date="2016-06-23T09:45:00Z"/>
                <w:color w:val="31849B" w:themeColor="accent5" w:themeShade="BF"/>
                <w:highlight w:val="yellow"/>
                <w:rPrChange w:id="475" w:author="Lopez Guzman Susana Carolina" w:date="2016-06-21T09:50:00Z">
                  <w:rPr>
                    <w:del w:id="476" w:author="Salas López Marcos Alam (UPGM)" w:date="2016-06-23T09:45:00Z"/>
                    <w:color w:val="31849B" w:themeColor="accent5" w:themeShade="BF"/>
                  </w:rPr>
                </w:rPrChange>
              </w:rPr>
              <w:pPrChange w:id="477" w:author="Salas López Marcos Alam (UPGM)" w:date="2016-06-23T10:04:00Z">
                <w:pPr>
                  <w:jc w:val="center"/>
                </w:pPr>
              </w:pPrChange>
            </w:pPr>
            <w:del w:id="478" w:author="Salas López Marcos Alam (UPGM)" w:date="2016-06-23T09:45:00Z">
              <w:r w:rsidRPr="004F615B" w:rsidDel="00A3523C">
                <w:rPr>
                  <w:color w:val="31849B" w:themeColor="accent5" w:themeShade="BF"/>
                  <w:highlight w:val="yellow"/>
                  <w:rPrChange w:id="479" w:author="Lopez Guzman Susana Carolina" w:date="2016-06-21T09:50:00Z">
                    <w:rPr>
                      <w:color w:val="31849B" w:themeColor="accent5" w:themeShade="BF"/>
                    </w:rPr>
                  </w:rPrChange>
                </w:rPr>
                <w:delText>Si</w:delText>
              </w:r>
            </w:del>
          </w:p>
        </w:tc>
        <w:tc>
          <w:tcPr>
            <w:tcW w:w="2292" w:type="dxa"/>
            <w:vAlign w:val="center"/>
            <w:tcPrChange w:id="480" w:author="Salas López Marcos Alam (UPGM)" w:date="2016-06-23T10:04:00Z">
              <w:tcPr>
                <w:tcW w:w="2292" w:type="dxa"/>
              </w:tcPr>
            </w:tcPrChange>
          </w:tcPr>
          <w:p w14:paraId="51E062F8" w14:textId="5885BB9A" w:rsidR="00BE3129" w:rsidRPr="0008458C" w:rsidDel="00A3523C" w:rsidRDefault="00BE3129">
            <w:pPr>
              <w:rPr>
                <w:del w:id="481" w:author="Salas López Marcos Alam (UPGM)" w:date="2016-06-23T09:45:00Z"/>
                <w:color w:val="31849B" w:themeColor="accent5" w:themeShade="BF"/>
              </w:rPr>
              <w:pPrChange w:id="482" w:author="Salas López Marcos Alam (UPGM)" w:date="2016-06-23T10:04:00Z">
                <w:pPr>
                  <w:jc w:val="center"/>
                </w:pPr>
              </w:pPrChange>
            </w:pPr>
            <w:del w:id="483" w:author="Salas López Marcos Alam (UPGM)" w:date="2016-06-23T09:45:00Z">
              <w:r w:rsidRPr="004F615B" w:rsidDel="00A3523C">
                <w:rPr>
                  <w:color w:val="31849B" w:themeColor="accent5" w:themeShade="BF"/>
                  <w:highlight w:val="yellow"/>
                  <w:rPrChange w:id="484" w:author="Lopez Guzman Susana Carolina" w:date="2016-06-21T09:50:00Z">
                    <w:rPr>
                      <w:color w:val="31849B" w:themeColor="accent5" w:themeShade="BF"/>
                    </w:rPr>
                  </w:rPrChange>
                </w:rPr>
                <w:delText>N/A</w:delText>
              </w:r>
            </w:del>
          </w:p>
        </w:tc>
      </w:tr>
      <w:tr w:rsidR="00BE3129" w:rsidRPr="0008458C" w14:paraId="180C9618" w14:textId="77777777" w:rsidTr="009E7263">
        <w:trPr>
          <w:trHeight w:val="408"/>
          <w:jc w:val="center"/>
          <w:trPrChange w:id="485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86" w:author="Salas López Marcos Alam (UPGM)" w:date="2016-06-23T10:04:00Z">
              <w:tcPr>
                <w:tcW w:w="3157" w:type="dxa"/>
              </w:tcPr>
            </w:tcPrChange>
          </w:tcPr>
          <w:p w14:paraId="0533CE04" w14:textId="29023AD0" w:rsidR="00BE3129" w:rsidRDefault="00BE3129">
            <w:pPr>
              <w:rPr>
                <w:color w:val="31849B" w:themeColor="accent5" w:themeShade="BF"/>
              </w:rPr>
              <w:pPrChange w:id="487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Año</w:t>
            </w:r>
            <w:ins w:id="488" w:author="Salas López Marcos Alam (UPGM)" w:date="2016-06-23T09:56:00Z">
              <w:r w:rsidR="00B32B55">
                <w:rPr>
                  <w:color w:val="31849B" w:themeColor="accent5" w:themeShade="BF"/>
                </w:rPr>
                <w:t xml:space="preserve"> de certificación</w:t>
              </w:r>
            </w:ins>
          </w:p>
        </w:tc>
        <w:tc>
          <w:tcPr>
            <w:tcW w:w="2045" w:type="dxa"/>
            <w:vAlign w:val="center"/>
            <w:tcPrChange w:id="489" w:author="Salas López Marcos Alam (UPGM)" w:date="2016-06-23T10:04:00Z">
              <w:tcPr>
                <w:tcW w:w="2045" w:type="dxa"/>
              </w:tcPr>
            </w:tcPrChange>
          </w:tcPr>
          <w:p w14:paraId="2F7331C4" w14:textId="16453293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490" w:author="Salas López Marcos Alam (UPGM)" w:date="2016-06-23T10:04:00Z">
              <w:tcPr>
                <w:tcW w:w="2292" w:type="dxa"/>
              </w:tcPr>
            </w:tcPrChange>
          </w:tcPr>
          <w:p w14:paraId="7148FC86" w14:textId="77B1F057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0F755345" w14:textId="77777777" w:rsidTr="009E7263">
        <w:trPr>
          <w:trHeight w:val="408"/>
          <w:jc w:val="center"/>
          <w:trPrChange w:id="491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92" w:author="Salas López Marcos Alam (UPGM)" w:date="2016-06-23T10:04:00Z">
              <w:tcPr>
                <w:tcW w:w="3157" w:type="dxa"/>
              </w:tcPr>
            </w:tcPrChange>
          </w:tcPr>
          <w:p w14:paraId="5D71C059" w14:textId="2B1E7650" w:rsidR="00BE3129" w:rsidRDefault="00BE3129">
            <w:pPr>
              <w:rPr>
                <w:color w:val="31849B" w:themeColor="accent5" w:themeShade="BF"/>
              </w:rPr>
              <w:pPrChange w:id="493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Curso</w:t>
            </w:r>
          </w:p>
        </w:tc>
        <w:tc>
          <w:tcPr>
            <w:tcW w:w="2045" w:type="dxa"/>
            <w:vAlign w:val="center"/>
            <w:tcPrChange w:id="494" w:author="Salas López Marcos Alam (UPGM)" w:date="2016-06-23T10:04:00Z">
              <w:tcPr>
                <w:tcW w:w="2045" w:type="dxa"/>
              </w:tcPr>
            </w:tcPrChange>
          </w:tcPr>
          <w:p w14:paraId="6FECF304" w14:textId="005E29A1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495" w:author="Salas López Marcos Alam (UPGM)" w:date="2016-06-23T10:04:00Z">
              <w:tcPr>
                <w:tcW w:w="2292" w:type="dxa"/>
              </w:tcPr>
            </w:tcPrChange>
          </w:tcPr>
          <w:p w14:paraId="7033D4BD" w14:textId="376FA7E2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1002D489" w14:textId="77777777" w:rsidTr="009E7263">
        <w:trPr>
          <w:trHeight w:val="408"/>
          <w:jc w:val="center"/>
          <w:trPrChange w:id="496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97" w:author="Salas López Marcos Alam (UPGM)" w:date="2016-06-23T10:04:00Z">
              <w:tcPr>
                <w:tcW w:w="3157" w:type="dxa"/>
              </w:tcPr>
            </w:tcPrChange>
          </w:tcPr>
          <w:p w14:paraId="3C57129D" w14:textId="61840A5D" w:rsidR="00BE3129" w:rsidRDefault="00BE3129">
            <w:pPr>
              <w:rPr>
                <w:color w:val="31849B" w:themeColor="accent5" w:themeShade="BF"/>
              </w:rPr>
              <w:pPrChange w:id="498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Día</w:t>
            </w:r>
            <w:ins w:id="499" w:author="Lopez Guzman Susana Carolina" w:date="2016-06-21T09:51:00Z">
              <w:r w:rsidR="004F615B">
                <w:rPr>
                  <w:color w:val="31849B" w:themeColor="accent5" w:themeShade="BF"/>
                </w:rPr>
                <w:t>_inic_curso</w:t>
              </w:r>
            </w:ins>
          </w:p>
        </w:tc>
        <w:tc>
          <w:tcPr>
            <w:tcW w:w="2045" w:type="dxa"/>
            <w:vAlign w:val="center"/>
            <w:tcPrChange w:id="500" w:author="Salas López Marcos Alam (UPGM)" w:date="2016-06-23T10:04:00Z">
              <w:tcPr>
                <w:tcW w:w="2045" w:type="dxa"/>
              </w:tcPr>
            </w:tcPrChange>
          </w:tcPr>
          <w:p w14:paraId="7371F776" w14:textId="51884AE4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01" w:author="Salas López Marcos Alam (UPGM)" w:date="2016-06-23T10:04:00Z">
              <w:tcPr>
                <w:tcW w:w="2292" w:type="dxa"/>
              </w:tcPr>
            </w:tcPrChange>
          </w:tcPr>
          <w:p w14:paraId="762F4F51" w14:textId="74ADE11F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300A643B" w14:textId="77777777" w:rsidTr="009E7263">
        <w:trPr>
          <w:trHeight w:val="408"/>
          <w:jc w:val="center"/>
          <w:trPrChange w:id="50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03" w:author="Salas López Marcos Alam (UPGM)" w:date="2016-06-23T10:04:00Z">
              <w:tcPr>
                <w:tcW w:w="3157" w:type="dxa"/>
              </w:tcPr>
            </w:tcPrChange>
          </w:tcPr>
          <w:p w14:paraId="494E5AD2" w14:textId="4243F475" w:rsidR="00BE3129" w:rsidRDefault="00BE3129">
            <w:pPr>
              <w:rPr>
                <w:color w:val="31849B" w:themeColor="accent5" w:themeShade="BF"/>
              </w:rPr>
              <w:pPrChange w:id="50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Mes</w:t>
            </w:r>
            <w:ins w:id="505" w:author="Lopez Guzman Susana Carolina" w:date="2016-06-21T09:51:00Z">
              <w:r w:rsidR="004F615B">
                <w:rPr>
                  <w:color w:val="31849B" w:themeColor="accent5" w:themeShade="BF"/>
                </w:rPr>
                <w:t>_inic_curso</w:t>
              </w:r>
            </w:ins>
          </w:p>
        </w:tc>
        <w:tc>
          <w:tcPr>
            <w:tcW w:w="2045" w:type="dxa"/>
            <w:vAlign w:val="center"/>
            <w:tcPrChange w:id="506" w:author="Salas López Marcos Alam (UPGM)" w:date="2016-06-23T10:04:00Z">
              <w:tcPr>
                <w:tcW w:w="2045" w:type="dxa"/>
              </w:tcPr>
            </w:tcPrChange>
          </w:tcPr>
          <w:p w14:paraId="5DFF1702" w14:textId="5D6ABE3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07" w:author="Salas López Marcos Alam (UPGM)" w:date="2016-06-23T10:04:00Z">
              <w:tcPr>
                <w:tcW w:w="2292" w:type="dxa"/>
              </w:tcPr>
            </w:tcPrChange>
          </w:tcPr>
          <w:p w14:paraId="1E229713" w14:textId="6310F383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699F38AA" w14:textId="77777777" w:rsidTr="009E7263">
        <w:trPr>
          <w:trHeight w:val="408"/>
          <w:jc w:val="center"/>
          <w:trPrChange w:id="508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09" w:author="Salas López Marcos Alam (UPGM)" w:date="2016-06-23T10:04:00Z">
              <w:tcPr>
                <w:tcW w:w="3157" w:type="dxa"/>
              </w:tcPr>
            </w:tcPrChange>
          </w:tcPr>
          <w:p w14:paraId="26A76665" w14:textId="4405FA5B" w:rsidR="00BE3129" w:rsidRDefault="00BE3129">
            <w:pPr>
              <w:rPr>
                <w:color w:val="31849B" w:themeColor="accent5" w:themeShade="BF"/>
              </w:rPr>
              <w:pPrChange w:id="510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Año</w:t>
            </w:r>
            <w:ins w:id="511" w:author="Lopez Guzman Susana Carolina" w:date="2016-06-21T09:51:00Z">
              <w:r w:rsidR="004F615B">
                <w:rPr>
                  <w:color w:val="31849B" w:themeColor="accent5" w:themeShade="BF"/>
                </w:rPr>
                <w:t>_inic_curso</w:t>
              </w:r>
            </w:ins>
          </w:p>
        </w:tc>
        <w:tc>
          <w:tcPr>
            <w:tcW w:w="2045" w:type="dxa"/>
            <w:vAlign w:val="center"/>
            <w:tcPrChange w:id="512" w:author="Salas López Marcos Alam (UPGM)" w:date="2016-06-23T10:04:00Z">
              <w:tcPr>
                <w:tcW w:w="2045" w:type="dxa"/>
              </w:tcPr>
            </w:tcPrChange>
          </w:tcPr>
          <w:p w14:paraId="7F0FEBBB" w14:textId="1C5AE220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13" w:author="Salas López Marcos Alam (UPGM)" w:date="2016-06-23T10:04:00Z">
              <w:tcPr>
                <w:tcW w:w="2292" w:type="dxa"/>
              </w:tcPr>
            </w:tcPrChange>
          </w:tcPr>
          <w:p w14:paraId="20D36A3C" w14:textId="65A1B0ED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1A3A9E9D" w14:textId="77777777" w:rsidTr="009E7263">
        <w:trPr>
          <w:trHeight w:val="408"/>
          <w:jc w:val="center"/>
          <w:trPrChange w:id="514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15" w:author="Salas López Marcos Alam (UPGM)" w:date="2016-06-23T10:04:00Z">
              <w:tcPr>
                <w:tcW w:w="3157" w:type="dxa"/>
              </w:tcPr>
            </w:tcPrChange>
          </w:tcPr>
          <w:p w14:paraId="61EAE76A" w14:textId="2749CC19" w:rsidR="00BE3129" w:rsidRDefault="00BE3129">
            <w:pPr>
              <w:rPr>
                <w:color w:val="31849B" w:themeColor="accent5" w:themeShade="BF"/>
              </w:rPr>
              <w:pPrChange w:id="516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Día</w:t>
            </w:r>
            <w:ins w:id="517" w:author="Lopez Guzman Susana Carolina" w:date="2016-06-21T09:51:00Z">
              <w:r w:rsidR="004F615B">
                <w:rPr>
                  <w:color w:val="31849B" w:themeColor="accent5" w:themeShade="BF"/>
                </w:rPr>
                <w:t>_fin_curso</w:t>
              </w:r>
            </w:ins>
          </w:p>
        </w:tc>
        <w:tc>
          <w:tcPr>
            <w:tcW w:w="2045" w:type="dxa"/>
            <w:vAlign w:val="center"/>
            <w:tcPrChange w:id="518" w:author="Salas López Marcos Alam (UPGM)" w:date="2016-06-23T10:04:00Z">
              <w:tcPr>
                <w:tcW w:w="2045" w:type="dxa"/>
              </w:tcPr>
            </w:tcPrChange>
          </w:tcPr>
          <w:p w14:paraId="0BBCA614" w14:textId="070D62FF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19" w:author="Salas López Marcos Alam (UPGM)" w:date="2016-06-23T10:04:00Z">
              <w:tcPr>
                <w:tcW w:w="2292" w:type="dxa"/>
              </w:tcPr>
            </w:tcPrChange>
          </w:tcPr>
          <w:p w14:paraId="5F3BF533" w14:textId="279B7D85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0F934F34" w14:textId="77777777" w:rsidTr="009E7263">
        <w:trPr>
          <w:trHeight w:val="408"/>
          <w:jc w:val="center"/>
          <w:trPrChange w:id="520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21" w:author="Salas López Marcos Alam (UPGM)" w:date="2016-06-23T10:04:00Z">
              <w:tcPr>
                <w:tcW w:w="3157" w:type="dxa"/>
              </w:tcPr>
            </w:tcPrChange>
          </w:tcPr>
          <w:p w14:paraId="4A13ED50" w14:textId="55C77EE7" w:rsidR="00BE3129" w:rsidRDefault="00BE3129">
            <w:pPr>
              <w:rPr>
                <w:color w:val="31849B" w:themeColor="accent5" w:themeShade="BF"/>
              </w:rPr>
              <w:pPrChange w:id="522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lastRenderedPageBreak/>
              <w:t>Mes</w:t>
            </w:r>
            <w:ins w:id="523" w:author="Lopez Guzman Susana Carolina" w:date="2016-06-21T09:51:00Z">
              <w:r w:rsidR="004F615B">
                <w:rPr>
                  <w:color w:val="31849B" w:themeColor="accent5" w:themeShade="BF"/>
                </w:rPr>
                <w:t>_fin_curso</w:t>
              </w:r>
            </w:ins>
          </w:p>
        </w:tc>
        <w:tc>
          <w:tcPr>
            <w:tcW w:w="2045" w:type="dxa"/>
            <w:vAlign w:val="center"/>
            <w:tcPrChange w:id="524" w:author="Salas López Marcos Alam (UPGM)" w:date="2016-06-23T10:04:00Z">
              <w:tcPr>
                <w:tcW w:w="2045" w:type="dxa"/>
              </w:tcPr>
            </w:tcPrChange>
          </w:tcPr>
          <w:p w14:paraId="7983E303" w14:textId="132B2997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25" w:author="Salas López Marcos Alam (UPGM)" w:date="2016-06-23T10:04:00Z">
              <w:tcPr>
                <w:tcW w:w="2292" w:type="dxa"/>
              </w:tcPr>
            </w:tcPrChange>
          </w:tcPr>
          <w:p w14:paraId="53A8D8D5" w14:textId="79E74A43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039A988C" w14:textId="77777777" w:rsidTr="009E7263">
        <w:trPr>
          <w:trHeight w:val="408"/>
          <w:jc w:val="center"/>
          <w:trPrChange w:id="526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27" w:author="Salas López Marcos Alam (UPGM)" w:date="2016-06-23T10:04:00Z">
              <w:tcPr>
                <w:tcW w:w="3157" w:type="dxa"/>
              </w:tcPr>
            </w:tcPrChange>
          </w:tcPr>
          <w:p w14:paraId="4EF4B9FA" w14:textId="615C4F23" w:rsidR="00BE3129" w:rsidRDefault="00BE3129">
            <w:pPr>
              <w:rPr>
                <w:color w:val="31849B" w:themeColor="accent5" w:themeShade="BF"/>
              </w:rPr>
              <w:pPrChange w:id="528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Año</w:t>
            </w:r>
            <w:ins w:id="529" w:author="Lopez Guzman Susana Carolina" w:date="2016-06-21T09:51:00Z">
              <w:r w:rsidR="004F615B">
                <w:rPr>
                  <w:color w:val="31849B" w:themeColor="accent5" w:themeShade="BF"/>
                </w:rPr>
                <w:t>_fin_curso</w:t>
              </w:r>
            </w:ins>
          </w:p>
        </w:tc>
        <w:tc>
          <w:tcPr>
            <w:tcW w:w="2045" w:type="dxa"/>
            <w:vAlign w:val="center"/>
            <w:tcPrChange w:id="530" w:author="Salas López Marcos Alam (UPGM)" w:date="2016-06-23T10:04:00Z">
              <w:tcPr>
                <w:tcW w:w="2045" w:type="dxa"/>
              </w:tcPr>
            </w:tcPrChange>
          </w:tcPr>
          <w:p w14:paraId="1D8F7B66" w14:textId="3918E653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31" w:author="Salas López Marcos Alam (UPGM)" w:date="2016-06-23T10:04:00Z">
              <w:tcPr>
                <w:tcW w:w="2292" w:type="dxa"/>
              </w:tcPr>
            </w:tcPrChange>
          </w:tcPr>
          <w:p w14:paraId="247DA7C9" w14:textId="0B48CCE8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41F18310" w14:textId="77777777" w:rsidTr="009E7263">
        <w:trPr>
          <w:trHeight w:val="408"/>
          <w:jc w:val="center"/>
          <w:trPrChange w:id="53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33" w:author="Salas López Marcos Alam (UPGM)" w:date="2016-06-23T10:04:00Z">
              <w:tcPr>
                <w:tcW w:w="3157" w:type="dxa"/>
              </w:tcPr>
            </w:tcPrChange>
          </w:tcPr>
          <w:p w14:paraId="6A229096" w14:textId="13B7BD53" w:rsidR="00BE3129" w:rsidRDefault="00BE3129">
            <w:pPr>
              <w:rPr>
                <w:color w:val="31849B" w:themeColor="accent5" w:themeShade="BF"/>
              </w:rPr>
              <w:pPrChange w:id="53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Duración</w:t>
            </w:r>
            <w:ins w:id="535" w:author="Salas López Marcos Alam (UPGM)" w:date="2016-06-23T09:57:00Z">
              <w:r w:rsidR="009E7263">
                <w:rPr>
                  <w:color w:val="31849B" w:themeColor="accent5" w:themeShade="BF"/>
                </w:rPr>
                <w:t xml:space="preserve"> del curso</w:t>
              </w:r>
            </w:ins>
          </w:p>
        </w:tc>
        <w:tc>
          <w:tcPr>
            <w:tcW w:w="2045" w:type="dxa"/>
            <w:vAlign w:val="center"/>
            <w:tcPrChange w:id="536" w:author="Salas López Marcos Alam (UPGM)" w:date="2016-06-23T10:04:00Z">
              <w:tcPr>
                <w:tcW w:w="2045" w:type="dxa"/>
              </w:tcPr>
            </w:tcPrChange>
          </w:tcPr>
          <w:p w14:paraId="4B11C0CE" w14:textId="02E99017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37" w:author="Salas López Marcos Alam (UPGM)" w:date="2016-06-23T10:04:00Z">
              <w:tcPr>
                <w:tcW w:w="2292" w:type="dxa"/>
              </w:tcPr>
            </w:tcPrChange>
          </w:tcPr>
          <w:p w14:paraId="031E7169" w14:textId="5549717C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189ACB1E" w14:textId="77777777" w:rsidTr="009E7263">
        <w:trPr>
          <w:trHeight w:val="408"/>
          <w:jc w:val="center"/>
          <w:trPrChange w:id="538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39" w:author="Salas López Marcos Alam (UPGM)" w:date="2016-06-23T10:04:00Z">
              <w:tcPr>
                <w:tcW w:w="3157" w:type="dxa"/>
              </w:tcPr>
            </w:tcPrChange>
          </w:tcPr>
          <w:p w14:paraId="63785BAC" w14:textId="4BD876E1" w:rsidR="00BE3129" w:rsidRDefault="00BE3129">
            <w:pPr>
              <w:rPr>
                <w:color w:val="31849B" w:themeColor="accent5" w:themeShade="BF"/>
              </w:rPr>
              <w:pPrChange w:id="540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Institución que imparte el curso</w:t>
            </w:r>
          </w:p>
        </w:tc>
        <w:tc>
          <w:tcPr>
            <w:tcW w:w="2045" w:type="dxa"/>
            <w:vAlign w:val="center"/>
            <w:tcPrChange w:id="541" w:author="Salas López Marcos Alam (UPGM)" w:date="2016-06-23T10:04:00Z">
              <w:tcPr>
                <w:tcW w:w="2045" w:type="dxa"/>
              </w:tcPr>
            </w:tcPrChange>
          </w:tcPr>
          <w:p w14:paraId="1B61C069" w14:textId="7D93858D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42" w:author="Salas López Marcos Alam (UPGM)" w:date="2016-06-23T10:04:00Z">
              <w:tcPr>
                <w:tcW w:w="2292" w:type="dxa"/>
              </w:tcPr>
            </w:tcPrChange>
          </w:tcPr>
          <w:p w14:paraId="101F3757" w14:textId="1F776B75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7E7D5498" w14:textId="77777777" w:rsidTr="009E7263">
        <w:trPr>
          <w:trHeight w:val="408"/>
          <w:jc w:val="center"/>
          <w:trPrChange w:id="543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44" w:author="Salas López Marcos Alam (UPGM)" w:date="2016-06-23T10:04:00Z">
              <w:tcPr>
                <w:tcW w:w="3157" w:type="dxa"/>
              </w:tcPr>
            </w:tcPrChange>
          </w:tcPr>
          <w:p w14:paraId="0F6ABA92" w14:textId="1021489A" w:rsidR="00BE3129" w:rsidRDefault="00BE3129">
            <w:pPr>
              <w:rPr>
                <w:color w:val="31849B" w:themeColor="accent5" w:themeShade="BF"/>
              </w:rPr>
              <w:pPrChange w:id="545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Empresa</w:t>
            </w:r>
          </w:p>
        </w:tc>
        <w:tc>
          <w:tcPr>
            <w:tcW w:w="2045" w:type="dxa"/>
            <w:vAlign w:val="center"/>
            <w:tcPrChange w:id="546" w:author="Salas López Marcos Alam (UPGM)" w:date="2016-06-23T10:04:00Z">
              <w:tcPr>
                <w:tcW w:w="2045" w:type="dxa"/>
              </w:tcPr>
            </w:tcPrChange>
          </w:tcPr>
          <w:p w14:paraId="0C842EAF" w14:textId="43623D72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47" w:author="Salas López Marcos Alam (UPGM)" w:date="2016-06-23T10:04:00Z">
              <w:tcPr>
                <w:tcW w:w="2292" w:type="dxa"/>
              </w:tcPr>
            </w:tcPrChange>
          </w:tcPr>
          <w:p w14:paraId="45FFB987" w14:textId="2ADC255E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687F3C86" w14:textId="77777777" w:rsidTr="009E7263">
        <w:trPr>
          <w:trHeight w:val="408"/>
          <w:jc w:val="center"/>
          <w:trPrChange w:id="548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49" w:author="Salas López Marcos Alam (UPGM)" w:date="2016-06-23T10:04:00Z">
              <w:tcPr>
                <w:tcW w:w="3157" w:type="dxa"/>
              </w:tcPr>
            </w:tcPrChange>
          </w:tcPr>
          <w:p w14:paraId="2C9E1CF5" w14:textId="0AE6C3CA" w:rsidR="00BE3129" w:rsidRDefault="00BE3129">
            <w:pPr>
              <w:rPr>
                <w:color w:val="31849B" w:themeColor="accent5" w:themeShade="BF"/>
              </w:rPr>
              <w:pPrChange w:id="550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Giro</w:t>
            </w:r>
            <w:ins w:id="551" w:author="Salas López Marcos Alam (UPGM)" w:date="2016-06-23T09:58:00Z">
              <w:r w:rsidR="009E7263">
                <w:rPr>
                  <w:color w:val="31849B" w:themeColor="accent5" w:themeShade="BF"/>
                </w:rPr>
                <w:t xml:space="preserve"> de la empresa</w:t>
              </w:r>
            </w:ins>
          </w:p>
        </w:tc>
        <w:tc>
          <w:tcPr>
            <w:tcW w:w="2045" w:type="dxa"/>
            <w:vAlign w:val="center"/>
            <w:tcPrChange w:id="552" w:author="Salas López Marcos Alam (UPGM)" w:date="2016-06-23T10:04:00Z">
              <w:tcPr>
                <w:tcW w:w="2045" w:type="dxa"/>
              </w:tcPr>
            </w:tcPrChange>
          </w:tcPr>
          <w:p w14:paraId="48C9B5F3" w14:textId="5A9250A7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53" w:author="Salas López Marcos Alam (UPGM)" w:date="2016-06-23T10:04:00Z">
              <w:tcPr>
                <w:tcW w:w="2292" w:type="dxa"/>
              </w:tcPr>
            </w:tcPrChange>
          </w:tcPr>
          <w:p w14:paraId="7D560809" w14:textId="3A2CF7C7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4F615B" w:rsidRPr="004F615B" w14:paraId="46C4D27B" w14:textId="77777777" w:rsidTr="009E7263">
        <w:trPr>
          <w:trHeight w:val="408"/>
          <w:jc w:val="center"/>
          <w:ins w:id="554" w:author="Lopez Guzman Susana Carolina" w:date="2016-06-21T09:51:00Z"/>
          <w:trPrChange w:id="555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56" w:author="Salas López Marcos Alam (UPGM)" w:date="2016-06-23T10:04:00Z">
              <w:tcPr>
                <w:tcW w:w="3157" w:type="dxa"/>
              </w:tcPr>
            </w:tcPrChange>
          </w:tcPr>
          <w:p w14:paraId="047EF5B1" w14:textId="51F1DD6B" w:rsidR="004F615B" w:rsidRPr="009E7263" w:rsidRDefault="004F615B">
            <w:pPr>
              <w:rPr>
                <w:ins w:id="557" w:author="Lopez Guzman Susana Carolina" w:date="2016-06-21T09:51:00Z"/>
                <w:color w:val="31849B" w:themeColor="accent5" w:themeShade="BF"/>
                <w:rPrChange w:id="558" w:author="Salas López Marcos Alam (UPGM)" w:date="2016-06-23T09:59:00Z">
                  <w:rPr>
                    <w:ins w:id="559" w:author="Lopez Guzman Susana Carolina" w:date="2016-06-21T09:51:00Z"/>
                    <w:color w:val="31849B" w:themeColor="accent5" w:themeShade="BF"/>
                    <w:highlight w:val="yellow"/>
                  </w:rPr>
                </w:rPrChange>
              </w:rPr>
              <w:pPrChange w:id="560" w:author="Salas López Marcos Alam (UPGM)" w:date="2016-06-23T10:04:00Z">
                <w:pPr>
                  <w:jc w:val="both"/>
                </w:pPr>
              </w:pPrChange>
            </w:pPr>
            <w:ins w:id="561" w:author="Lopez Guzman Susana Carolina" w:date="2016-06-21T09:52:00Z">
              <w:r w:rsidRPr="009E7263">
                <w:rPr>
                  <w:color w:val="31849B" w:themeColor="accent5" w:themeShade="BF"/>
                  <w:rPrChange w:id="562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Experiencia</w:t>
              </w:r>
            </w:ins>
            <w:ins w:id="563" w:author="Salas López Marcos Alam (UPGM)" w:date="2016-06-23T09:58:00Z">
              <w:r w:rsidR="009E7263" w:rsidRPr="009E7263">
                <w:rPr>
                  <w:color w:val="31849B" w:themeColor="accent5" w:themeShade="BF"/>
                  <w:rPrChange w:id="564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 xml:space="preserve"> en la empresa</w:t>
              </w:r>
            </w:ins>
          </w:p>
        </w:tc>
        <w:tc>
          <w:tcPr>
            <w:tcW w:w="2045" w:type="dxa"/>
            <w:vAlign w:val="center"/>
            <w:tcPrChange w:id="565" w:author="Salas López Marcos Alam (UPGM)" w:date="2016-06-23T10:04:00Z">
              <w:tcPr>
                <w:tcW w:w="2045" w:type="dxa"/>
              </w:tcPr>
            </w:tcPrChange>
          </w:tcPr>
          <w:p w14:paraId="15A43BE7" w14:textId="39D06ED5" w:rsidR="004F615B" w:rsidRPr="009E7263" w:rsidRDefault="004F615B">
            <w:pPr>
              <w:jc w:val="center"/>
              <w:rPr>
                <w:ins w:id="566" w:author="Lopez Guzman Susana Carolina" w:date="2016-06-21T09:51:00Z"/>
                <w:color w:val="31849B" w:themeColor="accent5" w:themeShade="BF"/>
                <w:rPrChange w:id="567" w:author="Salas López Marcos Alam (UPGM)" w:date="2016-06-23T09:59:00Z">
                  <w:rPr>
                    <w:ins w:id="568" w:author="Lopez Guzman Susana Carolina" w:date="2016-06-21T09:51:00Z"/>
                    <w:color w:val="31849B" w:themeColor="accent5" w:themeShade="BF"/>
                    <w:highlight w:val="yellow"/>
                  </w:rPr>
                </w:rPrChange>
              </w:rPr>
            </w:pPr>
            <w:ins w:id="569" w:author="Lopez Guzman Susana Carolina" w:date="2016-06-21T09:52:00Z">
              <w:r w:rsidRPr="009E7263">
                <w:rPr>
                  <w:color w:val="31849B" w:themeColor="accent5" w:themeShade="BF"/>
                  <w:rPrChange w:id="570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Sí</w:t>
              </w:r>
            </w:ins>
          </w:p>
        </w:tc>
        <w:tc>
          <w:tcPr>
            <w:tcW w:w="2292" w:type="dxa"/>
            <w:vAlign w:val="center"/>
            <w:tcPrChange w:id="571" w:author="Salas López Marcos Alam (UPGM)" w:date="2016-06-23T10:04:00Z">
              <w:tcPr>
                <w:tcW w:w="2292" w:type="dxa"/>
              </w:tcPr>
            </w:tcPrChange>
          </w:tcPr>
          <w:p w14:paraId="589AD406" w14:textId="0C38B800" w:rsidR="004F615B" w:rsidRPr="009E7263" w:rsidRDefault="004F615B">
            <w:pPr>
              <w:jc w:val="center"/>
              <w:rPr>
                <w:ins w:id="572" w:author="Lopez Guzman Susana Carolina" w:date="2016-06-21T09:51:00Z"/>
                <w:color w:val="31849B" w:themeColor="accent5" w:themeShade="BF"/>
                <w:rPrChange w:id="573" w:author="Salas López Marcos Alam (UPGM)" w:date="2016-06-23T09:59:00Z">
                  <w:rPr>
                    <w:ins w:id="574" w:author="Lopez Guzman Susana Carolina" w:date="2016-06-21T09:51:00Z"/>
                    <w:color w:val="31849B" w:themeColor="accent5" w:themeShade="BF"/>
                    <w:highlight w:val="yellow"/>
                  </w:rPr>
                </w:rPrChange>
              </w:rPr>
            </w:pPr>
            <w:ins w:id="575" w:author="Lopez Guzman Susana Carolina" w:date="2016-06-21T09:52:00Z">
              <w:r w:rsidRPr="009E7263">
                <w:rPr>
                  <w:color w:val="31849B" w:themeColor="accent5" w:themeShade="BF"/>
                  <w:rPrChange w:id="576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N/A</w:t>
              </w:r>
            </w:ins>
          </w:p>
        </w:tc>
      </w:tr>
      <w:tr w:rsidR="00BE3129" w:rsidRPr="004F615B" w14:paraId="739186DB" w14:textId="77777777" w:rsidTr="009E7263">
        <w:trPr>
          <w:trHeight w:val="408"/>
          <w:jc w:val="center"/>
          <w:trPrChange w:id="577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78" w:author="Salas López Marcos Alam (UPGM)" w:date="2016-06-23T10:04:00Z">
              <w:tcPr>
                <w:tcW w:w="3157" w:type="dxa"/>
              </w:tcPr>
            </w:tcPrChange>
          </w:tcPr>
          <w:p w14:paraId="35053B55" w14:textId="46C84530" w:rsidR="00BE3129" w:rsidRPr="009E7263" w:rsidRDefault="00BE3129">
            <w:pPr>
              <w:rPr>
                <w:color w:val="31849B" w:themeColor="accent5" w:themeShade="BF"/>
              </w:rPr>
              <w:pPrChange w:id="579" w:author="Salas López Marcos Alam (UPGM)" w:date="2016-06-23T10:04:00Z">
                <w:pPr>
                  <w:jc w:val="both"/>
                </w:pPr>
              </w:pPrChange>
            </w:pPr>
            <w:r w:rsidRPr="009E7263">
              <w:rPr>
                <w:color w:val="31849B" w:themeColor="accent5" w:themeShade="BF"/>
              </w:rPr>
              <w:t>Puesto</w:t>
            </w:r>
            <w:ins w:id="580" w:author="Salas López Marcos Alam (UPGM)" w:date="2016-06-23T09:58:00Z">
              <w:r w:rsidR="009E7263" w:rsidRPr="009E7263">
                <w:rPr>
                  <w:color w:val="31849B" w:themeColor="accent5" w:themeShade="BF"/>
                  <w:rPrChange w:id="581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 xml:space="preserve"> en la empresa</w:t>
              </w:r>
            </w:ins>
          </w:p>
        </w:tc>
        <w:tc>
          <w:tcPr>
            <w:tcW w:w="2045" w:type="dxa"/>
            <w:vAlign w:val="center"/>
            <w:tcPrChange w:id="582" w:author="Salas López Marcos Alam (UPGM)" w:date="2016-06-23T10:04:00Z">
              <w:tcPr>
                <w:tcW w:w="2045" w:type="dxa"/>
              </w:tcPr>
            </w:tcPrChange>
          </w:tcPr>
          <w:p w14:paraId="24C20593" w14:textId="6A2A505A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83" w:author="Salas López Marcos Alam (UPGM)" w:date="2016-06-23T10:04:00Z">
              <w:tcPr>
                <w:tcW w:w="2292" w:type="dxa"/>
              </w:tcPr>
            </w:tcPrChange>
          </w:tcPr>
          <w:p w14:paraId="425C8CC7" w14:textId="74597C56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N/A</w:t>
            </w:r>
          </w:p>
        </w:tc>
      </w:tr>
      <w:tr w:rsidR="00BE3129" w:rsidRPr="004F615B" w14:paraId="3D2BD5DB" w14:textId="77777777" w:rsidTr="009E7263">
        <w:trPr>
          <w:trHeight w:val="408"/>
          <w:jc w:val="center"/>
          <w:trPrChange w:id="584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85" w:author="Salas López Marcos Alam (UPGM)" w:date="2016-06-23T10:04:00Z">
              <w:tcPr>
                <w:tcW w:w="3157" w:type="dxa"/>
              </w:tcPr>
            </w:tcPrChange>
          </w:tcPr>
          <w:p w14:paraId="4CB645DD" w14:textId="76F78A93" w:rsidR="00BE3129" w:rsidRPr="009E7263" w:rsidRDefault="00BE3129">
            <w:pPr>
              <w:rPr>
                <w:color w:val="31849B" w:themeColor="accent5" w:themeShade="BF"/>
              </w:rPr>
              <w:pPrChange w:id="586" w:author="Salas López Marcos Alam (UPGM)" w:date="2016-06-23T10:04:00Z">
                <w:pPr>
                  <w:jc w:val="both"/>
                </w:pPr>
              </w:pPrChange>
            </w:pPr>
            <w:r w:rsidRPr="009E7263">
              <w:rPr>
                <w:color w:val="31849B" w:themeColor="accent5" w:themeShade="BF"/>
              </w:rPr>
              <w:t>Día</w:t>
            </w:r>
            <w:ins w:id="587" w:author="Lopez Guzman Susana Carolina" w:date="2016-06-21T09:52:00Z">
              <w:r w:rsidR="004F615B" w:rsidRPr="009E7263">
                <w:rPr>
                  <w:color w:val="31849B" w:themeColor="accent5" w:themeShade="BF"/>
                  <w:rPrChange w:id="588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_inic</w:t>
              </w:r>
            </w:ins>
          </w:p>
        </w:tc>
        <w:tc>
          <w:tcPr>
            <w:tcW w:w="2045" w:type="dxa"/>
            <w:vAlign w:val="center"/>
            <w:tcPrChange w:id="589" w:author="Salas López Marcos Alam (UPGM)" w:date="2016-06-23T10:04:00Z">
              <w:tcPr>
                <w:tcW w:w="2045" w:type="dxa"/>
              </w:tcPr>
            </w:tcPrChange>
          </w:tcPr>
          <w:p w14:paraId="07A3030F" w14:textId="2803E1CF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90" w:author="Salas López Marcos Alam (UPGM)" w:date="2016-06-23T10:04:00Z">
              <w:tcPr>
                <w:tcW w:w="2292" w:type="dxa"/>
              </w:tcPr>
            </w:tcPrChange>
          </w:tcPr>
          <w:p w14:paraId="13B90CC6" w14:textId="37FA91B3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0D3E9D69" w14:textId="77777777" w:rsidTr="009E7263">
        <w:trPr>
          <w:trHeight w:val="408"/>
          <w:jc w:val="center"/>
          <w:trPrChange w:id="591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92" w:author="Salas López Marcos Alam (UPGM)" w:date="2016-06-23T10:04:00Z">
              <w:tcPr>
                <w:tcW w:w="3157" w:type="dxa"/>
              </w:tcPr>
            </w:tcPrChange>
          </w:tcPr>
          <w:p w14:paraId="4AC23D13" w14:textId="13FA424B" w:rsidR="00BE3129" w:rsidRPr="009E7263" w:rsidRDefault="00BE3129">
            <w:pPr>
              <w:rPr>
                <w:color w:val="31849B" w:themeColor="accent5" w:themeShade="BF"/>
              </w:rPr>
              <w:pPrChange w:id="593" w:author="Salas López Marcos Alam (UPGM)" w:date="2016-06-23T10:04:00Z">
                <w:pPr>
                  <w:jc w:val="both"/>
                </w:pPr>
              </w:pPrChange>
            </w:pPr>
            <w:r w:rsidRPr="009E7263">
              <w:rPr>
                <w:color w:val="31849B" w:themeColor="accent5" w:themeShade="BF"/>
              </w:rPr>
              <w:t>Mes</w:t>
            </w:r>
            <w:ins w:id="594" w:author="Lopez Guzman Susana Carolina" w:date="2016-06-21T09:52:00Z">
              <w:r w:rsidR="004F615B" w:rsidRPr="009E7263">
                <w:rPr>
                  <w:color w:val="31849B" w:themeColor="accent5" w:themeShade="BF"/>
                  <w:rPrChange w:id="595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_inic</w:t>
              </w:r>
            </w:ins>
          </w:p>
        </w:tc>
        <w:tc>
          <w:tcPr>
            <w:tcW w:w="2045" w:type="dxa"/>
            <w:vAlign w:val="center"/>
            <w:tcPrChange w:id="596" w:author="Salas López Marcos Alam (UPGM)" w:date="2016-06-23T10:04:00Z">
              <w:tcPr>
                <w:tcW w:w="2045" w:type="dxa"/>
              </w:tcPr>
            </w:tcPrChange>
          </w:tcPr>
          <w:p w14:paraId="18ADD347" w14:textId="22B44F27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97" w:author="Salas López Marcos Alam (UPGM)" w:date="2016-06-23T10:04:00Z">
              <w:tcPr>
                <w:tcW w:w="2292" w:type="dxa"/>
              </w:tcPr>
            </w:tcPrChange>
          </w:tcPr>
          <w:p w14:paraId="5F8F084F" w14:textId="7A4D5DD0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326C7EEF" w14:textId="77777777" w:rsidTr="009E7263">
        <w:trPr>
          <w:trHeight w:val="408"/>
          <w:jc w:val="center"/>
          <w:trPrChange w:id="598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99" w:author="Salas López Marcos Alam (UPGM)" w:date="2016-06-23T10:04:00Z">
              <w:tcPr>
                <w:tcW w:w="3157" w:type="dxa"/>
              </w:tcPr>
            </w:tcPrChange>
          </w:tcPr>
          <w:p w14:paraId="14E50C6D" w14:textId="02CDFEA8" w:rsidR="00BE3129" w:rsidRPr="009E7263" w:rsidRDefault="00BE3129">
            <w:pPr>
              <w:rPr>
                <w:color w:val="31849B" w:themeColor="accent5" w:themeShade="BF"/>
              </w:rPr>
              <w:pPrChange w:id="600" w:author="Salas López Marcos Alam (UPGM)" w:date="2016-06-23T10:04:00Z">
                <w:pPr>
                  <w:jc w:val="both"/>
                </w:pPr>
              </w:pPrChange>
            </w:pPr>
            <w:r w:rsidRPr="009E7263">
              <w:rPr>
                <w:color w:val="31849B" w:themeColor="accent5" w:themeShade="BF"/>
              </w:rPr>
              <w:t>Año</w:t>
            </w:r>
            <w:ins w:id="601" w:author="Lopez Guzman Susana Carolina" w:date="2016-06-21T09:52:00Z">
              <w:r w:rsidR="004F615B" w:rsidRPr="009E7263">
                <w:rPr>
                  <w:color w:val="31849B" w:themeColor="accent5" w:themeShade="BF"/>
                  <w:rPrChange w:id="602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_inic</w:t>
              </w:r>
            </w:ins>
          </w:p>
        </w:tc>
        <w:tc>
          <w:tcPr>
            <w:tcW w:w="2045" w:type="dxa"/>
            <w:vAlign w:val="center"/>
            <w:tcPrChange w:id="603" w:author="Salas López Marcos Alam (UPGM)" w:date="2016-06-23T10:04:00Z">
              <w:tcPr>
                <w:tcW w:w="2045" w:type="dxa"/>
              </w:tcPr>
            </w:tcPrChange>
          </w:tcPr>
          <w:p w14:paraId="321A618E" w14:textId="76CB793E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04" w:author="Salas López Marcos Alam (UPGM)" w:date="2016-06-23T10:04:00Z">
              <w:tcPr>
                <w:tcW w:w="2292" w:type="dxa"/>
              </w:tcPr>
            </w:tcPrChange>
          </w:tcPr>
          <w:p w14:paraId="391D41A7" w14:textId="76F72559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11124062" w14:textId="77777777" w:rsidTr="009E7263">
        <w:trPr>
          <w:trHeight w:val="408"/>
          <w:jc w:val="center"/>
          <w:trPrChange w:id="605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606" w:author="Salas López Marcos Alam (UPGM)" w:date="2016-06-23T10:04:00Z">
              <w:tcPr>
                <w:tcW w:w="3157" w:type="dxa"/>
              </w:tcPr>
            </w:tcPrChange>
          </w:tcPr>
          <w:p w14:paraId="0377462C" w14:textId="76D61BA5" w:rsidR="00BE3129" w:rsidRPr="009E7263" w:rsidRDefault="00BE3129">
            <w:pPr>
              <w:rPr>
                <w:color w:val="31849B" w:themeColor="accent5" w:themeShade="BF"/>
              </w:rPr>
              <w:pPrChange w:id="607" w:author="Salas López Marcos Alam (UPGM)" w:date="2016-06-23T10:04:00Z">
                <w:pPr>
                  <w:jc w:val="both"/>
                </w:pPr>
              </w:pPrChange>
            </w:pPr>
            <w:r w:rsidRPr="009E7263">
              <w:rPr>
                <w:color w:val="31849B" w:themeColor="accent5" w:themeShade="BF"/>
              </w:rPr>
              <w:t>Día</w:t>
            </w:r>
            <w:ins w:id="608" w:author="Lopez Guzman Susana Carolina" w:date="2016-06-21T09:52:00Z">
              <w:r w:rsidR="004F615B" w:rsidRPr="009E7263">
                <w:rPr>
                  <w:color w:val="31849B" w:themeColor="accent5" w:themeShade="BF"/>
                  <w:rPrChange w:id="609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_fin</w:t>
              </w:r>
            </w:ins>
          </w:p>
        </w:tc>
        <w:tc>
          <w:tcPr>
            <w:tcW w:w="2045" w:type="dxa"/>
            <w:vAlign w:val="center"/>
            <w:tcPrChange w:id="610" w:author="Salas López Marcos Alam (UPGM)" w:date="2016-06-23T10:04:00Z">
              <w:tcPr>
                <w:tcW w:w="2045" w:type="dxa"/>
              </w:tcPr>
            </w:tcPrChange>
          </w:tcPr>
          <w:p w14:paraId="11CBB831" w14:textId="0260C1D8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11" w:author="Salas López Marcos Alam (UPGM)" w:date="2016-06-23T10:04:00Z">
              <w:tcPr>
                <w:tcW w:w="2292" w:type="dxa"/>
              </w:tcPr>
            </w:tcPrChange>
          </w:tcPr>
          <w:p w14:paraId="4F65D7BD" w14:textId="54F92E58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1CBB6C9D" w14:textId="77777777" w:rsidTr="009E7263">
        <w:trPr>
          <w:trHeight w:val="408"/>
          <w:jc w:val="center"/>
          <w:trPrChange w:id="61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613" w:author="Salas López Marcos Alam (UPGM)" w:date="2016-06-23T10:04:00Z">
              <w:tcPr>
                <w:tcW w:w="3157" w:type="dxa"/>
              </w:tcPr>
            </w:tcPrChange>
          </w:tcPr>
          <w:p w14:paraId="10960FD8" w14:textId="7E028EC1" w:rsidR="00BE3129" w:rsidRPr="009E7263" w:rsidRDefault="00BE3129">
            <w:pPr>
              <w:rPr>
                <w:color w:val="31849B" w:themeColor="accent5" w:themeShade="BF"/>
              </w:rPr>
              <w:pPrChange w:id="614" w:author="Salas López Marcos Alam (UPGM)" w:date="2016-06-23T10:04:00Z">
                <w:pPr>
                  <w:jc w:val="both"/>
                </w:pPr>
              </w:pPrChange>
            </w:pPr>
            <w:r w:rsidRPr="009E7263">
              <w:rPr>
                <w:color w:val="31849B" w:themeColor="accent5" w:themeShade="BF"/>
              </w:rPr>
              <w:t>Mes</w:t>
            </w:r>
            <w:ins w:id="615" w:author="Lopez Guzman Susana Carolina" w:date="2016-06-21T09:53:00Z">
              <w:r w:rsidR="004F615B" w:rsidRPr="009E7263">
                <w:rPr>
                  <w:color w:val="31849B" w:themeColor="accent5" w:themeShade="BF"/>
                  <w:rPrChange w:id="616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_fin</w:t>
              </w:r>
            </w:ins>
          </w:p>
        </w:tc>
        <w:tc>
          <w:tcPr>
            <w:tcW w:w="2045" w:type="dxa"/>
            <w:vAlign w:val="center"/>
            <w:tcPrChange w:id="617" w:author="Salas López Marcos Alam (UPGM)" w:date="2016-06-23T10:04:00Z">
              <w:tcPr>
                <w:tcW w:w="2045" w:type="dxa"/>
              </w:tcPr>
            </w:tcPrChange>
          </w:tcPr>
          <w:p w14:paraId="67EA9594" w14:textId="7673CC9F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18" w:author="Salas López Marcos Alam (UPGM)" w:date="2016-06-23T10:04:00Z">
              <w:tcPr>
                <w:tcW w:w="2292" w:type="dxa"/>
              </w:tcPr>
            </w:tcPrChange>
          </w:tcPr>
          <w:p w14:paraId="2D792CE1" w14:textId="537DDAC2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49AF5F36" w14:textId="77777777" w:rsidTr="009E7263">
        <w:trPr>
          <w:trHeight w:val="408"/>
          <w:jc w:val="center"/>
          <w:trPrChange w:id="619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620" w:author="Salas López Marcos Alam (UPGM)" w:date="2016-06-23T10:04:00Z">
              <w:tcPr>
                <w:tcW w:w="3157" w:type="dxa"/>
              </w:tcPr>
            </w:tcPrChange>
          </w:tcPr>
          <w:p w14:paraId="25554225" w14:textId="432B70A2" w:rsidR="00BE3129" w:rsidRPr="009E7263" w:rsidRDefault="00BE3129">
            <w:pPr>
              <w:rPr>
                <w:color w:val="31849B" w:themeColor="accent5" w:themeShade="BF"/>
              </w:rPr>
              <w:pPrChange w:id="621" w:author="Salas López Marcos Alam (UPGM)" w:date="2016-06-23T10:04:00Z">
                <w:pPr>
                  <w:jc w:val="both"/>
                </w:pPr>
              </w:pPrChange>
            </w:pPr>
            <w:r w:rsidRPr="009E7263">
              <w:rPr>
                <w:color w:val="31849B" w:themeColor="accent5" w:themeShade="BF"/>
              </w:rPr>
              <w:t>Año</w:t>
            </w:r>
            <w:ins w:id="622" w:author="Lopez Guzman Susana Carolina" w:date="2016-06-21T09:53:00Z">
              <w:r w:rsidR="004F615B" w:rsidRPr="009E7263">
                <w:rPr>
                  <w:color w:val="31849B" w:themeColor="accent5" w:themeShade="BF"/>
                  <w:rPrChange w:id="623" w:author="Salas López Marcos Alam (UPGM)" w:date="2016-06-23T09:59:00Z">
                    <w:rPr>
                      <w:color w:val="31849B" w:themeColor="accent5" w:themeShade="BF"/>
                      <w:highlight w:val="yellow"/>
                    </w:rPr>
                  </w:rPrChange>
                </w:rPr>
                <w:t>_fin</w:t>
              </w:r>
            </w:ins>
          </w:p>
        </w:tc>
        <w:tc>
          <w:tcPr>
            <w:tcW w:w="2045" w:type="dxa"/>
            <w:vAlign w:val="center"/>
            <w:tcPrChange w:id="624" w:author="Salas López Marcos Alam (UPGM)" w:date="2016-06-23T10:04:00Z">
              <w:tcPr>
                <w:tcW w:w="2045" w:type="dxa"/>
              </w:tcPr>
            </w:tcPrChange>
          </w:tcPr>
          <w:p w14:paraId="52D75264" w14:textId="1E3E2D01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25" w:author="Salas López Marcos Alam (UPGM)" w:date="2016-06-23T10:04:00Z">
              <w:tcPr>
                <w:tcW w:w="2292" w:type="dxa"/>
              </w:tcPr>
            </w:tcPrChange>
          </w:tcPr>
          <w:p w14:paraId="2980B513" w14:textId="525141C0" w:rsidR="00BE3129" w:rsidRPr="009E7263" w:rsidRDefault="00BE3129">
            <w:pPr>
              <w:jc w:val="center"/>
              <w:rPr>
                <w:color w:val="31849B" w:themeColor="accent5" w:themeShade="BF"/>
              </w:rPr>
            </w:pPr>
            <w:r w:rsidRPr="009E7263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00453911" w14:textId="77777777" w:rsidTr="009E7263">
        <w:trPr>
          <w:trHeight w:val="408"/>
          <w:jc w:val="center"/>
          <w:trPrChange w:id="626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627" w:author="Salas López Marcos Alam (UPGM)" w:date="2016-06-23T10:04:00Z">
              <w:tcPr>
                <w:tcW w:w="3157" w:type="dxa"/>
              </w:tcPr>
            </w:tcPrChange>
          </w:tcPr>
          <w:p w14:paraId="6EBCBBB5" w14:textId="5192DF99" w:rsidR="00BE3129" w:rsidRDefault="00BE3129">
            <w:pPr>
              <w:rPr>
                <w:color w:val="31849B" w:themeColor="accent5" w:themeShade="BF"/>
              </w:rPr>
              <w:pPrChange w:id="628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Actividades</w:t>
            </w:r>
            <w:ins w:id="629" w:author="Salas López Marcos Alam (UPGM)" w:date="2016-06-23T10:05:00Z">
              <w:r w:rsidR="009E7263">
                <w:rPr>
                  <w:color w:val="31849B" w:themeColor="accent5" w:themeShade="BF"/>
                </w:rPr>
                <w:t xml:space="preserve"> en la empresa</w:t>
              </w:r>
            </w:ins>
          </w:p>
        </w:tc>
        <w:tc>
          <w:tcPr>
            <w:tcW w:w="2045" w:type="dxa"/>
            <w:vAlign w:val="center"/>
            <w:tcPrChange w:id="630" w:author="Salas López Marcos Alam (UPGM)" w:date="2016-06-23T10:04:00Z">
              <w:tcPr>
                <w:tcW w:w="2045" w:type="dxa"/>
              </w:tcPr>
            </w:tcPrChange>
          </w:tcPr>
          <w:p w14:paraId="597A0789" w14:textId="12543A0B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31" w:author="Salas López Marcos Alam (UPGM)" w:date="2016-06-23T10:04:00Z">
              <w:tcPr>
                <w:tcW w:w="2292" w:type="dxa"/>
              </w:tcPr>
            </w:tcPrChange>
          </w:tcPr>
          <w:p w14:paraId="39800B7B" w14:textId="444382ED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5B846DF5" w14:textId="77777777" w:rsidTr="009E7263">
        <w:trPr>
          <w:trHeight w:val="408"/>
          <w:jc w:val="center"/>
          <w:trPrChange w:id="632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633" w:author="Salas López Marcos Alam (UPGM)" w:date="2016-06-23T10:04:00Z">
              <w:tcPr>
                <w:tcW w:w="3157" w:type="dxa"/>
              </w:tcPr>
            </w:tcPrChange>
          </w:tcPr>
          <w:p w14:paraId="7F50260C" w14:textId="0A98CB19" w:rsidR="00BE3129" w:rsidRDefault="00BE3129">
            <w:pPr>
              <w:rPr>
                <w:color w:val="31849B" w:themeColor="accent5" w:themeShade="BF"/>
              </w:rPr>
              <w:pPrChange w:id="634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Área</w:t>
            </w:r>
            <w:ins w:id="635" w:author="Salas López Marcos Alam (UPGM)" w:date="2016-06-23T10:05:00Z">
              <w:r w:rsidR="009E7263">
                <w:rPr>
                  <w:color w:val="31849B" w:themeColor="accent5" w:themeShade="BF"/>
                </w:rPr>
                <w:t xml:space="preserve"> en la empresa</w:t>
              </w:r>
            </w:ins>
          </w:p>
        </w:tc>
        <w:tc>
          <w:tcPr>
            <w:tcW w:w="2045" w:type="dxa"/>
            <w:vAlign w:val="center"/>
            <w:tcPrChange w:id="636" w:author="Salas López Marcos Alam (UPGM)" w:date="2016-06-23T10:04:00Z">
              <w:tcPr>
                <w:tcW w:w="2045" w:type="dxa"/>
              </w:tcPr>
            </w:tcPrChange>
          </w:tcPr>
          <w:p w14:paraId="40D08E20" w14:textId="6D028A26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37" w:author="Salas López Marcos Alam (UPGM)" w:date="2016-06-23T10:04:00Z">
              <w:tcPr>
                <w:tcW w:w="2292" w:type="dxa"/>
              </w:tcPr>
            </w:tcPrChange>
          </w:tcPr>
          <w:p w14:paraId="1BE92D88" w14:textId="157ABBA9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1C49CA1F" w14:textId="77777777" w:rsidTr="009E7263">
        <w:trPr>
          <w:trHeight w:val="408"/>
          <w:jc w:val="center"/>
          <w:trPrChange w:id="638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639" w:author="Salas López Marcos Alam (UPGM)" w:date="2016-06-23T10:04:00Z">
              <w:tcPr>
                <w:tcW w:w="3157" w:type="dxa"/>
              </w:tcPr>
            </w:tcPrChange>
          </w:tcPr>
          <w:p w14:paraId="0388E095" w14:textId="22B441BF" w:rsidR="00BE3129" w:rsidRDefault="00BE3129">
            <w:pPr>
              <w:rPr>
                <w:color w:val="31849B" w:themeColor="accent5" w:themeShade="BF"/>
              </w:rPr>
              <w:pPrChange w:id="640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Sub área</w:t>
            </w:r>
            <w:ins w:id="641" w:author="Salas López Marcos Alam (UPGM)" w:date="2016-06-23T10:05:00Z">
              <w:r w:rsidR="009E7263">
                <w:rPr>
                  <w:color w:val="31849B" w:themeColor="accent5" w:themeShade="BF"/>
                </w:rPr>
                <w:t xml:space="preserve"> en la empresa</w:t>
              </w:r>
            </w:ins>
          </w:p>
        </w:tc>
        <w:tc>
          <w:tcPr>
            <w:tcW w:w="2045" w:type="dxa"/>
            <w:vAlign w:val="center"/>
            <w:tcPrChange w:id="642" w:author="Salas López Marcos Alam (UPGM)" w:date="2016-06-23T10:04:00Z">
              <w:tcPr>
                <w:tcW w:w="2045" w:type="dxa"/>
              </w:tcPr>
            </w:tcPrChange>
          </w:tcPr>
          <w:p w14:paraId="351C6270" w14:textId="207DEC95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43" w:author="Salas López Marcos Alam (UPGM)" w:date="2016-06-23T10:04:00Z">
              <w:tcPr>
                <w:tcW w:w="2292" w:type="dxa"/>
              </w:tcPr>
            </w:tcPrChange>
          </w:tcPr>
          <w:p w14:paraId="1CF91FE8" w14:textId="19E9CDB9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  <w:tr w:rsidR="00BE3129" w:rsidRPr="0008458C" w14:paraId="7B2BD68E" w14:textId="77777777" w:rsidTr="009E7263">
        <w:trPr>
          <w:trHeight w:val="408"/>
          <w:jc w:val="center"/>
          <w:trPrChange w:id="644" w:author="Salas López Marcos Alam (UPGM)" w:date="2016-06-23T10:0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645" w:author="Salas López Marcos Alam (UPGM)" w:date="2016-06-23T10:04:00Z">
              <w:tcPr>
                <w:tcW w:w="3157" w:type="dxa"/>
              </w:tcPr>
            </w:tcPrChange>
          </w:tcPr>
          <w:p w14:paraId="1AB64BBA" w14:textId="0C130AD2" w:rsidR="00BE3129" w:rsidRDefault="00BE3129">
            <w:pPr>
              <w:rPr>
                <w:color w:val="31849B" w:themeColor="accent5" w:themeShade="BF"/>
              </w:rPr>
              <w:pPrChange w:id="646" w:author="Salas López Marcos Alam (UPGM)" w:date="2016-06-23T10:04:00Z">
                <w:pPr>
                  <w:jc w:val="both"/>
                </w:pPr>
              </w:pPrChange>
            </w:pPr>
            <w:r>
              <w:rPr>
                <w:color w:val="31849B" w:themeColor="accent5" w:themeShade="BF"/>
              </w:rPr>
              <w:t>Tiempo</w:t>
            </w:r>
            <w:ins w:id="647" w:author="Salas López Marcos Alam (UPGM)" w:date="2016-06-23T10:00:00Z">
              <w:r w:rsidR="009E7263">
                <w:rPr>
                  <w:color w:val="31849B" w:themeColor="accent5" w:themeShade="BF"/>
                </w:rPr>
                <w:t xml:space="preserve"> en la empresa</w:t>
              </w:r>
            </w:ins>
          </w:p>
        </w:tc>
        <w:tc>
          <w:tcPr>
            <w:tcW w:w="2045" w:type="dxa"/>
            <w:vAlign w:val="center"/>
            <w:tcPrChange w:id="648" w:author="Salas López Marcos Alam (UPGM)" w:date="2016-06-23T10:04:00Z">
              <w:tcPr>
                <w:tcW w:w="2045" w:type="dxa"/>
              </w:tcPr>
            </w:tcPrChange>
          </w:tcPr>
          <w:p w14:paraId="5E83E66D" w14:textId="3985F186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49" w:author="Salas López Marcos Alam (UPGM)" w:date="2016-06-23T10:04:00Z">
              <w:tcPr>
                <w:tcW w:w="2292" w:type="dxa"/>
              </w:tcPr>
            </w:tcPrChange>
          </w:tcPr>
          <w:p w14:paraId="052BC4DC" w14:textId="628F67D0" w:rsidR="00BE3129" w:rsidRPr="0008458C" w:rsidRDefault="00BE3129">
            <w:pPr>
              <w:jc w:val="center"/>
              <w:rPr>
                <w:color w:val="31849B" w:themeColor="accent5" w:themeShade="BF"/>
              </w:rPr>
            </w:pPr>
            <w:r w:rsidRPr="0008458C">
              <w:rPr>
                <w:color w:val="31849B" w:themeColor="accent5" w:themeShade="BF"/>
              </w:rPr>
              <w:t>N/A</w:t>
            </w:r>
          </w:p>
        </w:tc>
      </w:tr>
    </w:tbl>
    <w:p w14:paraId="11CDF4FD" w14:textId="39C50C37" w:rsidR="005C14F0" w:rsidRPr="0008458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650" w:name="_Toc454797978"/>
      <w:r w:rsidRPr="0008458C">
        <w:rPr>
          <w:rFonts w:asciiTheme="minorHAnsi" w:hAnsiTheme="minorHAnsi"/>
        </w:rPr>
        <w:t>Secuencia de actividades</w:t>
      </w:r>
      <w:bookmarkEnd w:id="650"/>
    </w:p>
    <w:p w14:paraId="253C3B9E" w14:textId="3C85895F" w:rsidR="005C14F0" w:rsidRPr="0008458C" w:rsidRDefault="005C14F0" w:rsidP="00AB68C4">
      <w:pPr>
        <w:pStyle w:val="Prrafodelista"/>
        <w:ind w:left="1416"/>
        <w:rPr>
          <w:rFonts w:asciiTheme="minorHAnsi" w:hAnsiTheme="minorHAnsi"/>
        </w:rPr>
      </w:pPr>
      <w:r w:rsidRPr="0008458C">
        <w:rPr>
          <w:rFonts w:asciiTheme="minorHAnsi" w:hAnsiTheme="minorHAnsi"/>
        </w:rPr>
        <w:t xml:space="preserve">El sistema muestra una </w:t>
      </w:r>
      <w:r w:rsidR="006A03AC" w:rsidRPr="0008458C">
        <w:rPr>
          <w:rFonts w:asciiTheme="minorHAnsi" w:hAnsiTheme="minorHAnsi"/>
        </w:rPr>
        <w:t xml:space="preserve">pantalla de captura que contiene un formulario con la información requerida para </w:t>
      </w:r>
      <w:ins w:id="651" w:author="Lopez Guzman Susana Carolina" w:date="2016-06-21T09:55:00Z">
        <w:r w:rsidR="008B58BB">
          <w:rPr>
            <w:rFonts w:asciiTheme="minorHAnsi" w:hAnsiTheme="minorHAnsi"/>
          </w:rPr>
          <w:t xml:space="preserve">dar de alta </w:t>
        </w:r>
      </w:ins>
      <w:r w:rsidR="00A754FE" w:rsidRPr="0008458C">
        <w:rPr>
          <w:rFonts w:asciiTheme="minorHAnsi" w:hAnsiTheme="minorHAnsi"/>
        </w:rPr>
        <w:t>“</w:t>
      </w:r>
      <w:r w:rsidR="008B6643">
        <w:rPr>
          <w:rFonts w:asciiTheme="minorHAnsi" w:hAnsiTheme="minorHAnsi"/>
        </w:rPr>
        <w:t>Usuarios</w:t>
      </w:r>
      <w:r w:rsidR="00A754FE" w:rsidRPr="0008458C">
        <w:rPr>
          <w:rFonts w:asciiTheme="minorHAnsi" w:hAnsiTheme="minorHAnsi"/>
        </w:rPr>
        <w:t>” &lt;Ver tabla “Entradas”&gt;</w:t>
      </w:r>
    </w:p>
    <w:p w14:paraId="5E2B0171" w14:textId="77777777" w:rsidR="00AB68C4" w:rsidRPr="0008458C" w:rsidRDefault="00AB68C4" w:rsidP="00AB68C4">
      <w:pPr>
        <w:pStyle w:val="Prrafodelista"/>
        <w:ind w:left="1440"/>
        <w:rPr>
          <w:rFonts w:asciiTheme="minorHAnsi" w:hAnsiTheme="minorHAnsi"/>
        </w:rPr>
      </w:pPr>
    </w:p>
    <w:p w14:paraId="50E0E8B3" w14:textId="7F821FE1" w:rsidR="007908F2" w:rsidRPr="0008458C" w:rsidRDefault="007908F2" w:rsidP="00AB68C4">
      <w:pPr>
        <w:pStyle w:val="Prrafodelista"/>
        <w:ind w:left="1440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las opciones:</w:t>
      </w:r>
    </w:p>
    <w:p w14:paraId="32E329A3" w14:textId="1C4C833D" w:rsidR="00AB68C4" w:rsidRPr="0008458C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Guardar</w:t>
      </w:r>
    </w:p>
    <w:p w14:paraId="126A8A68" w14:textId="2146DAB5" w:rsidR="00AB68C4" w:rsidRPr="0008458C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Cancelar</w:t>
      </w:r>
    </w:p>
    <w:p w14:paraId="3E536B44" w14:textId="1927743C" w:rsidR="00AB68C4" w:rsidRPr="0008458C" w:rsidRDefault="00AB68C4" w:rsidP="00AB68C4">
      <w:pPr>
        <w:ind w:left="1416"/>
      </w:pPr>
      <w:r w:rsidRPr="0008458C">
        <w:t>El actor captura la información necesaria</w:t>
      </w:r>
    </w:p>
    <w:p w14:paraId="7E658EE2" w14:textId="029D2F6F" w:rsidR="00AB68C4" w:rsidRPr="0008458C" w:rsidRDefault="00AB68C4" w:rsidP="00AB68C4">
      <w:pPr>
        <w:ind w:left="1416"/>
      </w:pPr>
      <w:r w:rsidRPr="0008458C">
        <w:t>El actor selecciona la opción “Guardar”</w:t>
      </w:r>
    </w:p>
    <w:p w14:paraId="63316846" w14:textId="268A313D" w:rsidR="00AB68C4" w:rsidRPr="0008458C" w:rsidRDefault="00A23102" w:rsidP="00AB68C4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el mensaje “¿Desea guardar la información?”</w:t>
      </w:r>
      <w:r w:rsidR="003064DF" w:rsidRPr="0008458C">
        <w:rPr>
          <w:rFonts w:asciiTheme="minorHAnsi" w:hAnsiTheme="minorHAnsi"/>
        </w:rPr>
        <w:t xml:space="preserve"> (Si/No)</w:t>
      </w:r>
    </w:p>
    <w:p w14:paraId="1E8FBDAA" w14:textId="0A7A9819" w:rsidR="003064DF" w:rsidRPr="0008458C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“Si”</w:t>
      </w:r>
    </w:p>
    <w:p w14:paraId="1C29A76A" w14:textId="4CF4C0F2" w:rsidR="003064DF" w:rsidRPr="0008458C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guarda la información</w:t>
      </w:r>
    </w:p>
    <w:p w14:paraId="2D951FE1" w14:textId="061B623C" w:rsidR="003064DF" w:rsidRPr="0008458C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lastRenderedPageBreak/>
        <w:t>Si el actor selecciona “No”</w:t>
      </w:r>
    </w:p>
    <w:p w14:paraId="63944FB1" w14:textId="3829DFEE" w:rsidR="003064DF" w:rsidRPr="0008458C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actor sigue capturando la información necesaria</w:t>
      </w:r>
    </w:p>
    <w:p w14:paraId="5ED7B758" w14:textId="4DC3713C" w:rsidR="009A608C" w:rsidRPr="0008458C" w:rsidRDefault="003064DF" w:rsidP="00BD05C6">
      <w:pPr>
        <w:ind w:left="1416"/>
      </w:pPr>
      <w:r w:rsidRPr="0008458C">
        <w:t xml:space="preserve">Termina el flujo básico </w:t>
      </w:r>
      <w:r w:rsidR="00EF622D">
        <w:t xml:space="preserve">de </w:t>
      </w:r>
      <w:r w:rsidRPr="0008458C">
        <w:t>“</w:t>
      </w:r>
      <w:r w:rsidR="001E21F0">
        <w:t>Usuario</w:t>
      </w:r>
      <w:r w:rsidRPr="0008458C">
        <w:t>”</w:t>
      </w:r>
    </w:p>
    <w:p w14:paraId="58763FD2" w14:textId="76FB79A8" w:rsidR="00831346" w:rsidRPr="0008458C" w:rsidRDefault="004C5B3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652" w:name="_Toc454797979"/>
      <w:r w:rsidRPr="0008458C">
        <w:rPr>
          <w:rFonts w:asciiTheme="minorHAnsi" w:hAnsiTheme="minorHAnsi"/>
        </w:rPr>
        <w:t>Salidas</w:t>
      </w:r>
      <w:bookmarkEnd w:id="652"/>
    </w:p>
    <w:p w14:paraId="0F730981" w14:textId="5B86D3FC" w:rsidR="00AE58CB" w:rsidRPr="0008458C" w:rsidRDefault="00B01DD2" w:rsidP="00AE58CB">
      <w:pPr>
        <w:ind w:left="1416"/>
      </w:pPr>
      <w:r w:rsidRPr="0008458C">
        <w:t>Documento</w:t>
      </w:r>
      <w:r w:rsidR="00AE58CB" w:rsidRPr="0008458C">
        <w:t xml:space="preserve"> almacenado en el sistema</w:t>
      </w:r>
    </w:p>
    <w:p w14:paraId="7B459CF4" w14:textId="1F9E094C" w:rsidR="008A4765" w:rsidRPr="0008458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653" w:name="_Toc454797980"/>
      <w:r w:rsidRPr="0008458C">
        <w:rPr>
          <w:rFonts w:asciiTheme="minorHAnsi" w:hAnsiTheme="minorHAnsi"/>
        </w:rPr>
        <w:t>Flujos alternos</w:t>
      </w:r>
      <w:bookmarkEnd w:id="653"/>
    </w:p>
    <w:p w14:paraId="2E65463C" w14:textId="77777777" w:rsidR="009A608C" w:rsidRPr="0008458C" w:rsidRDefault="009A608C" w:rsidP="00FB728B">
      <w:pPr>
        <w:ind w:left="1416"/>
        <w:jc w:val="both"/>
      </w:pPr>
    </w:p>
    <w:p w14:paraId="36CCABFF" w14:textId="4F8770B0" w:rsidR="008A4765" w:rsidRPr="0008458C" w:rsidRDefault="00163239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654" w:name="_Toc454797981"/>
      <w:r w:rsidRPr="0008458C">
        <w:rPr>
          <w:rFonts w:asciiTheme="minorHAnsi" w:hAnsiTheme="minorHAnsi"/>
        </w:rPr>
        <w:t>Modificar</w:t>
      </w:r>
      <w:bookmarkEnd w:id="654"/>
    </w:p>
    <w:p w14:paraId="6A191D76" w14:textId="270D5F7E" w:rsidR="00513CEC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Descripción</w:t>
      </w:r>
    </w:p>
    <w:p w14:paraId="43B9EC2F" w14:textId="3764FE7C" w:rsidR="00513CEC" w:rsidRPr="0008458C" w:rsidRDefault="00513CEC" w:rsidP="001A248A">
      <w:pPr>
        <w:ind w:left="1080"/>
        <w:jc w:val="both"/>
      </w:pPr>
      <w:r w:rsidRPr="0008458C">
        <w:t>En este flujo se describe la secuencia de las activi</w:t>
      </w:r>
      <w:r w:rsidR="00267A15" w:rsidRPr="0008458C">
        <w:t>dades necesa</w:t>
      </w:r>
      <w:r w:rsidR="00917791" w:rsidRPr="0008458C">
        <w:t>rias para el flujo modificar</w:t>
      </w:r>
    </w:p>
    <w:p w14:paraId="0E4031DF" w14:textId="547CF103" w:rsidR="009F78A0" w:rsidRPr="00024A5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24A5C">
        <w:rPr>
          <w:rFonts w:asciiTheme="minorHAnsi" w:hAnsiTheme="minorHAnsi"/>
        </w:rPr>
        <w:t>Entradas</w:t>
      </w: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655" w:author="Lopez Guzman Susana Carolina" w:date="2016-06-21T09:55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656">
          <w:tblGrid>
            <w:gridCol w:w="3157"/>
            <w:gridCol w:w="2045"/>
            <w:gridCol w:w="2292"/>
          </w:tblGrid>
        </w:tblGridChange>
      </w:tblGrid>
      <w:tr w:rsidR="0092141C" w:rsidRPr="0008458C" w:rsidDel="00024A5C" w14:paraId="2C534CDC" w14:textId="79E347C5" w:rsidTr="008B58BB">
        <w:trPr>
          <w:jc w:val="center"/>
          <w:del w:id="657" w:author="Salas López Marcos Alam (UPGM)" w:date="2016-06-23T10:08:00Z"/>
          <w:trPrChange w:id="658" w:author="Lopez Guzman Susana Carolina" w:date="2016-06-21T09:55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659" w:author="Lopez Guzman Susana Carolina" w:date="2016-06-21T09:55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00A13EFE" w14:textId="73B11CDC" w:rsidR="0092141C" w:rsidRPr="0008458C" w:rsidDel="00024A5C" w:rsidRDefault="0092141C">
            <w:pPr>
              <w:jc w:val="center"/>
              <w:rPr>
                <w:del w:id="660" w:author="Salas López Marcos Alam (UPGM)" w:date="2016-06-23T10:08:00Z"/>
                <w:rFonts w:cs="Arial"/>
                <w:b/>
                <w:bCs/>
                <w:color w:val="DBE5F1" w:themeColor="accent1" w:themeTint="33"/>
              </w:rPr>
              <w:pPrChange w:id="661" w:author="Lopez Guzman Susana Carolina" w:date="2016-06-21T09:55:00Z">
                <w:pPr>
                  <w:jc w:val="both"/>
                </w:pPr>
              </w:pPrChange>
            </w:pPr>
            <w:del w:id="662" w:author="Salas López Marcos Alam (UPGM)" w:date="2016-06-23T10:08:00Z">
              <w:r w:rsidRPr="0008458C" w:rsidDel="00024A5C">
                <w:rPr>
                  <w:rFonts w:cs="Arial"/>
                  <w:b/>
                  <w:bCs/>
                  <w:color w:val="DBE5F1" w:themeColor="accent1" w:themeTint="33"/>
                </w:rPr>
                <w:delText>Campo</w:delText>
              </w:r>
            </w:del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663" w:author="Lopez Guzman Susana Carolina" w:date="2016-06-21T09:55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44FA52D1" w14:textId="6CAD1C1B" w:rsidR="0092141C" w:rsidRPr="0008458C" w:rsidDel="00024A5C" w:rsidRDefault="0092141C">
            <w:pPr>
              <w:jc w:val="center"/>
              <w:rPr>
                <w:del w:id="664" w:author="Salas López Marcos Alam (UPGM)" w:date="2016-06-23T10:08:00Z"/>
                <w:rFonts w:cs="Arial"/>
                <w:b/>
                <w:bCs/>
                <w:color w:val="DBE5F1" w:themeColor="accent1" w:themeTint="33"/>
              </w:rPr>
              <w:pPrChange w:id="665" w:author="Lopez Guzman Susana Carolina" w:date="2016-06-21T09:55:00Z">
                <w:pPr>
                  <w:jc w:val="both"/>
                </w:pPr>
              </w:pPrChange>
            </w:pPr>
            <w:del w:id="666" w:author="Salas López Marcos Alam (UPGM)" w:date="2016-06-23T10:08:00Z">
              <w:r w:rsidRPr="0008458C" w:rsidDel="00024A5C">
                <w:rPr>
                  <w:rFonts w:cs="Arial"/>
                  <w:b/>
                  <w:bCs/>
                  <w:color w:val="DBE5F1" w:themeColor="accent1" w:themeTint="33"/>
                </w:rPr>
                <w:delText>¿Actualizable? Si/No</w:delText>
              </w:r>
            </w:del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667" w:author="Lopez Guzman Susana Carolina" w:date="2016-06-21T09:55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5247ECC6" w14:textId="481C1F22" w:rsidR="0092141C" w:rsidRPr="0008458C" w:rsidDel="00024A5C" w:rsidRDefault="0092141C">
            <w:pPr>
              <w:jc w:val="center"/>
              <w:rPr>
                <w:del w:id="668" w:author="Salas López Marcos Alam (UPGM)" w:date="2016-06-23T10:08:00Z"/>
                <w:rFonts w:cs="Arial"/>
                <w:b/>
                <w:bCs/>
                <w:color w:val="DBE5F1" w:themeColor="accent1" w:themeTint="33"/>
              </w:rPr>
              <w:pPrChange w:id="669" w:author="Lopez Guzman Susana Carolina" w:date="2016-06-21T09:55:00Z">
                <w:pPr>
                  <w:jc w:val="both"/>
                </w:pPr>
              </w:pPrChange>
            </w:pPr>
            <w:del w:id="670" w:author="Salas López Marcos Alam (UPGM)" w:date="2016-06-23T10:08:00Z">
              <w:r w:rsidRPr="0008458C" w:rsidDel="00024A5C">
                <w:rPr>
                  <w:rFonts w:cs="Arial"/>
                  <w:b/>
                  <w:bCs/>
                  <w:color w:val="DBE5F1" w:themeColor="accent1" w:themeTint="33"/>
                </w:rPr>
                <w:delText>Observaciones</w:delText>
              </w:r>
            </w:del>
          </w:p>
        </w:tc>
      </w:tr>
      <w:tr w:rsidR="0092141C" w:rsidRPr="0008458C" w:rsidDel="00024A5C" w14:paraId="37DFC624" w14:textId="51BBA092" w:rsidTr="004F615B">
        <w:trPr>
          <w:trHeight w:val="408"/>
          <w:jc w:val="center"/>
          <w:del w:id="671" w:author="Salas López Marcos Alam (UPGM)" w:date="2016-06-23T10:08:00Z"/>
        </w:trPr>
        <w:tc>
          <w:tcPr>
            <w:tcW w:w="3157" w:type="dxa"/>
          </w:tcPr>
          <w:p w14:paraId="12B8611A" w14:textId="40441262" w:rsidR="0092141C" w:rsidRPr="0008458C" w:rsidDel="00024A5C" w:rsidRDefault="0092141C" w:rsidP="004F615B">
            <w:pPr>
              <w:jc w:val="both"/>
              <w:rPr>
                <w:del w:id="672" w:author="Salas López Marcos Alam (UPGM)" w:date="2016-06-23T10:08:00Z"/>
                <w:color w:val="31849B" w:themeColor="accent5" w:themeShade="BF"/>
              </w:rPr>
            </w:pPr>
            <w:del w:id="673" w:author="Salas López Marcos Alam (UPGM)" w:date="2016-06-23T10:08:00Z">
              <w:r w:rsidDel="00024A5C">
                <w:rPr>
                  <w:color w:val="31849B" w:themeColor="accent5" w:themeShade="BF"/>
                </w:rPr>
                <w:delText>Nombre de usuario</w:delText>
              </w:r>
            </w:del>
          </w:p>
        </w:tc>
        <w:tc>
          <w:tcPr>
            <w:tcW w:w="2045" w:type="dxa"/>
          </w:tcPr>
          <w:p w14:paraId="4671D95E" w14:textId="0E81FF97" w:rsidR="0092141C" w:rsidRPr="0008458C" w:rsidDel="00024A5C" w:rsidRDefault="0092141C" w:rsidP="004F615B">
            <w:pPr>
              <w:jc w:val="center"/>
              <w:rPr>
                <w:del w:id="674" w:author="Salas López Marcos Alam (UPGM)" w:date="2016-06-23T10:08:00Z"/>
                <w:color w:val="31849B" w:themeColor="accent5" w:themeShade="BF"/>
              </w:rPr>
            </w:pPr>
            <w:del w:id="67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8ACCA76" w14:textId="2C36E9FF" w:rsidR="0092141C" w:rsidRPr="0008458C" w:rsidDel="00024A5C" w:rsidRDefault="0092141C" w:rsidP="004F615B">
            <w:pPr>
              <w:jc w:val="center"/>
              <w:rPr>
                <w:del w:id="676" w:author="Salas López Marcos Alam (UPGM)" w:date="2016-06-23T10:08:00Z"/>
                <w:color w:val="31849B" w:themeColor="accent5" w:themeShade="BF"/>
              </w:rPr>
            </w:pPr>
            <w:del w:id="67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5C173365" w14:textId="4CE1A40D" w:rsidTr="004F615B">
        <w:trPr>
          <w:trHeight w:val="408"/>
          <w:jc w:val="center"/>
          <w:del w:id="678" w:author="Salas López Marcos Alam (UPGM)" w:date="2016-06-23T10:08:00Z"/>
        </w:trPr>
        <w:tc>
          <w:tcPr>
            <w:tcW w:w="3157" w:type="dxa"/>
          </w:tcPr>
          <w:p w14:paraId="1EC1328A" w14:textId="3079B42B" w:rsidR="0092141C" w:rsidRPr="0008458C" w:rsidDel="00024A5C" w:rsidRDefault="0092141C" w:rsidP="004F615B">
            <w:pPr>
              <w:jc w:val="both"/>
              <w:rPr>
                <w:del w:id="679" w:author="Salas López Marcos Alam (UPGM)" w:date="2016-06-23T10:08:00Z"/>
                <w:color w:val="31849B" w:themeColor="accent5" w:themeShade="BF"/>
              </w:rPr>
            </w:pPr>
            <w:del w:id="680" w:author="Salas López Marcos Alam (UPGM)" w:date="2016-06-23T10:08:00Z">
              <w:r w:rsidDel="00024A5C">
                <w:rPr>
                  <w:color w:val="31849B" w:themeColor="accent5" w:themeShade="BF"/>
                </w:rPr>
                <w:delText>Usuario</w:delText>
              </w:r>
            </w:del>
          </w:p>
        </w:tc>
        <w:tc>
          <w:tcPr>
            <w:tcW w:w="2045" w:type="dxa"/>
          </w:tcPr>
          <w:p w14:paraId="74BC9B57" w14:textId="4801AE69" w:rsidR="0092141C" w:rsidRPr="0008458C" w:rsidDel="00024A5C" w:rsidRDefault="0092141C" w:rsidP="004F615B">
            <w:pPr>
              <w:jc w:val="center"/>
              <w:rPr>
                <w:del w:id="681" w:author="Salas López Marcos Alam (UPGM)" w:date="2016-06-23T10:08:00Z"/>
                <w:color w:val="31849B" w:themeColor="accent5" w:themeShade="BF"/>
              </w:rPr>
            </w:pPr>
            <w:del w:id="68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2A05630" w14:textId="038CD55B" w:rsidR="0092141C" w:rsidRPr="0008458C" w:rsidDel="00024A5C" w:rsidRDefault="0092141C" w:rsidP="004F615B">
            <w:pPr>
              <w:jc w:val="center"/>
              <w:rPr>
                <w:del w:id="683" w:author="Salas López Marcos Alam (UPGM)" w:date="2016-06-23T10:08:00Z"/>
                <w:color w:val="31849B" w:themeColor="accent5" w:themeShade="BF"/>
              </w:rPr>
            </w:pPr>
            <w:del w:id="68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512E12DA" w14:textId="4D5D8729" w:rsidTr="004F615B">
        <w:trPr>
          <w:trHeight w:val="408"/>
          <w:jc w:val="center"/>
          <w:del w:id="685" w:author="Salas López Marcos Alam (UPGM)" w:date="2016-06-23T10:08:00Z"/>
        </w:trPr>
        <w:tc>
          <w:tcPr>
            <w:tcW w:w="3157" w:type="dxa"/>
          </w:tcPr>
          <w:p w14:paraId="011BA03C" w14:textId="744140DD" w:rsidR="0092141C" w:rsidRPr="0008458C" w:rsidDel="00024A5C" w:rsidRDefault="0092141C" w:rsidP="004F615B">
            <w:pPr>
              <w:jc w:val="both"/>
              <w:rPr>
                <w:del w:id="686" w:author="Salas López Marcos Alam (UPGM)" w:date="2016-06-23T10:08:00Z"/>
                <w:color w:val="31849B" w:themeColor="accent5" w:themeShade="BF"/>
              </w:rPr>
            </w:pPr>
            <w:del w:id="687" w:author="Salas López Marcos Alam (UPGM)" w:date="2016-06-23T10:08:00Z">
              <w:r w:rsidDel="00024A5C">
                <w:rPr>
                  <w:color w:val="31849B" w:themeColor="accent5" w:themeShade="BF"/>
                </w:rPr>
                <w:delText>Contraseña</w:delText>
              </w:r>
            </w:del>
          </w:p>
        </w:tc>
        <w:tc>
          <w:tcPr>
            <w:tcW w:w="2045" w:type="dxa"/>
          </w:tcPr>
          <w:p w14:paraId="1BDECF8D" w14:textId="0662648F" w:rsidR="0092141C" w:rsidRPr="0008458C" w:rsidDel="00024A5C" w:rsidRDefault="0092141C" w:rsidP="004F615B">
            <w:pPr>
              <w:jc w:val="center"/>
              <w:rPr>
                <w:del w:id="688" w:author="Salas López Marcos Alam (UPGM)" w:date="2016-06-23T10:08:00Z"/>
                <w:color w:val="31849B" w:themeColor="accent5" w:themeShade="BF"/>
              </w:rPr>
            </w:pPr>
            <w:del w:id="68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4DCD1F14" w14:textId="07B8889C" w:rsidR="0092141C" w:rsidRPr="0008458C" w:rsidDel="00024A5C" w:rsidRDefault="0092141C" w:rsidP="004F615B">
            <w:pPr>
              <w:jc w:val="center"/>
              <w:rPr>
                <w:del w:id="690" w:author="Salas López Marcos Alam (UPGM)" w:date="2016-06-23T10:08:00Z"/>
                <w:color w:val="31849B" w:themeColor="accent5" w:themeShade="BF"/>
              </w:rPr>
            </w:pPr>
            <w:del w:id="69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18ECEF71" w14:textId="3EA0376E" w:rsidTr="004F615B">
        <w:trPr>
          <w:trHeight w:val="408"/>
          <w:jc w:val="center"/>
          <w:del w:id="692" w:author="Salas López Marcos Alam (UPGM)" w:date="2016-06-23T10:08:00Z"/>
        </w:trPr>
        <w:tc>
          <w:tcPr>
            <w:tcW w:w="3157" w:type="dxa"/>
          </w:tcPr>
          <w:p w14:paraId="6F96096A" w14:textId="18171C78" w:rsidR="0092141C" w:rsidDel="00024A5C" w:rsidRDefault="0092141C" w:rsidP="004F615B">
            <w:pPr>
              <w:jc w:val="both"/>
              <w:rPr>
                <w:del w:id="693" w:author="Salas López Marcos Alam (UPGM)" w:date="2016-06-23T10:08:00Z"/>
                <w:color w:val="31849B" w:themeColor="accent5" w:themeShade="BF"/>
              </w:rPr>
            </w:pPr>
            <w:del w:id="694" w:author="Salas López Marcos Alam (UPGM)" w:date="2016-06-23T10:08:00Z">
              <w:r w:rsidDel="00024A5C">
                <w:rPr>
                  <w:color w:val="31849B" w:themeColor="accent5" w:themeShade="BF"/>
                </w:rPr>
                <w:delText>Nombre</w:delText>
              </w:r>
            </w:del>
          </w:p>
        </w:tc>
        <w:tc>
          <w:tcPr>
            <w:tcW w:w="2045" w:type="dxa"/>
          </w:tcPr>
          <w:p w14:paraId="69F407A3" w14:textId="49ABE2A3" w:rsidR="0092141C" w:rsidRPr="0008458C" w:rsidDel="00024A5C" w:rsidRDefault="0092141C" w:rsidP="004F615B">
            <w:pPr>
              <w:jc w:val="center"/>
              <w:rPr>
                <w:del w:id="695" w:author="Salas López Marcos Alam (UPGM)" w:date="2016-06-23T10:08:00Z"/>
                <w:color w:val="31849B" w:themeColor="accent5" w:themeShade="BF"/>
              </w:rPr>
            </w:pPr>
            <w:del w:id="69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51D5FA37" w14:textId="5CB59EF6" w:rsidR="0092141C" w:rsidRPr="0008458C" w:rsidDel="00024A5C" w:rsidRDefault="0092141C" w:rsidP="004F615B">
            <w:pPr>
              <w:jc w:val="center"/>
              <w:rPr>
                <w:del w:id="697" w:author="Salas López Marcos Alam (UPGM)" w:date="2016-06-23T10:08:00Z"/>
                <w:color w:val="31849B" w:themeColor="accent5" w:themeShade="BF"/>
              </w:rPr>
            </w:pPr>
            <w:del w:id="69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1031C9D2" w14:textId="75D2ED1D" w:rsidTr="004F615B">
        <w:trPr>
          <w:trHeight w:val="408"/>
          <w:jc w:val="center"/>
          <w:del w:id="699" w:author="Salas López Marcos Alam (UPGM)" w:date="2016-06-23T10:08:00Z"/>
        </w:trPr>
        <w:tc>
          <w:tcPr>
            <w:tcW w:w="3157" w:type="dxa"/>
          </w:tcPr>
          <w:p w14:paraId="54AA8543" w14:textId="237B5EAA" w:rsidR="0092141C" w:rsidDel="00024A5C" w:rsidRDefault="0092141C" w:rsidP="004F615B">
            <w:pPr>
              <w:jc w:val="both"/>
              <w:rPr>
                <w:del w:id="700" w:author="Salas López Marcos Alam (UPGM)" w:date="2016-06-23T10:08:00Z"/>
                <w:color w:val="31849B" w:themeColor="accent5" w:themeShade="BF"/>
              </w:rPr>
            </w:pPr>
            <w:del w:id="701" w:author="Salas López Marcos Alam (UPGM)" w:date="2016-06-23T10:08:00Z">
              <w:r w:rsidDel="00024A5C">
                <w:rPr>
                  <w:color w:val="31849B" w:themeColor="accent5" w:themeShade="BF"/>
                </w:rPr>
                <w:delText>Apellido Paterno</w:delText>
              </w:r>
            </w:del>
          </w:p>
        </w:tc>
        <w:tc>
          <w:tcPr>
            <w:tcW w:w="2045" w:type="dxa"/>
          </w:tcPr>
          <w:p w14:paraId="2CC7328F" w14:textId="4EEB6238" w:rsidR="0092141C" w:rsidRPr="0008458C" w:rsidDel="00024A5C" w:rsidRDefault="0092141C" w:rsidP="004F615B">
            <w:pPr>
              <w:jc w:val="center"/>
              <w:rPr>
                <w:del w:id="702" w:author="Salas López Marcos Alam (UPGM)" w:date="2016-06-23T10:08:00Z"/>
                <w:color w:val="31849B" w:themeColor="accent5" w:themeShade="BF"/>
              </w:rPr>
            </w:pPr>
            <w:del w:id="70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0EB5BE8" w14:textId="3723DC9B" w:rsidR="0092141C" w:rsidRPr="0008458C" w:rsidDel="00024A5C" w:rsidRDefault="0092141C" w:rsidP="004F615B">
            <w:pPr>
              <w:jc w:val="center"/>
              <w:rPr>
                <w:del w:id="704" w:author="Salas López Marcos Alam (UPGM)" w:date="2016-06-23T10:08:00Z"/>
                <w:color w:val="31849B" w:themeColor="accent5" w:themeShade="BF"/>
              </w:rPr>
            </w:pPr>
            <w:del w:id="70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6224F4CF" w14:textId="4AD107FF" w:rsidTr="004F615B">
        <w:trPr>
          <w:trHeight w:val="408"/>
          <w:jc w:val="center"/>
          <w:del w:id="706" w:author="Salas López Marcos Alam (UPGM)" w:date="2016-06-23T10:08:00Z"/>
        </w:trPr>
        <w:tc>
          <w:tcPr>
            <w:tcW w:w="3157" w:type="dxa"/>
          </w:tcPr>
          <w:p w14:paraId="61183E8D" w14:textId="37DF6453" w:rsidR="0092141C" w:rsidDel="00024A5C" w:rsidRDefault="0092141C" w:rsidP="004F615B">
            <w:pPr>
              <w:jc w:val="both"/>
              <w:rPr>
                <w:del w:id="707" w:author="Salas López Marcos Alam (UPGM)" w:date="2016-06-23T10:08:00Z"/>
                <w:color w:val="31849B" w:themeColor="accent5" w:themeShade="BF"/>
              </w:rPr>
            </w:pPr>
            <w:del w:id="708" w:author="Salas López Marcos Alam (UPGM)" w:date="2016-06-23T10:08:00Z">
              <w:r w:rsidDel="00024A5C">
                <w:rPr>
                  <w:color w:val="31849B" w:themeColor="accent5" w:themeShade="BF"/>
                </w:rPr>
                <w:delText>Apellido Materno</w:delText>
              </w:r>
            </w:del>
          </w:p>
        </w:tc>
        <w:tc>
          <w:tcPr>
            <w:tcW w:w="2045" w:type="dxa"/>
          </w:tcPr>
          <w:p w14:paraId="7A248913" w14:textId="1018A87C" w:rsidR="0092141C" w:rsidRPr="0008458C" w:rsidDel="00024A5C" w:rsidRDefault="0092141C" w:rsidP="004F615B">
            <w:pPr>
              <w:jc w:val="center"/>
              <w:rPr>
                <w:del w:id="709" w:author="Salas López Marcos Alam (UPGM)" w:date="2016-06-23T10:08:00Z"/>
                <w:color w:val="31849B" w:themeColor="accent5" w:themeShade="BF"/>
              </w:rPr>
            </w:pPr>
            <w:del w:id="71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66ABA6A5" w14:textId="1D0458D8" w:rsidR="0092141C" w:rsidRPr="0008458C" w:rsidDel="00024A5C" w:rsidRDefault="0092141C" w:rsidP="004F615B">
            <w:pPr>
              <w:jc w:val="center"/>
              <w:rPr>
                <w:del w:id="711" w:author="Salas López Marcos Alam (UPGM)" w:date="2016-06-23T10:08:00Z"/>
                <w:color w:val="31849B" w:themeColor="accent5" w:themeShade="BF"/>
              </w:rPr>
            </w:pPr>
            <w:del w:id="71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7DDCAB5" w14:textId="0AE7EBAE" w:rsidTr="004F615B">
        <w:trPr>
          <w:trHeight w:val="408"/>
          <w:jc w:val="center"/>
          <w:del w:id="713" w:author="Salas López Marcos Alam (UPGM)" w:date="2016-06-23T10:08:00Z"/>
        </w:trPr>
        <w:tc>
          <w:tcPr>
            <w:tcW w:w="3157" w:type="dxa"/>
          </w:tcPr>
          <w:p w14:paraId="3ED0A67B" w14:textId="502C9DF3" w:rsidR="0092141C" w:rsidDel="00024A5C" w:rsidRDefault="0092141C" w:rsidP="004F615B">
            <w:pPr>
              <w:jc w:val="both"/>
              <w:rPr>
                <w:del w:id="714" w:author="Salas López Marcos Alam (UPGM)" w:date="2016-06-23T10:08:00Z"/>
                <w:color w:val="31849B" w:themeColor="accent5" w:themeShade="BF"/>
              </w:rPr>
            </w:pPr>
            <w:del w:id="715" w:author="Salas López Marcos Alam (UPGM)" w:date="2016-06-23T10:08:00Z">
              <w:r w:rsidDel="00024A5C">
                <w:rPr>
                  <w:color w:val="31849B" w:themeColor="accent5" w:themeShade="BF"/>
                </w:rPr>
                <w:delText>Día</w:delText>
              </w:r>
            </w:del>
          </w:p>
        </w:tc>
        <w:tc>
          <w:tcPr>
            <w:tcW w:w="2045" w:type="dxa"/>
          </w:tcPr>
          <w:p w14:paraId="658F8B22" w14:textId="5AB444B9" w:rsidR="0092141C" w:rsidRPr="0008458C" w:rsidDel="00024A5C" w:rsidRDefault="0092141C" w:rsidP="004F615B">
            <w:pPr>
              <w:jc w:val="center"/>
              <w:rPr>
                <w:del w:id="716" w:author="Salas López Marcos Alam (UPGM)" w:date="2016-06-23T10:08:00Z"/>
                <w:color w:val="31849B" w:themeColor="accent5" w:themeShade="BF"/>
              </w:rPr>
            </w:pPr>
            <w:del w:id="71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4ED97802" w14:textId="50BD580E" w:rsidR="0092141C" w:rsidRPr="0008458C" w:rsidDel="00024A5C" w:rsidRDefault="0092141C" w:rsidP="004F615B">
            <w:pPr>
              <w:jc w:val="center"/>
              <w:rPr>
                <w:del w:id="718" w:author="Salas López Marcos Alam (UPGM)" w:date="2016-06-23T10:08:00Z"/>
                <w:color w:val="31849B" w:themeColor="accent5" w:themeShade="BF"/>
              </w:rPr>
            </w:pPr>
            <w:del w:id="71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87183DB" w14:textId="259BBEC0" w:rsidTr="004F615B">
        <w:trPr>
          <w:trHeight w:val="408"/>
          <w:jc w:val="center"/>
          <w:del w:id="720" w:author="Salas López Marcos Alam (UPGM)" w:date="2016-06-23T10:08:00Z"/>
        </w:trPr>
        <w:tc>
          <w:tcPr>
            <w:tcW w:w="3157" w:type="dxa"/>
          </w:tcPr>
          <w:p w14:paraId="62B63D65" w14:textId="7E491679" w:rsidR="0092141C" w:rsidDel="00024A5C" w:rsidRDefault="0092141C" w:rsidP="004F615B">
            <w:pPr>
              <w:jc w:val="both"/>
              <w:rPr>
                <w:del w:id="721" w:author="Salas López Marcos Alam (UPGM)" w:date="2016-06-23T10:08:00Z"/>
                <w:color w:val="31849B" w:themeColor="accent5" w:themeShade="BF"/>
              </w:rPr>
            </w:pPr>
            <w:del w:id="722" w:author="Salas López Marcos Alam (UPGM)" w:date="2016-06-23T10:08:00Z">
              <w:r w:rsidDel="00024A5C">
                <w:rPr>
                  <w:color w:val="31849B" w:themeColor="accent5" w:themeShade="BF"/>
                </w:rPr>
                <w:delText>Mes</w:delText>
              </w:r>
            </w:del>
          </w:p>
        </w:tc>
        <w:tc>
          <w:tcPr>
            <w:tcW w:w="2045" w:type="dxa"/>
          </w:tcPr>
          <w:p w14:paraId="045E3C03" w14:textId="54F01CDD" w:rsidR="0092141C" w:rsidRPr="0008458C" w:rsidDel="00024A5C" w:rsidRDefault="0092141C" w:rsidP="004F615B">
            <w:pPr>
              <w:jc w:val="center"/>
              <w:rPr>
                <w:del w:id="723" w:author="Salas López Marcos Alam (UPGM)" w:date="2016-06-23T10:08:00Z"/>
                <w:color w:val="31849B" w:themeColor="accent5" w:themeShade="BF"/>
              </w:rPr>
            </w:pPr>
            <w:del w:id="72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E30FD48" w14:textId="1A901C56" w:rsidR="0092141C" w:rsidRPr="0008458C" w:rsidDel="00024A5C" w:rsidRDefault="0092141C" w:rsidP="004F615B">
            <w:pPr>
              <w:jc w:val="center"/>
              <w:rPr>
                <w:del w:id="725" w:author="Salas López Marcos Alam (UPGM)" w:date="2016-06-23T10:08:00Z"/>
                <w:color w:val="31849B" w:themeColor="accent5" w:themeShade="BF"/>
              </w:rPr>
            </w:pPr>
            <w:del w:id="72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337C60DD" w14:textId="1389B85D" w:rsidTr="004F615B">
        <w:trPr>
          <w:trHeight w:val="408"/>
          <w:jc w:val="center"/>
          <w:del w:id="727" w:author="Salas López Marcos Alam (UPGM)" w:date="2016-06-23T10:08:00Z"/>
        </w:trPr>
        <w:tc>
          <w:tcPr>
            <w:tcW w:w="3157" w:type="dxa"/>
          </w:tcPr>
          <w:p w14:paraId="25DC3417" w14:textId="62F1855E" w:rsidR="0092141C" w:rsidDel="00024A5C" w:rsidRDefault="0092141C" w:rsidP="004F615B">
            <w:pPr>
              <w:jc w:val="both"/>
              <w:rPr>
                <w:del w:id="728" w:author="Salas López Marcos Alam (UPGM)" w:date="2016-06-23T10:08:00Z"/>
                <w:color w:val="31849B" w:themeColor="accent5" w:themeShade="BF"/>
              </w:rPr>
            </w:pPr>
            <w:del w:id="729" w:author="Salas López Marcos Alam (UPGM)" w:date="2016-06-23T10:08:00Z">
              <w:r w:rsidDel="00024A5C">
                <w:rPr>
                  <w:color w:val="31849B" w:themeColor="accent5" w:themeShade="BF"/>
                </w:rPr>
                <w:delText>Año</w:delText>
              </w:r>
            </w:del>
          </w:p>
        </w:tc>
        <w:tc>
          <w:tcPr>
            <w:tcW w:w="2045" w:type="dxa"/>
          </w:tcPr>
          <w:p w14:paraId="0BC70D6E" w14:textId="66965B23" w:rsidR="0092141C" w:rsidRPr="0008458C" w:rsidDel="00024A5C" w:rsidRDefault="0092141C" w:rsidP="004F615B">
            <w:pPr>
              <w:jc w:val="center"/>
              <w:rPr>
                <w:del w:id="730" w:author="Salas López Marcos Alam (UPGM)" w:date="2016-06-23T10:08:00Z"/>
                <w:color w:val="31849B" w:themeColor="accent5" w:themeShade="BF"/>
              </w:rPr>
            </w:pPr>
            <w:del w:id="73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6E5AFBD7" w14:textId="31332E73" w:rsidR="0092141C" w:rsidRPr="0008458C" w:rsidDel="00024A5C" w:rsidRDefault="0092141C" w:rsidP="004F615B">
            <w:pPr>
              <w:jc w:val="center"/>
              <w:rPr>
                <w:del w:id="732" w:author="Salas López Marcos Alam (UPGM)" w:date="2016-06-23T10:08:00Z"/>
                <w:color w:val="31849B" w:themeColor="accent5" w:themeShade="BF"/>
              </w:rPr>
            </w:pPr>
            <w:del w:id="73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91965A9" w14:textId="7007E6DB" w:rsidTr="004F615B">
        <w:trPr>
          <w:trHeight w:val="408"/>
          <w:jc w:val="center"/>
          <w:del w:id="734" w:author="Salas López Marcos Alam (UPGM)" w:date="2016-06-23T10:08:00Z"/>
        </w:trPr>
        <w:tc>
          <w:tcPr>
            <w:tcW w:w="3157" w:type="dxa"/>
          </w:tcPr>
          <w:p w14:paraId="459CDE91" w14:textId="25727F4F" w:rsidR="0092141C" w:rsidDel="00024A5C" w:rsidRDefault="0092141C" w:rsidP="004F615B">
            <w:pPr>
              <w:jc w:val="both"/>
              <w:rPr>
                <w:del w:id="735" w:author="Salas López Marcos Alam (UPGM)" w:date="2016-06-23T10:08:00Z"/>
                <w:color w:val="31849B" w:themeColor="accent5" w:themeShade="BF"/>
              </w:rPr>
            </w:pPr>
            <w:del w:id="736" w:author="Salas López Marcos Alam (UPGM)" w:date="2016-06-23T10:08:00Z">
              <w:r w:rsidDel="00024A5C">
                <w:rPr>
                  <w:color w:val="31849B" w:themeColor="accent5" w:themeShade="BF"/>
                </w:rPr>
                <w:delText>Sexo</w:delText>
              </w:r>
            </w:del>
          </w:p>
        </w:tc>
        <w:tc>
          <w:tcPr>
            <w:tcW w:w="2045" w:type="dxa"/>
          </w:tcPr>
          <w:p w14:paraId="2E134A2D" w14:textId="348AC407" w:rsidR="0092141C" w:rsidRPr="0008458C" w:rsidDel="00024A5C" w:rsidRDefault="0092141C" w:rsidP="004F615B">
            <w:pPr>
              <w:jc w:val="center"/>
              <w:rPr>
                <w:del w:id="737" w:author="Salas López Marcos Alam (UPGM)" w:date="2016-06-23T10:08:00Z"/>
                <w:color w:val="31849B" w:themeColor="accent5" w:themeShade="BF"/>
              </w:rPr>
            </w:pPr>
            <w:del w:id="73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5117099" w14:textId="4A8F2193" w:rsidR="0092141C" w:rsidRPr="0008458C" w:rsidDel="00024A5C" w:rsidRDefault="0092141C" w:rsidP="004F615B">
            <w:pPr>
              <w:jc w:val="center"/>
              <w:rPr>
                <w:del w:id="739" w:author="Salas López Marcos Alam (UPGM)" w:date="2016-06-23T10:08:00Z"/>
                <w:color w:val="31849B" w:themeColor="accent5" w:themeShade="BF"/>
              </w:rPr>
            </w:pPr>
            <w:del w:id="74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4C0A494F" w14:textId="6075BA82" w:rsidTr="004F615B">
        <w:trPr>
          <w:trHeight w:val="408"/>
          <w:jc w:val="center"/>
          <w:del w:id="741" w:author="Salas López Marcos Alam (UPGM)" w:date="2016-06-23T10:08:00Z"/>
        </w:trPr>
        <w:tc>
          <w:tcPr>
            <w:tcW w:w="3157" w:type="dxa"/>
          </w:tcPr>
          <w:p w14:paraId="5E5DFA8E" w14:textId="7A305352" w:rsidR="0092141C" w:rsidDel="00024A5C" w:rsidRDefault="0092141C" w:rsidP="004F615B">
            <w:pPr>
              <w:jc w:val="both"/>
              <w:rPr>
                <w:del w:id="742" w:author="Salas López Marcos Alam (UPGM)" w:date="2016-06-23T10:08:00Z"/>
                <w:color w:val="31849B" w:themeColor="accent5" w:themeShade="BF"/>
              </w:rPr>
            </w:pPr>
            <w:del w:id="743" w:author="Salas López Marcos Alam (UPGM)" w:date="2016-06-23T10:08:00Z">
              <w:r w:rsidDel="00024A5C">
                <w:rPr>
                  <w:color w:val="31849B" w:themeColor="accent5" w:themeShade="BF"/>
                </w:rPr>
                <w:delText>RFC</w:delText>
              </w:r>
            </w:del>
          </w:p>
        </w:tc>
        <w:tc>
          <w:tcPr>
            <w:tcW w:w="2045" w:type="dxa"/>
          </w:tcPr>
          <w:p w14:paraId="566204A8" w14:textId="2AF9630E" w:rsidR="0092141C" w:rsidRPr="0008458C" w:rsidDel="00024A5C" w:rsidRDefault="0092141C" w:rsidP="004F615B">
            <w:pPr>
              <w:jc w:val="center"/>
              <w:rPr>
                <w:del w:id="744" w:author="Salas López Marcos Alam (UPGM)" w:date="2016-06-23T10:08:00Z"/>
                <w:color w:val="31849B" w:themeColor="accent5" w:themeShade="BF"/>
              </w:rPr>
            </w:pPr>
            <w:del w:id="74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9599087" w14:textId="3C59EA13" w:rsidR="0092141C" w:rsidRPr="0008458C" w:rsidDel="00024A5C" w:rsidRDefault="0092141C" w:rsidP="004F615B">
            <w:pPr>
              <w:jc w:val="center"/>
              <w:rPr>
                <w:del w:id="746" w:author="Salas López Marcos Alam (UPGM)" w:date="2016-06-23T10:08:00Z"/>
                <w:color w:val="31849B" w:themeColor="accent5" w:themeShade="BF"/>
              </w:rPr>
            </w:pPr>
            <w:del w:id="74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1972016B" w14:textId="0146173B" w:rsidTr="004F615B">
        <w:trPr>
          <w:trHeight w:val="408"/>
          <w:jc w:val="center"/>
          <w:del w:id="748" w:author="Salas López Marcos Alam (UPGM)" w:date="2016-06-23T10:08:00Z"/>
        </w:trPr>
        <w:tc>
          <w:tcPr>
            <w:tcW w:w="3157" w:type="dxa"/>
          </w:tcPr>
          <w:p w14:paraId="41AB335E" w14:textId="1F8104BD" w:rsidR="0092141C" w:rsidDel="00024A5C" w:rsidRDefault="0092141C" w:rsidP="004F615B">
            <w:pPr>
              <w:jc w:val="both"/>
              <w:rPr>
                <w:del w:id="749" w:author="Salas López Marcos Alam (UPGM)" w:date="2016-06-23T10:08:00Z"/>
                <w:color w:val="31849B" w:themeColor="accent5" w:themeShade="BF"/>
              </w:rPr>
            </w:pPr>
            <w:del w:id="750" w:author="Salas López Marcos Alam (UPGM)" w:date="2016-06-23T10:08:00Z">
              <w:r w:rsidDel="00024A5C">
                <w:rPr>
                  <w:color w:val="31849B" w:themeColor="accent5" w:themeShade="BF"/>
                </w:rPr>
                <w:delText>No. Expediente</w:delText>
              </w:r>
            </w:del>
          </w:p>
        </w:tc>
        <w:tc>
          <w:tcPr>
            <w:tcW w:w="2045" w:type="dxa"/>
          </w:tcPr>
          <w:p w14:paraId="5FDE648E" w14:textId="339F95A3" w:rsidR="0092141C" w:rsidRPr="0008458C" w:rsidDel="00024A5C" w:rsidRDefault="0092141C" w:rsidP="004F615B">
            <w:pPr>
              <w:jc w:val="center"/>
              <w:rPr>
                <w:del w:id="751" w:author="Salas López Marcos Alam (UPGM)" w:date="2016-06-23T10:08:00Z"/>
                <w:color w:val="31849B" w:themeColor="accent5" w:themeShade="BF"/>
              </w:rPr>
            </w:pPr>
            <w:del w:id="75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1C47965" w14:textId="0C3C52ED" w:rsidR="0092141C" w:rsidRPr="0008458C" w:rsidDel="00024A5C" w:rsidRDefault="0092141C" w:rsidP="004F615B">
            <w:pPr>
              <w:jc w:val="center"/>
              <w:rPr>
                <w:del w:id="753" w:author="Salas López Marcos Alam (UPGM)" w:date="2016-06-23T10:08:00Z"/>
                <w:color w:val="31849B" w:themeColor="accent5" w:themeShade="BF"/>
              </w:rPr>
            </w:pPr>
            <w:del w:id="75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406E128" w14:textId="164B8A70" w:rsidTr="004F615B">
        <w:trPr>
          <w:trHeight w:val="408"/>
          <w:jc w:val="center"/>
          <w:del w:id="755" w:author="Salas López Marcos Alam (UPGM)" w:date="2016-06-23T10:08:00Z"/>
        </w:trPr>
        <w:tc>
          <w:tcPr>
            <w:tcW w:w="3157" w:type="dxa"/>
          </w:tcPr>
          <w:p w14:paraId="45AD24BC" w14:textId="78F5F0B2" w:rsidR="0092141C" w:rsidDel="00024A5C" w:rsidRDefault="0092141C" w:rsidP="004F615B">
            <w:pPr>
              <w:jc w:val="both"/>
              <w:rPr>
                <w:del w:id="756" w:author="Salas López Marcos Alam (UPGM)" w:date="2016-06-23T10:08:00Z"/>
                <w:color w:val="31849B" w:themeColor="accent5" w:themeShade="BF"/>
              </w:rPr>
            </w:pPr>
            <w:del w:id="757" w:author="Salas López Marcos Alam (UPGM)" w:date="2016-06-23T10:08:00Z">
              <w:r w:rsidDel="00024A5C">
                <w:rPr>
                  <w:color w:val="31849B" w:themeColor="accent5" w:themeShade="BF"/>
                </w:rPr>
                <w:delText>Área</w:delText>
              </w:r>
            </w:del>
          </w:p>
        </w:tc>
        <w:tc>
          <w:tcPr>
            <w:tcW w:w="2045" w:type="dxa"/>
          </w:tcPr>
          <w:p w14:paraId="1E672959" w14:textId="0E1FDAB3" w:rsidR="0092141C" w:rsidRPr="0008458C" w:rsidDel="00024A5C" w:rsidRDefault="0092141C" w:rsidP="004F615B">
            <w:pPr>
              <w:jc w:val="center"/>
              <w:rPr>
                <w:del w:id="758" w:author="Salas López Marcos Alam (UPGM)" w:date="2016-06-23T10:08:00Z"/>
                <w:color w:val="31849B" w:themeColor="accent5" w:themeShade="BF"/>
              </w:rPr>
            </w:pPr>
            <w:del w:id="75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6AA0821" w14:textId="7715B19B" w:rsidR="0092141C" w:rsidRPr="0008458C" w:rsidDel="00024A5C" w:rsidRDefault="0092141C" w:rsidP="004F615B">
            <w:pPr>
              <w:jc w:val="center"/>
              <w:rPr>
                <w:del w:id="760" w:author="Salas López Marcos Alam (UPGM)" w:date="2016-06-23T10:08:00Z"/>
                <w:color w:val="31849B" w:themeColor="accent5" w:themeShade="BF"/>
              </w:rPr>
            </w:pPr>
            <w:del w:id="76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690ACEE8" w14:textId="3A82D52F" w:rsidTr="004F615B">
        <w:trPr>
          <w:trHeight w:val="408"/>
          <w:jc w:val="center"/>
          <w:del w:id="762" w:author="Salas López Marcos Alam (UPGM)" w:date="2016-06-23T10:08:00Z"/>
        </w:trPr>
        <w:tc>
          <w:tcPr>
            <w:tcW w:w="3157" w:type="dxa"/>
          </w:tcPr>
          <w:p w14:paraId="46F8AF72" w14:textId="6B0A995E" w:rsidR="0092141C" w:rsidDel="00024A5C" w:rsidRDefault="0092141C" w:rsidP="004F615B">
            <w:pPr>
              <w:jc w:val="both"/>
              <w:rPr>
                <w:del w:id="763" w:author="Salas López Marcos Alam (UPGM)" w:date="2016-06-23T10:08:00Z"/>
                <w:color w:val="31849B" w:themeColor="accent5" w:themeShade="BF"/>
              </w:rPr>
            </w:pPr>
            <w:del w:id="764" w:author="Salas López Marcos Alam (UPGM)" w:date="2016-06-23T10:08:00Z">
              <w:r w:rsidDel="00024A5C">
                <w:rPr>
                  <w:color w:val="31849B" w:themeColor="accent5" w:themeShade="BF"/>
                </w:rPr>
                <w:delText>Cargo</w:delText>
              </w:r>
            </w:del>
          </w:p>
        </w:tc>
        <w:tc>
          <w:tcPr>
            <w:tcW w:w="2045" w:type="dxa"/>
          </w:tcPr>
          <w:p w14:paraId="4D6F8241" w14:textId="10AA8B36" w:rsidR="0092141C" w:rsidRPr="0008458C" w:rsidDel="00024A5C" w:rsidRDefault="0092141C" w:rsidP="004F615B">
            <w:pPr>
              <w:jc w:val="center"/>
              <w:rPr>
                <w:del w:id="765" w:author="Salas López Marcos Alam (UPGM)" w:date="2016-06-23T10:08:00Z"/>
                <w:color w:val="31849B" w:themeColor="accent5" w:themeShade="BF"/>
              </w:rPr>
            </w:pPr>
            <w:del w:id="76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49E4C949" w14:textId="79AB44FF" w:rsidR="0092141C" w:rsidRPr="0008458C" w:rsidDel="00024A5C" w:rsidRDefault="0092141C" w:rsidP="004F615B">
            <w:pPr>
              <w:jc w:val="center"/>
              <w:rPr>
                <w:del w:id="767" w:author="Salas López Marcos Alam (UPGM)" w:date="2016-06-23T10:08:00Z"/>
                <w:color w:val="31849B" w:themeColor="accent5" w:themeShade="BF"/>
              </w:rPr>
            </w:pPr>
            <w:del w:id="76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4D509098" w14:textId="0B1807FF" w:rsidTr="004F615B">
        <w:trPr>
          <w:trHeight w:val="408"/>
          <w:jc w:val="center"/>
          <w:del w:id="769" w:author="Salas López Marcos Alam (UPGM)" w:date="2016-06-23T10:08:00Z"/>
        </w:trPr>
        <w:tc>
          <w:tcPr>
            <w:tcW w:w="3157" w:type="dxa"/>
          </w:tcPr>
          <w:p w14:paraId="5EB08EDE" w14:textId="4839514D" w:rsidR="0092141C" w:rsidDel="00024A5C" w:rsidRDefault="0092141C" w:rsidP="004F615B">
            <w:pPr>
              <w:jc w:val="both"/>
              <w:rPr>
                <w:del w:id="770" w:author="Salas López Marcos Alam (UPGM)" w:date="2016-06-23T10:08:00Z"/>
                <w:color w:val="31849B" w:themeColor="accent5" w:themeShade="BF"/>
              </w:rPr>
            </w:pPr>
            <w:del w:id="771" w:author="Salas López Marcos Alam (UPGM)" w:date="2016-06-23T10:08:00Z">
              <w:r w:rsidDel="00024A5C">
                <w:rPr>
                  <w:color w:val="31849B" w:themeColor="accent5" w:themeShade="BF"/>
                </w:rPr>
                <w:delText>Nivel</w:delText>
              </w:r>
            </w:del>
          </w:p>
        </w:tc>
        <w:tc>
          <w:tcPr>
            <w:tcW w:w="2045" w:type="dxa"/>
          </w:tcPr>
          <w:p w14:paraId="3665CCC4" w14:textId="59F0E005" w:rsidR="0092141C" w:rsidRPr="0008458C" w:rsidDel="00024A5C" w:rsidRDefault="0092141C" w:rsidP="004F615B">
            <w:pPr>
              <w:jc w:val="center"/>
              <w:rPr>
                <w:del w:id="772" w:author="Salas López Marcos Alam (UPGM)" w:date="2016-06-23T10:08:00Z"/>
                <w:color w:val="31849B" w:themeColor="accent5" w:themeShade="BF"/>
              </w:rPr>
            </w:pPr>
            <w:del w:id="77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A6D472D" w14:textId="08CF12FC" w:rsidR="0092141C" w:rsidRPr="0008458C" w:rsidDel="00024A5C" w:rsidRDefault="0092141C" w:rsidP="004F615B">
            <w:pPr>
              <w:jc w:val="center"/>
              <w:rPr>
                <w:del w:id="774" w:author="Salas López Marcos Alam (UPGM)" w:date="2016-06-23T10:08:00Z"/>
                <w:color w:val="31849B" w:themeColor="accent5" w:themeShade="BF"/>
              </w:rPr>
            </w:pPr>
            <w:del w:id="77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48E7BAB3" w14:textId="7384CBE9" w:rsidTr="004F615B">
        <w:trPr>
          <w:trHeight w:val="408"/>
          <w:jc w:val="center"/>
          <w:del w:id="776" w:author="Salas López Marcos Alam (UPGM)" w:date="2016-06-23T10:08:00Z"/>
        </w:trPr>
        <w:tc>
          <w:tcPr>
            <w:tcW w:w="3157" w:type="dxa"/>
          </w:tcPr>
          <w:p w14:paraId="26C7EBD1" w14:textId="33F768D3" w:rsidR="0092141C" w:rsidDel="00024A5C" w:rsidRDefault="0092141C" w:rsidP="004F615B">
            <w:pPr>
              <w:jc w:val="both"/>
              <w:rPr>
                <w:del w:id="777" w:author="Salas López Marcos Alam (UPGM)" w:date="2016-06-23T10:08:00Z"/>
                <w:color w:val="31849B" w:themeColor="accent5" w:themeShade="BF"/>
              </w:rPr>
            </w:pPr>
            <w:del w:id="778" w:author="Salas López Marcos Alam (UPGM)" w:date="2016-06-23T10:08:00Z">
              <w:r w:rsidDel="00024A5C">
                <w:rPr>
                  <w:color w:val="31849B" w:themeColor="accent5" w:themeShade="BF"/>
                </w:rPr>
                <w:delText>Cod.</w:delText>
              </w:r>
            </w:del>
          </w:p>
        </w:tc>
        <w:tc>
          <w:tcPr>
            <w:tcW w:w="2045" w:type="dxa"/>
          </w:tcPr>
          <w:p w14:paraId="5EAE672C" w14:textId="357D406B" w:rsidR="0092141C" w:rsidRPr="0008458C" w:rsidDel="00024A5C" w:rsidRDefault="0092141C" w:rsidP="004F615B">
            <w:pPr>
              <w:jc w:val="center"/>
              <w:rPr>
                <w:del w:id="779" w:author="Salas López Marcos Alam (UPGM)" w:date="2016-06-23T10:08:00Z"/>
                <w:color w:val="31849B" w:themeColor="accent5" w:themeShade="BF"/>
              </w:rPr>
            </w:pPr>
            <w:del w:id="78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63B8F04E" w14:textId="211D1394" w:rsidR="0092141C" w:rsidRPr="0008458C" w:rsidDel="00024A5C" w:rsidRDefault="0092141C" w:rsidP="004F615B">
            <w:pPr>
              <w:jc w:val="center"/>
              <w:rPr>
                <w:del w:id="781" w:author="Salas López Marcos Alam (UPGM)" w:date="2016-06-23T10:08:00Z"/>
                <w:color w:val="31849B" w:themeColor="accent5" w:themeShade="BF"/>
              </w:rPr>
            </w:pPr>
            <w:del w:id="78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3F14C19" w14:textId="061C5E4A" w:rsidTr="004F615B">
        <w:trPr>
          <w:trHeight w:val="408"/>
          <w:jc w:val="center"/>
          <w:del w:id="783" w:author="Salas López Marcos Alam (UPGM)" w:date="2016-06-23T10:08:00Z"/>
        </w:trPr>
        <w:tc>
          <w:tcPr>
            <w:tcW w:w="3157" w:type="dxa"/>
          </w:tcPr>
          <w:p w14:paraId="7CF2411C" w14:textId="488F9DDC" w:rsidR="0092141C" w:rsidDel="00024A5C" w:rsidRDefault="0092141C" w:rsidP="004F615B">
            <w:pPr>
              <w:jc w:val="both"/>
              <w:rPr>
                <w:del w:id="784" w:author="Salas López Marcos Alam (UPGM)" w:date="2016-06-23T10:08:00Z"/>
                <w:color w:val="31849B" w:themeColor="accent5" w:themeShade="BF"/>
              </w:rPr>
            </w:pPr>
            <w:del w:id="785" w:author="Salas López Marcos Alam (UPGM)" w:date="2016-06-23T10:08:00Z">
              <w:r w:rsidDel="00024A5C">
                <w:rPr>
                  <w:color w:val="31849B" w:themeColor="accent5" w:themeShade="BF"/>
                </w:rPr>
                <w:delText>Estatus</w:delText>
              </w:r>
            </w:del>
          </w:p>
        </w:tc>
        <w:tc>
          <w:tcPr>
            <w:tcW w:w="2045" w:type="dxa"/>
          </w:tcPr>
          <w:p w14:paraId="74B8D870" w14:textId="48A7D045" w:rsidR="0092141C" w:rsidRPr="0008458C" w:rsidDel="00024A5C" w:rsidRDefault="0092141C" w:rsidP="004F615B">
            <w:pPr>
              <w:jc w:val="center"/>
              <w:rPr>
                <w:del w:id="786" w:author="Salas López Marcos Alam (UPGM)" w:date="2016-06-23T10:08:00Z"/>
                <w:color w:val="31849B" w:themeColor="accent5" w:themeShade="BF"/>
              </w:rPr>
            </w:pPr>
            <w:del w:id="78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25437E5" w14:textId="68EDCE9D" w:rsidR="0092141C" w:rsidRPr="0008458C" w:rsidDel="00024A5C" w:rsidRDefault="0092141C" w:rsidP="004F615B">
            <w:pPr>
              <w:jc w:val="center"/>
              <w:rPr>
                <w:del w:id="788" w:author="Salas López Marcos Alam (UPGM)" w:date="2016-06-23T10:08:00Z"/>
                <w:color w:val="31849B" w:themeColor="accent5" w:themeShade="BF"/>
              </w:rPr>
            </w:pPr>
            <w:del w:id="78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DFF02B3" w14:textId="61EBBFAA" w:rsidTr="004F615B">
        <w:trPr>
          <w:trHeight w:val="408"/>
          <w:jc w:val="center"/>
          <w:del w:id="790" w:author="Salas López Marcos Alam (UPGM)" w:date="2016-06-23T10:08:00Z"/>
        </w:trPr>
        <w:tc>
          <w:tcPr>
            <w:tcW w:w="3157" w:type="dxa"/>
          </w:tcPr>
          <w:p w14:paraId="7B0110F4" w14:textId="0959FD06" w:rsidR="0092141C" w:rsidDel="00024A5C" w:rsidRDefault="0092141C" w:rsidP="004F615B">
            <w:pPr>
              <w:jc w:val="both"/>
              <w:rPr>
                <w:del w:id="791" w:author="Salas López Marcos Alam (UPGM)" w:date="2016-06-23T10:08:00Z"/>
                <w:color w:val="31849B" w:themeColor="accent5" w:themeShade="BF"/>
              </w:rPr>
            </w:pPr>
            <w:del w:id="792" w:author="Salas López Marcos Alam (UPGM)" w:date="2016-06-23T10:08:00Z">
              <w:r w:rsidDel="00024A5C">
                <w:rPr>
                  <w:color w:val="31849B" w:themeColor="accent5" w:themeShade="BF"/>
                </w:rPr>
                <w:delText>Código puesto</w:delText>
              </w:r>
            </w:del>
          </w:p>
        </w:tc>
        <w:tc>
          <w:tcPr>
            <w:tcW w:w="2045" w:type="dxa"/>
          </w:tcPr>
          <w:p w14:paraId="72F4517B" w14:textId="5C4C953C" w:rsidR="0092141C" w:rsidRPr="0008458C" w:rsidDel="00024A5C" w:rsidRDefault="0092141C" w:rsidP="004F615B">
            <w:pPr>
              <w:jc w:val="center"/>
              <w:rPr>
                <w:del w:id="793" w:author="Salas López Marcos Alam (UPGM)" w:date="2016-06-23T10:08:00Z"/>
                <w:color w:val="31849B" w:themeColor="accent5" w:themeShade="BF"/>
              </w:rPr>
            </w:pPr>
            <w:del w:id="79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1E6CACE" w14:textId="010618A2" w:rsidR="0092141C" w:rsidRPr="0008458C" w:rsidDel="00024A5C" w:rsidRDefault="0092141C" w:rsidP="004F615B">
            <w:pPr>
              <w:jc w:val="center"/>
              <w:rPr>
                <w:del w:id="795" w:author="Salas López Marcos Alam (UPGM)" w:date="2016-06-23T10:08:00Z"/>
                <w:color w:val="31849B" w:themeColor="accent5" w:themeShade="BF"/>
              </w:rPr>
            </w:pPr>
            <w:del w:id="79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6C677ADB" w14:textId="3EEBBA3B" w:rsidTr="004F615B">
        <w:trPr>
          <w:trHeight w:val="408"/>
          <w:jc w:val="center"/>
          <w:del w:id="797" w:author="Salas López Marcos Alam (UPGM)" w:date="2016-06-23T10:08:00Z"/>
        </w:trPr>
        <w:tc>
          <w:tcPr>
            <w:tcW w:w="3157" w:type="dxa"/>
          </w:tcPr>
          <w:p w14:paraId="2B1759E8" w14:textId="2C24BB2C" w:rsidR="0092141C" w:rsidDel="00024A5C" w:rsidRDefault="0092141C" w:rsidP="004F615B">
            <w:pPr>
              <w:jc w:val="both"/>
              <w:rPr>
                <w:del w:id="798" w:author="Salas López Marcos Alam (UPGM)" w:date="2016-06-23T10:08:00Z"/>
                <w:color w:val="31849B" w:themeColor="accent5" w:themeShade="BF"/>
              </w:rPr>
            </w:pPr>
            <w:del w:id="799" w:author="Salas López Marcos Alam (UPGM)" w:date="2016-06-23T10:08:00Z">
              <w:r w:rsidDel="00024A5C">
                <w:rPr>
                  <w:color w:val="31849B" w:themeColor="accent5" w:themeShade="BF"/>
                </w:rPr>
                <w:delText>Grado</w:delText>
              </w:r>
            </w:del>
          </w:p>
        </w:tc>
        <w:tc>
          <w:tcPr>
            <w:tcW w:w="2045" w:type="dxa"/>
          </w:tcPr>
          <w:p w14:paraId="39E0DAB2" w14:textId="182D40D5" w:rsidR="0092141C" w:rsidRPr="0008458C" w:rsidDel="00024A5C" w:rsidRDefault="0092141C" w:rsidP="004F615B">
            <w:pPr>
              <w:jc w:val="center"/>
              <w:rPr>
                <w:del w:id="800" w:author="Salas López Marcos Alam (UPGM)" w:date="2016-06-23T10:08:00Z"/>
                <w:color w:val="31849B" w:themeColor="accent5" w:themeShade="BF"/>
              </w:rPr>
            </w:pPr>
            <w:del w:id="80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232A819" w14:textId="1B1CE78D" w:rsidR="0092141C" w:rsidRPr="0008458C" w:rsidDel="00024A5C" w:rsidRDefault="0092141C" w:rsidP="004F615B">
            <w:pPr>
              <w:jc w:val="center"/>
              <w:rPr>
                <w:del w:id="802" w:author="Salas López Marcos Alam (UPGM)" w:date="2016-06-23T10:08:00Z"/>
                <w:color w:val="31849B" w:themeColor="accent5" w:themeShade="BF"/>
              </w:rPr>
            </w:pPr>
            <w:del w:id="80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BB9AA3F" w14:textId="0CEF6AE7" w:rsidTr="004F615B">
        <w:trPr>
          <w:trHeight w:val="408"/>
          <w:jc w:val="center"/>
          <w:del w:id="804" w:author="Salas López Marcos Alam (UPGM)" w:date="2016-06-23T10:08:00Z"/>
        </w:trPr>
        <w:tc>
          <w:tcPr>
            <w:tcW w:w="3157" w:type="dxa"/>
          </w:tcPr>
          <w:p w14:paraId="58E1111B" w14:textId="74543123" w:rsidR="0092141C" w:rsidDel="00024A5C" w:rsidRDefault="0092141C" w:rsidP="004F615B">
            <w:pPr>
              <w:jc w:val="both"/>
              <w:rPr>
                <w:del w:id="805" w:author="Salas López Marcos Alam (UPGM)" w:date="2016-06-23T10:08:00Z"/>
                <w:color w:val="31849B" w:themeColor="accent5" w:themeShade="BF"/>
              </w:rPr>
            </w:pPr>
            <w:del w:id="806" w:author="Salas López Marcos Alam (UPGM)" w:date="2016-06-23T10:08:00Z">
              <w:r w:rsidDel="00024A5C">
                <w:rPr>
                  <w:color w:val="31849B" w:themeColor="accent5" w:themeShade="BF"/>
                </w:rPr>
                <w:delText>Cod.</w:delText>
              </w:r>
            </w:del>
          </w:p>
        </w:tc>
        <w:tc>
          <w:tcPr>
            <w:tcW w:w="2045" w:type="dxa"/>
          </w:tcPr>
          <w:p w14:paraId="4D5A18CB" w14:textId="5CEE0566" w:rsidR="0092141C" w:rsidRPr="0008458C" w:rsidDel="00024A5C" w:rsidRDefault="0092141C" w:rsidP="004F615B">
            <w:pPr>
              <w:jc w:val="center"/>
              <w:rPr>
                <w:del w:id="807" w:author="Salas López Marcos Alam (UPGM)" w:date="2016-06-23T10:08:00Z"/>
                <w:color w:val="31849B" w:themeColor="accent5" w:themeShade="BF"/>
              </w:rPr>
            </w:pPr>
            <w:del w:id="80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475F160" w14:textId="3251F34C" w:rsidR="0092141C" w:rsidRPr="0008458C" w:rsidDel="00024A5C" w:rsidRDefault="0092141C" w:rsidP="004F615B">
            <w:pPr>
              <w:jc w:val="center"/>
              <w:rPr>
                <w:del w:id="809" w:author="Salas López Marcos Alam (UPGM)" w:date="2016-06-23T10:08:00Z"/>
                <w:color w:val="31849B" w:themeColor="accent5" w:themeShade="BF"/>
              </w:rPr>
            </w:pPr>
            <w:del w:id="81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4DAC26FE" w14:textId="49CAD4D5" w:rsidTr="004F615B">
        <w:trPr>
          <w:trHeight w:val="408"/>
          <w:jc w:val="center"/>
          <w:del w:id="811" w:author="Salas López Marcos Alam (UPGM)" w:date="2016-06-23T10:08:00Z"/>
        </w:trPr>
        <w:tc>
          <w:tcPr>
            <w:tcW w:w="3157" w:type="dxa"/>
          </w:tcPr>
          <w:p w14:paraId="6CC4F977" w14:textId="57E4CD8C" w:rsidR="0092141C" w:rsidDel="00024A5C" w:rsidRDefault="0092141C" w:rsidP="004F615B">
            <w:pPr>
              <w:jc w:val="both"/>
              <w:rPr>
                <w:del w:id="812" w:author="Salas López Marcos Alam (UPGM)" w:date="2016-06-23T10:08:00Z"/>
                <w:color w:val="31849B" w:themeColor="accent5" w:themeShade="BF"/>
              </w:rPr>
            </w:pPr>
            <w:del w:id="813" w:author="Salas López Marcos Alam (UPGM)" w:date="2016-06-23T10:08:00Z">
              <w:r w:rsidDel="00024A5C">
                <w:rPr>
                  <w:color w:val="31849B" w:themeColor="accent5" w:themeShade="BF"/>
                </w:rPr>
                <w:delText>CURP</w:delText>
              </w:r>
            </w:del>
          </w:p>
        </w:tc>
        <w:tc>
          <w:tcPr>
            <w:tcW w:w="2045" w:type="dxa"/>
          </w:tcPr>
          <w:p w14:paraId="5BA34E7A" w14:textId="7FAE6572" w:rsidR="0092141C" w:rsidRPr="0008458C" w:rsidDel="00024A5C" w:rsidRDefault="0092141C" w:rsidP="004F615B">
            <w:pPr>
              <w:jc w:val="center"/>
              <w:rPr>
                <w:del w:id="814" w:author="Salas López Marcos Alam (UPGM)" w:date="2016-06-23T10:08:00Z"/>
                <w:color w:val="31849B" w:themeColor="accent5" w:themeShade="BF"/>
              </w:rPr>
            </w:pPr>
            <w:del w:id="81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3068F17" w14:textId="6076D4B4" w:rsidR="0092141C" w:rsidRPr="0008458C" w:rsidDel="00024A5C" w:rsidRDefault="0092141C" w:rsidP="004F615B">
            <w:pPr>
              <w:jc w:val="center"/>
              <w:rPr>
                <w:del w:id="816" w:author="Salas López Marcos Alam (UPGM)" w:date="2016-06-23T10:08:00Z"/>
                <w:color w:val="31849B" w:themeColor="accent5" w:themeShade="BF"/>
              </w:rPr>
            </w:pPr>
            <w:del w:id="81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9B14869" w14:textId="344BD70F" w:rsidTr="004F615B">
        <w:trPr>
          <w:trHeight w:val="408"/>
          <w:jc w:val="center"/>
          <w:del w:id="818" w:author="Salas López Marcos Alam (UPGM)" w:date="2016-06-23T10:08:00Z"/>
        </w:trPr>
        <w:tc>
          <w:tcPr>
            <w:tcW w:w="3157" w:type="dxa"/>
          </w:tcPr>
          <w:p w14:paraId="6060BC9B" w14:textId="0553C83F" w:rsidR="0092141C" w:rsidDel="00024A5C" w:rsidRDefault="0092141C" w:rsidP="004F615B">
            <w:pPr>
              <w:jc w:val="both"/>
              <w:rPr>
                <w:del w:id="819" w:author="Salas López Marcos Alam (UPGM)" w:date="2016-06-23T10:08:00Z"/>
                <w:color w:val="31849B" w:themeColor="accent5" w:themeShade="BF"/>
              </w:rPr>
            </w:pPr>
            <w:del w:id="820" w:author="Salas López Marcos Alam (UPGM)" w:date="2016-06-23T10:08:00Z">
              <w:r w:rsidDel="00024A5C">
                <w:rPr>
                  <w:color w:val="31849B" w:themeColor="accent5" w:themeShade="BF"/>
                </w:rPr>
                <w:delText>Lugar de nacimiento</w:delText>
              </w:r>
            </w:del>
          </w:p>
        </w:tc>
        <w:tc>
          <w:tcPr>
            <w:tcW w:w="2045" w:type="dxa"/>
          </w:tcPr>
          <w:p w14:paraId="7A307A72" w14:textId="7A35DCB2" w:rsidR="0092141C" w:rsidRPr="0008458C" w:rsidDel="00024A5C" w:rsidRDefault="0092141C" w:rsidP="004F615B">
            <w:pPr>
              <w:jc w:val="center"/>
              <w:rPr>
                <w:del w:id="821" w:author="Salas López Marcos Alam (UPGM)" w:date="2016-06-23T10:08:00Z"/>
                <w:color w:val="31849B" w:themeColor="accent5" w:themeShade="BF"/>
              </w:rPr>
            </w:pPr>
            <w:del w:id="82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0D65616" w14:textId="7F608143" w:rsidR="0092141C" w:rsidRPr="0008458C" w:rsidDel="00024A5C" w:rsidRDefault="0092141C" w:rsidP="004F615B">
            <w:pPr>
              <w:jc w:val="center"/>
              <w:rPr>
                <w:del w:id="823" w:author="Salas López Marcos Alam (UPGM)" w:date="2016-06-23T10:08:00Z"/>
                <w:color w:val="31849B" w:themeColor="accent5" w:themeShade="BF"/>
              </w:rPr>
            </w:pPr>
            <w:del w:id="82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6C7D998A" w14:textId="6C687F33" w:rsidTr="004F615B">
        <w:trPr>
          <w:trHeight w:val="408"/>
          <w:jc w:val="center"/>
          <w:del w:id="825" w:author="Salas López Marcos Alam (UPGM)" w:date="2016-06-23T10:08:00Z"/>
        </w:trPr>
        <w:tc>
          <w:tcPr>
            <w:tcW w:w="3157" w:type="dxa"/>
          </w:tcPr>
          <w:p w14:paraId="1133A363" w14:textId="5C862DB1" w:rsidR="0092141C" w:rsidDel="00024A5C" w:rsidRDefault="0092141C" w:rsidP="004F615B">
            <w:pPr>
              <w:jc w:val="both"/>
              <w:rPr>
                <w:del w:id="826" w:author="Salas López Marcos Alam (UPGM)" w:date="2016-06-23T10:08:00Z"/>
                <w:color w:val="31849B" w:themeColor="accent5" w:themeShade="BF"/>
              </w:rPr>
            </w:pPr>
            <w:del w:id="827" w:author="Salas López Marcos Alam (UPGM)" w:date="2016-06-23T10:08:00Z">
              <w:r w:rsidDel="00024A5C">
                <w:rPr>
                  <w:color w:val="31849B" w:themeColor="accent5" w:themeShade="BF"/>
                </w:rPr>
                <w:delText>Nacionalidad</w:delText>
              </w:r>
            </w:del>
          </w:p>
        </w:tc>
        <w:tc>
          <w:tcPr>
            <w:tcW w:w="2045" w:type="dxa"/>
          </w:tcPr>
          <w:p w14:paraId="050FCC22" w14:textId="2293D7F0" w:rsidR="0092141C" w:rsidRPr="0008458C" w:rsidDel="00024A5C" w:rsidRDefault="0092141C" w:rsidP="004F615B">
            <w:pPr>
              <w:jc w:val="center"/>
              <w:rPr>
                <w:del w:id="828" w:author="Salas López Marcos Alam (UPGM)" w:date="2016-06-23T10:08:00Z"/>
                <w:color w:val="31849B" w:themeColor="accent5" w:themeShade="BF"/>
              </w:rPr>
            </w:pPr>
            <w:del w:id="82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4A16EC8C" w14:textId="1CCFD699" w:rsidR="0092141C" w:rsidRPr="0008458C" w:rsidDel="00024A5C" w:rsidRDefault="0092141C" w:rsidP="004F615B">
            <w:pPr>
              <w:jc w:val="center"/>
              <w:rPr>
                <w:del w:id="830" w:author="Salas López Marcos Alam (UPGM)" w:date="2016-06-23T10:08:00Z"/>
                <w:color w:val="31849B" w:themeColor="accent5" w:themeShade="BF"/>
              </w:rPr>
            </w:pPr>
            <w:del w:id="83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E12BB60" w14:textId="7AFB2600" w:rsidTr="004F615B">
        <w:trPr>
          <w:trHeight w:val="408"/>
          <w:jc w:val="center"/>
          <w:del w:id="832" w:author="Salas López Marcos Alam (UPGM)" w:date="2016-06-23T10:08:00Z"/>
        </w:trPr>
        <w:tc>
          <w:tcPr>
            <w:tcW w:w="3157" w:type="dxa"/>
          </w:tcPr>
          <w:p w14:paraId="29782571" w14:textId="7FE4BCA3" w:rsidR="0092141C" w:rsidDel="00024A5C" w:rsidRDefault="0092141C" w:rsidP="004F615B">
            <w:pPr>
              <w:jc w:val="both"/>
              <w:rPr>
                <w:del w:id="833" w:author="Salas López Marcos Alam (UPGM)" w:date="2016-06-23T10:08:00Z"/>
                <w:color w:val="31849B" w:themeColor="accent5" w:themeShade="BF"/>
              </w:rPr>
            </w:pPr>
            <w:del w:id="834" w:author="Salas López Marcos Alam (UPGM)" w:date="2016-06-23T10:08:00Z">
              <w:r w:rsidDel="00024A5C">
                <w:rPr>
                  <w:color w:val="31849B" w:themeColor="accent5" w:themeShade="BF"/>
                </w:rPr>
                <w:delText>Iniciales</w:delText>
              </w:r>
            </w:del>
          </w:p>
        </w:tc>
        <w:tc>
          <w:tcPr>
            <w:tcW w:w="2045" w:type="dxa"/>
          </w:tcPr>
          <w:p w14:paraId="01411F85" w14:textId="0525B5D3" w:rsidR="0092141C" w:rsidRPr="0008458C" w:rsidDel="00024A5C" w:rsidRDefault="0092141C" w:rsidP="004F615B">
            <w:pPr>
              <w:jc w:val="center"/>
              <w:rPr>
                <w:del w:id="835" w:author="Salas López Marcos Alam (UPGM)" w:date="2016-06-23T10:08:00Z"/>
                <w:color w:val="31849B" w:themeColor="accent5" w:themeShade="BF"/>
              </w:rPr>
            </w:pPr>
            <w:del w:id="83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A62DF06" w14:textId="12BD15D4" w:rsidR="0092141C" w:rsidRPr="0008458C" w:rsidDel="00024A5C" w:rsidRDefault="0092141C" w:rsidP="004F615B">
            <w:pPr>
              <w:jc w:val="center"/>
              <w:rPr>
                <w:del w:id="837" w:author="Salas López Marcos Alam (UPGM)" w:date="2016-06-23T10:08:00Z"/>
                <w:color w:val="31849B" w:themeColor="accent5" w:themeShade="BF"/>
              </w:rPr>
            </w:pPr>
            <w:del w:id="83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3809120F" w14:textId="0E88B915" w:rsidTr="004F615B">
        <w:trPr>
          <w:trHeight w:val="408"/>
          <w:jc w:val="center"/>
          <w:del w:id="839" w:author="Salas López Marcos Alam (UPGM)" w:date="2016-06-23T10:08:00Z"/>
        </w:trPr>
        <w:tc>
          <w:tcPr>
            <w:tcW w:w="3157" w:type="dxa"/>
          </w:tcPr>
          <w:p w14:paraId="2FAB4125" w14:textId="0FEDD2DA" w:rsidR="0092141C" w:rsidDel="00024A5C" w:rsidRDefault="0092141C" w:rsidP="004F615B">
            <w:pPr>
              <w:jc w:val="both"/>
              <w:rPr>
                <w:del w:id="840" w:author="Salas López Marcos Alam (UPGM)" w:date="2016-06-23T10:08:00Z"/>
                <w:color w:val="31849B" w:themeColor="accent5" w:themeShade="BF"/>
              </w:rPr>
            </w:pPr>
            <w:del w:id="841" w:author="Salas López Marcos Alam (UPGM)" w:date="2016-06-23T10:08:00Z">
              <w:r w:rsidDel="00024A5C">
                <w:rPr>
                  <w:color w:val="31849B" w:themeColor="accent5" w:themeShade="BF"/>
                </w:rPr>
                <w:delText>Correo electrónico CNBV</w:delText>
              </w:r>
            </w:del>
          </w:p>
        </w:tc>
        <w:tc>
          <w:tcPr>
            <w:tcW w:w="2045" w:type="dxa"/>
          </w:tcPr>
          <w:p w14:paraId="57EEF83D" w14:textId="31BEAA9F" w:rsidR="0092141C" w:rsidRPr="0008458C" w:rsidDel="00024A5C" w:rsidRDefault="0092141C" w:rsidP="004F615B">
            <w:pPr>
              <w:jc w:val="center"/>
              <w:rPr>
                <w:del w:id="842" w:author="Salas López Marcos Alam (UPGM)" w:date="2016-06-23T10:08:00Z"/>
                <w:color w:val="31849B" w:themeColor="accent5" w:themeShade="BF"/>
              </w:rPr>
            </w:pPr>
            <w:del w:id="84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5B62729" w14:textId="7AA45CCA" w:rsidR="0092141C" w:rsidRPr="0008458C" w:rsidDel="00024A5C" w:rsidRDefault="0092141C" w:rsidP="004F615B">
            <w:pPr>
              <w:jc w:val="center"/>
              <w:rPr>
                <w:del w:id="844" w:author="Salas López Marcos Alam (UPGM)" w:date="2016-06-23T10:08:00Z"/>
                <w:color w:val="31849B" w:themeColor="accent5" w:themeShade="BF"/>
              </w:rPr>
            </w:pPr>
            <w:del w:id="84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16902C95" w14:textId="25411543" w:rsidTr="004F615B">
        <w:trPr>
          <w:trHeight w:val="408"/>
          <w:jc w:val="center"/>
          <w:del w:id="846" w:author="Salas López Marcos Alam (UPGM)" w:date="2016-06-23T10:08:00Z"/>
        </w:trPr>
        <w:tc>
          <w:tcPr>
            <w:tcW w:w="3157" w:type="dxa"/>
          </w:tcPr>
          <w:p w14:paraId="4F068BD6" w14:textId="2E310C4F" w:rsidR="0092141C" w:rsidDel="00024A5C" w:rsidRDefault="0092141C" w:rsidP="004F615B">
            <w:pPr>
              <w:jc w:val="both"/>
              <w:rPr>
                <w:del w:id="847" w:author="Salas López Marcos Alam (UPGM)" w:date="2016-06-23T10:08:00Z"/>
                <w:color w:val="31849B" w:themeColor="accent5" w:themeShade="BF"/>
              </w:rPr>
            </w:pPr>
            <w:del w:id="848" w:author="Salas López Marcos Alam (UPGM)" w:date="2016-06-23T10:08:00Z">
              <w:r w:rsidDel="00024A5C">
                <w:rPr>
                  <w:color w:val="31849B" w:themeColor="accent5" w:themeShade="BF"/>
                </w:rPr>
                <w:delText>Correo electrónico Personal</w:delText>
              </w:r>
            </w:del>
          </w:p>
        </w:tc>
        <w:tc>
          <w:tcPr>
            <w:tcW w:w="2045" w:type="dxa"/>
          </w:tcPr>
          <w:p w14:paraId="492F6809" w14:textId="2AB1F696" w:rsidR="0092141C" w:rsidRPr="0008458C" w:rsidDel="00024A5C" w:rsidRDefault="0092141C" w:rsidP="004F615B">
            <w:pPr>
              <w:jc w:val="center"/>
              <w:rPr>
                <w:del w:id="849" w:author="Salas López Marcos Alam (UPGM)" w:date="2016-06-23T10:08:00Z"/>
                <w:color w:val="31849B" w:themeColor="accent5" w:themeShade="BF"/>
              </w:rPr>
            </w:pPr>
            <w:del w:id="85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AB6EC33" w14:textId="084DA1B3" w:rsidR="0092141C" w:rsidRPr="0008458C" w:rsidDel="00024A5C" w:rsidRDefault="0092141C" w:rsidP="004F615B">
            <w:pPr>
              <w:jc w:val="center"/>
              <w:rPr>
                <w:del w:id="851" w:author="Salas López Marcos Alam (UPGM)" w:date="2016-06-23T10:08:00Z"/>
                <w:color w:val="31849B" w:themeColor="accent5" w:themeShade="BF"/>
              </w:rPr>
            </w:pPr>
            <w:del w:id="85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1AB4FB8C" w14:textId="1E587478" w:rsidTr="004F615B">
        <w:trPr>
          <w:trHeight w:val="408"/>
          <w:jc w:val="center"/>
          <w:del w:id="853" w:author="Salas López Marcos Alam (UPGM)" w:date="2016-06-23T10:08:00Z"/>
        </w:trPr>
        <w:tc>
          <w:tcPr>
            <w:tcW w:w="3157" w:type="dxa"/>
          </w:tcPr>
          <w:p w14:paraId="340B119E" w14:textId="4CD97EE2" w:rsidR="0092141C" w:rsidDel="00024A5C" w:rsidRDefault="0092141C" w:rsidP="004F615B">
            <w:pPr>
              <w:jc w:val="both"/>
              <w:rPr>
                <w:del w:id="854" w:author="Salas López Marcos Alam (UPGM)" w:date="2016-06-23T10:08:00Z"/>
                <w:color w:val="31849B" w:themeColor="accent5" w:themeShade="BF"/>
              </w:rPr>
            </w:pPr>
            <w:del w:id="855" w:author="Salas López Marcos Alam (UPGM)" w:date="2016-06-23T10:08:00Z">
              <w:r w:rsidDel="00024A5C">
                <w:rPr>
                  <w:color w:val="31849B" w:themeColor="accent5" w:themeShade="BF"/>
                </w:rPr>
                <w:delText>Celular</w:delText>
              </w:r>
            </w:del>
          </w:p>
        </w:tc>
        <w:tc>
          <w:tcPr>
            <w:tcW w:w="2045" w:type="dxa"/>
          </w:tcPr>
          <w:p w14:paraId="27AFAACC" w14:textId="4EE5923F" w:rsidR="0092141C" w:rsidRPr="0008458C" w:rsidDel="00024A5C" w:rsidRDefault="0092141C" w:rsidP="004F615B">
            <w:pPr>
              <w:jc w:val="center"/>
              <w:rPr>
                <w:del w:id="856" w:author="Salas López Marcos Alam (UPGM)" w:date="2016-06-23T10:08:00Z"/>
                <w:color w:val="31849B" w:themeColor="accent5" w:themeShade="BF"/>
              </w:rPr>
            </w:pPr>
            <w:del w:id="85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9382A21" w14:textId="5828552D" w:rsidR="0092141C" w:rsidRPr="0008458C" w:rsidDel="00024A5C" w:rsidRDefault="0092141C" w:rsidP="004F615B">
            <w:pPr>
              <w:jc w:val="center"/>
              <w:rPr>
                <w:del w:id="858" w:author="Salas López Marcos Alam (UPGM)" w:date="2016-06-23T10:08:00Z"/>
                <w:color w:val="31849B" w:themeColor="accent5" w:themeShade="BF"/>
              </w:rPr>
            </w:pPr>
            <w:del w:id="85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9E79EBD" w14:textId="1BBC8EA4" w:rsidTr="004F615B">
        <w:trPr>
          <w:trHeight w:val="408"/>
          <w:jc w:val="center"/>
          <w:del w:id="860" w:author="Salas López Marcos Alam (UPGM)" w:date="2016-06-23T10:08:00Z"/>
        </w:trPr>
        <w:tc>
          <w:tcPr>
            <w:tcW w:w="3157" w:type="dxa"/>
          </w:tcPr>
          <w:p w14:paraId="2C22EF3F" w14:textId="4278E042" w:rsidR="0092141C" w:rsidDel="00024A5C" w:rsidRDefault="0092141C" w:rsidP="004F615B">
            <w:pPr>
              <w:jc w:val="both"/>
              <w:rPr>
                <w:del w:id="861" w:author="Salas López Marcos Alam (UPGM)" w:date="2016-06-23T10:08:00Z"/>
                <w:color w:val="31849B" w:themeColor="accent5" w:themeShade="BF"/>
              </w:rPr>
            </w:pPr>
            <w:del w:id="862" w:author="Salas López Marcos Alam (UPGM)" w:date="2016-06-23T10:08:00Z">
              <w:r w:rsidDel="00024A5C">
                <w:rPr>
                  <w:color w:val="31849B" w:themeColor="accent5" w:themeShade="BF"/>
                </w:rPr>
                <w:delText>Teléfono</w:delText>
              </w:r>
            </w:del>
          </w:p>
        </w:tc>
        <w:tc>
          <w:tcPr>
            <w:tcW w:w="2045" w:type="dxa"/>
          </w:tcPr>
          <w:p w14:paraId="5340FF01" w14:textId="32401473" w:rsidR="0092141C" w:rsidRPr="0008458C" w:rsidDel="00024A5C" w:rsidRDefault="0092141C" w:rsidP="004F615B">
            <w:pPr>
              <w:jc w:val="center"/>
              <w:rPr>
                <w:del w:id="863" w:author="Salas López Marcos Alam (UPGM)" w:date="2016-06-23T10:08:00Z"/>
                <w:color w:val="31849B" w:themeColor="accent5" w:themeShade="BF"/>
              </w:rPr>
            </w:pPr>
            <w:del w:id="86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F83AF43" w14:textId="5F5D5CC3" w:rsidR="0092141C" w:rsidRPr="0008458C" w:rsidDel="00024A5C" w:rsidRDefault="0092141C" w:rsidP="004F615B">
            <w:pPr>
              <w:jc w:val="center"/>
              <w:rPr>
                <w:del w:id="865" w:author="Salas López Marcos Alam (UPGM)" w:date="2016-06-23T10:08:00Z"/>
                <w:color w:val="31849B" w:themeColor="accent5" w:themeShade="BF"/>
              </w:rPr>
            </w:pPr>
            <w:del w:id="86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314F0A2D" w14:textId="1CC2EE6D" w:rsidTr="004F615B">
        <w:trPr>
          <w:trHeight w:val="408"/>
          <w:jc w:val="center"/>
          <w:del w:id="867" w:author="Salas López Marcos Alam (UPGM)" w:date="2016-06-23T10:08:00Z"/>
        </w:trPr>
        <w:tc>
          <w:tcPr>
            <w:tcW w:w="3157" w:type="dxa"/>
          </w:tcPr>
          <w:p w14:paraId="45C1AD2C" w14:textId="2BB8EF57" w:rsidR="0092141C" w:rsidDel="00024A5C" w:rsidRDefault="0092141C" w:rsidP="004F615B">
            <w:pPr>
              <w:jc w:val="both"/>
              <w:rPr>
                <w:del w:id="868" w:author="Salas López Marcos Alam (UPGM)" w:date="2016-06-23T10:08:00Z"/>
                <w:color w:val="31849B" w:themeColor="accent5" w:themeShade="BF"/>
              </w:rPr>
            </w:pPr>
            <w:del w:id="869" w:author="Salas López Marcos Alam (UPGM)" w:date="2016-06-23T10:08:00Z">
              <w:r w:rsidDel="00024A5C">
                <w:rPr>
                  <w:color w:val="31849B" w:themeColor="accent5" w:themeShade="BF"/>
                </w:rPr>
                <w:delText>Dirección</w:delText>
              </w:r>
            </w:del>
          </w:p>
        </w:tc>
        <w:tc>
          <w:tcPr>
            <w:tcW w:w="2045" w:type="dxa"/>
          </w:tcPr>
          <w:p w14:paraId="321D5C35" w14:textId="70C29433" w:rsidR="0092141C" w:rsidRPr="0008458C" w:rsidDel="00024A5C" w:rsidRDefault="0092141C" w:rsidP="004F615B">
            <w:pPr>
              <w:jc w:val="center"/>
              <w:rPr>
                <w:del w:id="870" w:author="Salas López Marcos Alam (UPGM)" w:date="2016-06-23T10:08:00Z"/>
                <w:color w:val="31849B" w:themeColor="accent5" w:themeShade="BF"/>
              </w:rPr>
            </w:pPr>
            <w:del w:id="87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B673452" w14:textId="73BC602F" w:rsidR="0092141C" w:rsidRPr="0008458C" w:rsidDel="00024A5C" w:rsidRDefault="0092141C" w:rsidP="004F615B">
            <w:pPr>
              <w:jc w:val="center"/>
              <w:rPr>
                <w:del w:id="872" w:author="Salas López Marcos Alam (UPGM)" w:date="2016-06-23T10:08:00Z"/>
                <w:color w:val="31849B" w:themeColor="accent5" w:themeShade="BF"/>
              </w:rPr>
            </w:pPr>
            <w:del w:id="87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6BE7EAAF" w14:textId="562F9A5D" w:rsidTr="004F615B">
        <w:trPr>
          <w:trHeight w:val="408"/>
          <w:jc w:val="center"/>
          <w:del w:id="874" w:author="Salas López Marcos Alam (UPGM)" w:date="2016-06-23T10:08:00Z"/>
        </w:trPr>
        <w:tc>
          <w:tcPr>
            <w:tcW w:w="3157" w:type="dxa"/>
          </w:tcPr>
          <w:p w14:paraId="404638C3" w14:textId="7D418F1B" w:rsidR="0092141C" w:rsidDel="00024A5C" w:rsidRDefault="0092141C" w:rsidP="004F615B">
            <w:pPr>
              <w:jc w:val="both"/>
              <w:rPr>
                <w:del w:id="875" w:author="Salas López Marcos Alam (UPGM)" w:date="2016-06-23T10:08:00Z"/>
                <w:color w:val="31849B" w:themeColor="accent5" w:themeShade="BF"/>
              </w:rPr>
            </w:pPr>
            <w:del w:id="876" w:author="Salas López Marcos Alam (UPGM)" w:date="2016-06-23T10:08:00Z">
              <w:r w:rsidDel="00024A5C">
                <w:rPr>
                  <w:color w:val="31849B" w:themeColor="accent5" w:themeShade="BF"/>
                </w:rPr>
                <w:delText>Extensión</w:delText>
              </w:r>
            </w:del>
          </w:p>
        </w:tc>
        <w:tc>
          <w:tcPr>
            <w:tcW w:w="2045" w:type="dxa"/>
          </w:tcPr>
          <w:p w14:paraId="60FC7791" w14:textId="571BF1E6" w:rsidR="0092141C" w:rsidRPr="0008458C" w:rsidDel="00024A5C" w:rsidRDefault="0092141C" w:rsidP="004F615B">
            <w:pPr>
              <w:jc w:val="center"/>
              <w:rPr>
                <w:del w:id="877" w:author="Salas López Marcos Alam (UPGM)" w:date="2016-06-23T10:08:00Z"/>
                <w:color w:val="31849B" w:themeColor="accent5" w:themeShade="BF"/>
              </w:rPr>
            </w:pPr>
            <w:del w:id="87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5083D0A3" w14:textId="661BDE64" w:rsidR="0092141C" w:rsidRPr="0008458C" w:rsidDel="00024A5C" w:rsidRDefault="0092141C" w:rsidP="004F615B">
            <w:pPr>
              <w:jc w:val="center"/>
              <w:rPr>
                <w:del w:id="879" w:author="Salas López Marcos Alam (UPGM)" w:date="2016-06-23T10:08:00Z"/>
                <w:color w:val="31849B" w:themeColor="accent5" w:themeShade="BF"/>
              </w:rPr>
            </w:pPr>
            <w:del w:id="88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17DEDCF" w14:textId="2A210483" w:rsidTr="004F615B">
        <w:trPr>
          <w:trHeight w:val="408"/>
          <w:jc w:val="center"/>
          <w:del w:id="881" w:author="Salas López Marcos Alam (UPGM)" w:date="2016-06-23T10:08:00Z"/>
        </w:trPr>
        <w:tc>
          <w:tcPr>
            <w:tcW w:w="3157" w:type="dxa"/>
          </w:tcPr>
          <w:p w14:paraId="3B2323E0" w14:textId="7B41BB2C" w:rsidR="0092141C" w:rsidDel="00024A5C" w:rsidRDefault="0092141C" w:rsidP="004F615B">
            <w:pPr>
              <w:jc w:val="both"/>
              <w:rPr>
                <w:del w:id="882" w:author="Salas López Marcos Alam (UPGM)" w:date="2016-06-23T10:08:00Z"/>
                <w:color w:val="31849B" w:themeColor="accent5" w:themeShade="BF"/>
              </w:rPr>
            </w:pPr>
            <w:del w:id="883" w:author="Salas López Marcos Alam (UPGM)" w:date="2016-06-23T10:08:00Z">
              <w:r w:rsidDel="00024A5C">
                <w:rPr>
                  <w:color w:val="31849B" w:themeColor="accent5" w:themeShade="BF"/>
                </w:rPr>
                <w:delText>Torre</w:delText>
              </w:r>
            </w:del>
          </w:p>
        </w:tc>
        <w:tc>
          <w:tcPr>
            <w:tcW w:w="2045" w:type="dxa"/>
          </w:tcPr>
          <w:p w14:paraId="4E241C38" w14:textId="23B67B93" w:rsidR="0092141C" w:rsidRPr="0008458C" w:rsidDel="00024A5C" w:rsidRDefault="0092141C" w:rsidP="004F615B">
            <w:pPr>
              <w:jc w:val="center"/>
              <w:rPr>
                <w:del w:id="884" w:author="Salas López Marcos Alam (UPGM)" w:date="2016-06-23T10:08:00Z"/>
                <w:color w:val="31849B" w:themeColor="accent5" w:themeShade="BF"/>
              </w:rPr>
            </w:pPr>
            <w:del w:id="88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5A5B73FF" w14:textId="2AAF8228" w:rsidR="0092141C" w:rsidRPr="0008458C" w:rsidDel="00024A5C" w:rsidRDefault="0092141C" w:rsidP="004F615B">
            <w:pPr>
              <w:jc w:val="center"/>
              <w:rPr>
                <w:del w:id="886" w:author="Salas López Marcos Alam (UPGM)" w:date="2016-06-23T10:08:00Z"/>
                <w:color w:val="31849B" w:themeColor="accent5" w:themeShade="BF"/>
              </w:rPr>
            </w:pPr>
            <w:del w:id="88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4EF5CF8C" w14:textId="6CDCE3FD" w:rsidTr="004F615B">
        <w:trPr>
          <w:trHeight w:val="408"/>
          <w:jc w:val="center"/>
          <w:del w:id="888" w:author="Salas López Marcos Alam (UPGM)" w:date="2016-06-23T10:08:00Z"/>
        </w:trPr>
        <w:tc>
          <w:tcPr>
            <w:tcW w:w="3157" w:type="dxa"/>
          </w:tcPr>
          <w:p w14:paraId="5718CE74" w14:textId="4FB6D01C" w:rsidR="0092141C" w:rsidDel="00024A5C" w:rsidRDefault="0092141C" w:rsidP="004F615B">
            <w:pPr>
              <w:jc w:val="both"/>
              <w:rPr>
                <w:del w:id="889" w:author="Salas López Marcos Alam (UPGM)" w:date="2016-06-23T10:08:00Z"/>
                <w:color w:val="31849B" w:themeColor="accent5" w:themeShade="BF"/>
              </w:rPr>
            </w:pPr>
            <w:del w:id="890" w:author="Salas López Marcos Alam (UPGM)" w:date="2016-06-23T10:08:00Z">
              <w:r w:rsidDel="00024A5C">
                <w:rPr>
                  <w:color w:val="31849B" w:themeColor="accent5" w:themeShade="BF"/>
                </w:rPr>
                <w:delText>Piso</w:delText>
              </w:r>
            </w:del>
          </w:p>
        </w:tc>
        <w:tc>
          <w:tcPr>
            <w:tcW w:w="2045" w:type="dxa"/>
          </w:tcPr>
          <w:p w14:paraId="6DB51114" w14:textId="335A96B1" w:rsidR="0092141C" w:rsidRPr="0008458C" w:rsidDel="00024A5C" w:rsidRDefault="0092141C" w:rsidP="004F615B">
            <w:pPr>
              <w:jc w:val="center"/>
              <w:rPr>
                <w:del w:id="891" w:author="Salas López Marcos Alam (UPGM)" w:date="2016-06-23T10:08:00Z"/>
                <w:color w:val="31849B" w:themeColor="accent5" w:themeShade="BF"/>
              </w:rPr>
            </w:pPr>
            <w:del w:id="89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565D28DF" w14:textId="3553D9F2" w:rsidR="0092141C" w:rsidRPr="0008458C" w:rsidDel="00024A5C" w:rsidRDefault="0092141C" w:rsidP="004F615B">
            <w:pPr>
              <w:jc w:val="center"/>
              <w:rPr>
                <w:del w:id="893" w:author="Salas López Marcos Alam (UPGM)" w:date="2016-06-23T10:08:00Z"/>
                <w:color w:val="31849B" w:themeColor="accent5" w:themeShade="BF"/>
              </w:rPr>
            </w:pPr>
            <w:del w:id="89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634A8BF5" w14:textId="23408B14" w:rsidTr="004F615B">
        <w:trPr>
          <w:trHeight w:val="408"/>
          <w:jc w:val="center"/>
          <w:del w:id="895" w:author="Salas López Marcos Alam (UPGM)" w:date="2016-06-23T10:08:00Z"/>
        </w:trPr>
        <w:tc>
          <w:tcPr>
            <w:tcW w:w="3157" w:type="dxa"/>
          </w:tcPr>
          <w:p w14:paraId="47281436" w14:textId="71236142" w:rsidR="0092141C" w:rsidDel="00024A5C" w:rsidRDefault="0092141C" w:rsidP="004F615B">
            <w:pPr>
              <w:jc w:val="both"/>
              <w:rPr>
                <w:del w:id="896" w:author="Salas López Marcos Alam (UPGM)" w:date="2016-06-23T10:08:00Z"/>
                <w:color w:val="31849B" w:themeColor="accent5" w:themeShade="BF"/>
              </w:rPr>
            </w:pPr>
            <w:del w:id="897" w:author="Salas López Marcos Alam (UPGM)" w:date="2016-06-23T10:08:00Z">
              <w:r w:rsidDel="00024A5C">
                <w:rPr>
                  <w:color w:val="31849B" w:themeColor="accent5" w:themeShade="BF"/>
                </w:rPr>
                <w:delText>Coordenada</w:delText>
              </w:r>
            </w:del>
          </w:p>
        </w:tc>
        <w:tc>
          <w:tcPr>
            <w:tcW w:w="2045" w:type="dxa"/>
          </w:tcPr>
          <w:p w14:paraId="679C3A1A" w14:textId="2B80E95F" w:rsidR="0092141C" w:rsidRPr="0008458C" w:rsidDel="00024A5C" w:rsidRDefault="0092141C" w:rsidP="004F615B">
            <w:pPr>
              <w:jc w:val="center"/>
              <w:rPr>
                <w:del w:id="898" w:author="Salas López Marcos Alam (UPGM)" w:date="2016-06-23T10:08:00Z"/>
                <w:color w:val="31849B" w:themeColor="accent5" w:themeShade="BF"/>
              </w:rPr>
            </w:pPr>
            <w:del w:id="89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6F6DD328" w14:textId="0B85B369" w:rsidR="0092141C" w:rsidRPr="0008458C" w:rsidDel="00024A5C" w:rsidRDefault="0092141C" w:rsidP="004F615B">
            <w:pPr>
              <w:jc w:val="center"/>
              <w:rPr>
                <w:del w:id="900" w:author="Salas López Marcos Alam (UPGM)" w:date="2016-06-23T10:08:00Z"/>
                <w:color w:val="31849B" w:themeColor="accent5" w:themeShade="BF"/>
              </w:rPr>
            </w:pPr>
            <w:del w:id="90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99F2A74" w14:textId="749A8AFB" w:rsidTr="004F615B">
        <w:trPr>
          <w:trHeight w:val="408"/>
          <w:jc w:val="center"/>
          <w:del w:id="902" w:author="Salas López Marcos Alam (UPGM)" w:date="2016-06-23T10:08:00Z"/>
        </w:trPr>
        <w:tc>
          <w:tcPr>
            <w:tcW w:w="3157" w:type="dxa"/>
          </w:tcPr>
          <w:p w14:paraId="3DE81B88" w14:textId="7E244020" w:rsidR="0092141C" w:rsidDel="00024A5C" w:rsidRDefault="0092141C" w:rsidP="004F615B">
            <w:pPr>
              <w:jc w:val="both"/>
              <w:rPr>
                <w:del w:id="903" w:author="Salas López Marcos Alam (UPGM)" w:date="2016-06-23T10:08:00Z"/>
                <w:color w:val="31849B" w:themeColor="accent5" w:themeShade="BF"/>
              </w:rPr>
            </w:pPr>
            <w:del w:id="904" w:author="Salas López Marcos Alam (UPGM)" w:date="2016-06-23T10:08:00Z">
              <w:r w:rsidDel="00024A5C">
                <w:rPr>
                  <w:color w:val="31849B" w:themeColor="accent5" w:themeShade="BF"/>
                </w:rPr>
                <w:delText>Cedula</w:delText>
              </w:r>
            </w:del>
          </w:p>
        </w:tc>
        <w:tc>
          <w:tcPr>
            <w:tcW w:w="2045" w:type="dxa"/>
          </w:tcPr>
          <w:p w14:paraId="0C750EF8" w14:textId="4FBCFEDD" w:rsidR="0092141C" w:rsidRPr="0008458C" w:rsidDel="00024A5C" w:rsidRDefault="0092141C" w:rsidP="004F615B">
            <w:pPr>
              <w:jc w:val="center"/>
              <w:rPr>
                <w:del w:id="905" w:author="Salas López Marcos Alam (UPGM)" w:date="2016-06-23T10:08:00Z"/>
                <w:color w:val="31849B" w:themeColor="accent5" w:themeShade="BF"/>
              </w:rPr>
            </w:pPr>
            <w:del w:id="90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1CBFC6A" w14:textId="208A4C37" w:rsidR="0092141C" w:rsidRPr="0008458C" w:rsidDel="00024A5C" w:rsidRDefault="0092141C" w:rsidP="004F615B">
            <w:pPr>
              <w:jc w:val="center"/>
              <w:rPr>
                <w:del w:id="907" w:author="Salas López Marcos Alam (UPGM)" w:date="2016-06-23T10:08:00Z"/>
                <w:color w:val="31849B" w:themeColor="accent5" w:themeShade="BF"/>
              </w:rPr>
            </w:pPr>
            <w:del w:id="90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D119D5F" w14:textId="761684EE" w:rsidTr="004F615B">
        <w:trPr>
          <w:trHeight w:val="408"/>
          <w:jc w:val="center"/>
          <w:del w:id="909" w:author="Salas López Marcos Alam (UPGM)" w:date="2016-06-23T10:08:00Z"/>
        </w:trPr>
        <w:tc>
          <w:tcPr>
            <w:tcW w:w="3157" w:type="dxa"/>
          </w:tcPr>
          <w:p w14:paraId="3A2C639C" w14:textId="67D2B771" w:rsidR="0092141C" w:rsidDel="00024A5C" w:rsidRDefault="0092141C" w:rsidP="004F615B">
            <w:pPr>
              <w:jc w:val="both"/>
              <w:rPr>
                <w:del w:id="910" w:author="Salas López Marcos Alam (UPGM)" w:date="2016-06-23T10:08:00Z"/>
                <w:color w:val="31849B" w:themeColor="accent5" w:themeShade="BF"/>
              </w:rPr>
            </w:pPr>
            <w:del w:id="911" w:author="Salas López Marcos Alam (UPGM)" w:date="2016-06-23T10:08:00Z">
              <w:r w:rsidDel="00024A5C">
                <w:rPr>
                  <w:color w:val="31849B" w:themeColor="accent5" w:themeShade="BF"/>
                </w:rPr>
                <w:delText>Curriculum</w:delText>
              </w:r>
            </w:del>
          </w:p>
        </w:tc>
        <w:tc>
          <w:tcPr>
            <w:tcW w:w="2045" w:type="dxa"/>
          </w:tcPr>
          <w:p w14:paraId="53F61C5F" w14:textId="19D4586C" w:rsidR="0092141C" w:rsidRPr="0008458C" w:rsidDel="00024A5C" w:rsidRDefault="0092141C" w:rsidP="004F615B">
            <w:pPr>
              <w:jc w:val="center"/>
              <w:rPr>
                <w:del w:id="912" w:author="Salas López Marcos Alam (UPGM)" w:date="2016-06-23T10:08:00Z"/>
                <w:color w:val="31849B" w:themeColor="accent5" w:themeShade="BF"/>
              </w:rPr>
            </w:pPr>
            <w:del w:id="91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3AB48B9" w14:textId="0250F012" w:rsidR="0092141C" w:rsidRPr="0008458C" w:rsidDel="00024A5C" w:rsidRDefault="0092141C" w:rsidP="004F615B">
            <w:pPr>
              <w:jc w:val="center"/>
              <w:rPr>
                <w:del w:id="914" w:author="Salas López Marcos Alam (UPGM)" w:date="2016-06-23T10:08:00Z"/>
                <w:color w:val="31849B" w:themeColor="accent5" w:themeShade="BF"/>
              </w:rPr>
            </w:pPr>
            <w:del w:id="91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14F8528" w14:textId="0717FA29" w:rsidTr="004F615B">
        <w:trPr>
          <w:trHeight w:val="408"/>
          <w:jc w:val="center"/>
          <w:del w:id="916" w:author="Salas López Marcos Alam (UPGM)" w:date="2016-06-23T10:08:00Z"/>
        </w:trPr>
        <w:tc>
          <w:tcPr>
            <w:tcW w:w="3157" w:type="dxa"/>
          </w:tcPr>
          <w:p w14:paraId="27CF403F" w14:textId="58F6869D" w:rsidR="0092141C" w:rsidDel="00024A5C" w:rsidRDefault="0092141C" w:rsidP="004F615B">
            <w:pPr>
              <w:jc w:val="both"/>
              <w:rPr>
                <w:del w:id="917" w:author="Salas López Marcos Alam (UPGM)" w:date="2016-06-23T10:08:00Z"/>
                <w:color w:val="31849B" w:themeColor="accent5" w:themeShade="BF"/>
              </w:rPr>
            </w:pPr>
            <w:del w:id="918" w:author="Salas López Marcos Alam (UPGM)" w:date="2016-06-23T10:08:00Z">
              <w:r w:rsidDel="00024A5C">
                <w:rPr>
                  <w:color w:val="31849B" w:themeColor="accent5" w:themeShade="BF"/>
                </w:rPr>
                <w:delText>Perfil de puesto</w:delText>
              </w:r>
            </w:del>
          </w:p>
        </w:tc>
        <w:tc>
          <w:tcPr>
            <w:tcW w:w="2045" w:type="dxa"/>
          </w:tcPr>
          <w:p w14:paraId="54E078BE" w14:textId="04971206" w:rsidR="0092141C" w:rsidRPr="0008458C" w:rsidDel="00024A5C" w:rsidRDefault="0092141C" w:rsidP="004F615B">
            <w:pPr>
              <w:jc w:val="center"/>
              <w:rPr>
                <w:del w:id="919" w:author="Salas López Marcos Alam (UPGM)" w:date="2016-06-23T10:08:00Z"/>
                <w:color w:val="31849B" w:themeColor="accent5" w:themeShade="BF"/>
              </w:rPr>
            </w:pPr>
            <w:del w:id="92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4284F248" w14:textId="329B339E" w:rsidR="0092141C" w:rsidRPr="0008458C" w:rsidDel="00024A5C" w:rsidRDefault="0092141C" w:rsidP="004F615B">
            <w:pPr>
              <w:jc w:val="center"/>
              <w:rPr>
                <w:del w:id="921" w:author="Salas López Marcos Alam (UPGM)" w:date="2016-06-23T10:08:00Z"/>
                <w:color w:val="31849B" w:themeColor="accent5" w:themeShade="BF"/>
              </w:rPr>
            </w:pPr>
            <w:del w:id="92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4F5D5B8D" w14:textId="4671029C" w:rsidTr="004F615B">
        <w:trPr>
          <w:trHeight w:val="408"/>
          <w:jc w:val="center"/>
          <w:del w:id="923" w:author="Salas López Marcos Alam (UPGM)" w:date="2016-06-23T10:08:00Z"/>
        </w:trPr>
        <w:tc>
          <w:tcPr>
            <w:tcW w:w="3157" w:type="dxa"/>
          </w:tcPr>
          <w:p w14:paraId="62B41091" w14:textId="3DE4AE7E" w:rsidR="0092141C" w:rsidDel="00024A5C" w:rsidRDefault="0092141C" w:rsidP="004F615B">
            <w:pPr>
              <w:jc w:val="both"/>
              <w:rPr>
                <w:del w:id="924" w:author="Salas López Marcos Alam (UPGM)" w:date="2016-06-23T10:08:00Z"/>
                <w:color w:val="31849B" w:themeColor="accent5" w:themeShade="BF"/>
              </w:rPr>
            </w:pPr>
            <w:del w:id="925" w:author="Salas López Marcos Alam (UPGM)" w:date="2016-06-23T10:08:00Z">
              <w:r w:rsidDel="00024A5C">
                <w:rPr>
                  <w:color w:val="31849B" w:themeColor="accent5" w:themeShade="BF"/>
                </w:rPr>
                <w:delText>Estado civil</w:delText>
              </w:r>
            </w:del>
          </w:p>
        </w:tc>
        <w:tc>
          <w:tcPr>
            <w:tcW w:w="2045" w:type="dxa"/>
          </w:tcPr>
          <w:p w14:paraId="30EC7DFE" w14:textId="0906E913" w:rsidR="0092141C" w:rsidRPr="0008458C" w:rsidDel="00024A5C" w:rsidRDefault="0092141C" w:rsidP="004F615B">
            <w:pPr>
              <w:jc w:val="center"/>
              <w:rPr>
                <w:del w:id="926" w:author="Salas López Marcos Alam (UPGM)" w:date="2016-06-23T10:08:00Z"/>
                <w:color w:val="31849B" w:themeColor="accent5" w:themeShade="BF"/>
              </w:rPr>
            </w:pPr>
            <w:del w:id="92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BAA4D1D" w14:textId="69283473" w:rsidR="0092141C" w:rsidRPr="0008458C" w:rsidDel="00024A5C" w:rsidRDefault="0092141C" w:rsidP="004F615B">
            <w:pPr>
              <w:jc w:val="center"/>
              <w:rPr>
                <w:del w:id="928" w:author="Salas López Marcos Alam (UPGM)" w:date="2016-06-23T10:08:00Z"/>
                <w:color w:val="31849B" w:themeColor="accent5" w:themeShade="BF"/>
              </w:rPr>
            </w:pPr>
            <w:del w:id="92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306DEABE" w14:textId="05267ED8" w:rsidTr="004F615B">
        <w:trPr>
          <w:trHeight w:val="408"/>
          <w:jc w:val="center"/>
          <w:del w:id="930" w:author="Salas López Marcos Alam (UPGM)" w:date="2016-06-23T10:08:00Z"/>
        </w:trPr>
        <w:tc>
          <w:tcPr>
            <w:tcW w:w="3157" w:type="dxa"/>
          </w:tcPr>
          <w:p w14:paraId="4B8E208A" w14:textId="787DE48C" w:rsidR="0092141C" w:rsidDel="00024A5C" w:rsidRDefault="0092141C" w:rsidP="004F615B">
            <w:pPr>
              <w:jc w:val="both"/>
              <w:rPr>
                <w:del w:id="931" w:author="Salas López Marcos Alam (UPGM)" w:date="2016-06-23T10:08:00Z"/>
                <w:color w:val="31849B" w:themeColor="accent5" w:themeShade="BF"/>
              </w:rPr>
            </w:pPr>
            <w:del w:id="932" w:author="Salas López Marcos Alam (UPGM)" w:date="2016-06-23T10:08:00Z">
              <w:r w:rsidDel="00024A5C">
                <w:rPr>
                  <w:color w:val="31849B" w:themeColor="accent5" w:themeShade="BF"/>
                </w:rPr>
                <w:delText>Desempeño</w:delText>
              </w:r>
            </w:del>
          </w:p>
        </w:tc>
        <w:tc>
          <w:tcPr>
            <w:tcW w:w="2045" w:type="dxa"/>
          </w:tcPr>
          <w:p w14:paraId="268332B0" w14:textId="10B5D2D0" w:rsidR="0092141C" w:rsidRPr="0008458C" w:rsidDel="00024A5C" w:rsidRDefault="0092141C" w:rsidP="004F615B">
            <w:pPr>
              <w:jc w:val="center"/>
              <w:rPr>
                <w:del w:id="933" w:author="Salas López Marcos Alam (UPGM)" w:date="2016-06-23T10:08:00Z"/>
                <w:color w:val="31849B" w:themeColor="accent5" w:themeShade="BF"/>
              </w:rPr>
            </w:pPr>
            <w:del w:id="93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23C5AA3" w14:textId="2A652418" w:rsidR="0092141C" w:rsidRPr="0008458C" w:rsidDel="00024A5C" w:rsidRDefault="0092141C" w:rsidP="004F615B">
            <w:pPr>
              <w:jc w:val="center"/>
              <w:rPr>
                <w:del w:id="935" w:author="Salas López Marcos Alam (UPGM)" w:date="2016-06-23T10:08:00Z"/>
                <w:color w:val="31849B" w:themeColor="accent5" w:themeShade="BF"/>
              </w:rPr>
            </w:pPr>
            <w:del w:id="93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01095A6" w14:textId="2B950B70" w:rsidTr="004F615B">
        <w:trPr>
          <w:trHeight w:val="408"/>
          <w:jc w:val="center"/>
          <w:del w:id="937" w:author="Salas López Marcos Alam (UPGM)" w:date="2016-06-23T10:08:00Z"/>
        </w:trPr>
        <w:tc>
          <w:tcPr>
            <w:tcW w:w="3157" w:type="dxa"/>
          </w:tcPr>
          <w:p w14:paraId="03D35877" w14:textId="30DCDAF1" w:rsidR="0092141C" w:rsidDel="00024A5C" w:rsidRDefault="0092141C" w:rsidP="004F615B">
            <w:pPr>
              <w:jc w:val="both"/>
              <w:rPr>
                <w:del w:id="938" w:author="Salas López Marcos Alam (UPGM)" w:date="2016-06-23T10:08:00Z"/>
                <w:color w:val="31849B" w:themeColor="accent5" w:themeShade="BF"/>
              </w:rPr>
            </w:pPr>
            <w:del w:id="939" w:author="Salas López Marcos Alam (UPGM)" w:date="2016-06-23T10:08:00Z">
              <w:r w:rsidDel="00024A5C">
                <w:rPr>
                  <w:color w:val="31849B" w:themeColor="accent5" w:themeShade="BF"/>
                </w:rPr>
                <w:delText>Documento del desempeño</w:delText>
              </w:r>
            </w:del>
          </w:p>
        </w:tc>
        <w:tc>
          <w:tcPr>
            <w:tcW w:w="2045" w:type="dxa"/>
          </w:tcPr>
          <w:p w14:paraId="5DF56DBF" w14:textId="23C82B6A" w:rsidR="0092141C" w:rsidRPr="0008458C" w:rsidDel="00024A5C" w:rsidRDefault="0092141C" w:rsidP="004F615B">
            <w:pPr>
              <w:jc w:val="center"/>
              <w:rPr>
                <w:del w:id="940" w:author="Salas López Marcos Alam (UPGM)" w:date="2016-06-23T10:08:00Z"/>
                <w:color w:val="31849B" w:themeColor="accent5" w:themeShade="BF"/>
              </w:rPr>
            </w:pPr>
            <w:del w:id="94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B803226" w14:textId="51364F82" w:rsidR="0092141C" w:rsidRPr="0008458C" w:rsidDel="00024A5C" w:rsidRDefault="0092141C" w:rsidP="004F615B">
            <w:pPr>
              <w:jc w:val="center"/>
              <w:rPr>
                <w:del w:id="942" w:author="Salas López Marcos Alam (UPGM)" w:date="2016-06-23T10:08:00Z"/>
                <w:color w:val="31849B" w:themeColor="accent5" w:themeShade="BF"/>
              </w:rPr>
            </w:pPr>
            <w:del w:id="94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362D2CE3" w14:textId="7824972E" w:rsidTr="004F615B">
        <w:trPr>
          <w:trHeight w:val="408"/>
          <w:jc w:val="center"/>
          <w:del w:id="944" w:author="Salas López Marcos Alam (UPGM)" w:date="2016-06-23T10:08:00Z"/>
        </w:trPr>
        <w:tc>
          <w:tcPr>
            <w:tcW w:w="3157" w:type="dxa"/>
          </w:tcPr>
          <w:p w14:paraId="4749E3D6" w14:textId="0FE4A008" w:rsidR="0092141C" w:rsidDel="00024A5C" w:rsidRDefault="0092141C" w:rsidP="004F615B">
            <w:pPr>
              <w:jc w:val="both"/>
              <w:rPr>
                <w:del w:id="945" w:author="Salas López Marcos Alam (UPGM)" w:date="2016-06-23T10:08:00Z"/>
                <w:color w:val="31849B" w:themeColor="accent5" w:themeShade="BF"/>
              </w:rPr>
            </w:pPr>
            <w:del w:id="946" w:author="Salas López Marcos Alam (UPGM)" w:date="2016-06-23T10:08:00Z">
              <w:r w:rsidDel="00024A5C">
                <w:rPr>
                  <w:color w:val="31849B" w:themeColor="accent5" w:themeShade="BF"/>
                </w:rPr>
                <w:delText>Fotografía</w:delText>
              </w:r>
            </w:del>
          </w:p>
        </w:tc>
        <w:tc>
          <w:tcPr>
            <w:tcW w:w="2045" w:type="dxa"/>
          </w:tcPr>
          <w:p w14:paraId="78B65D2F" w14:textId="50DC0C4D" w:rsidR="0092141C" w:rsidRPr="0008458C" w:rsidDel="00024A5C" w:rsidRDefault="0092141C" w:rsidP="004F615B">
            <w:pPr>
              <w:jc w:val="center"/>
              <w:rPr>
                <w:del w:id="947" w:author="Salas López Marcos Alam (UPGM)" w:date="2016-06-23T10:08:00Z"/>
                <w:color w:val="31849B" w:themeColor="accent5" w:themeShade="BF"/>
              </w:rPr>
            </w:pPr>
            <w:del w:id="94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721C91E" w14:textId="24D0C50F" w:rsidR="0092141C" w:rsidRPr="0008458C" w:rsidDel="00024A5C" w:rsidRDefault="0092141C" w:rsidP="004F615B">
            <w:pPr>
              <w:jc w:val="center"/>
              <w:rPr>
                <w:del w:id="949" w:author="Salas López Marcos Alam (UPGM)" w:date="2016-06-23T10:08:00Z"/>
                <w:color w:val="31849B" w:themeColor="accent5" w:themeShade="BF"/>
              </w:rPr>
            </w:pPr>
            <w:del w:id="95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8933C4A" w14:textId="2916FDE9" w:rsidTr="004F615B">
        <w:trPr>
          <w:trHeight w:val="408"/>
          <w:jc w:val="center"/>
          <w:del w:id="951" w:author="Salas López Marcos Alam (UPGM)" w:date="2016-06-23T10:08:00Z"/>
        </w:trPr>
        <w:tc>
          <w:tcPr>
            <w:tcW w:w="3157" w:type="dxa"/>
          </w:tcPr>
          <w:p w14:paraId="7E1FC1A6" w14:textId="2EC8AB89" w:rsidR="0092141C" w:rsidDel="00024A5C" w:rsidRDefault="0092141C" w:rsidP="004F615B">
            <w:pPr>
              <w:jc w:val="both"/>
              <w:rPr>
                <w:del w:id="952" w:author="Salas López Marcos Alam (UPGM)" w:date="2016-06-23T10:08:00Z"/>
                <w:color w:val="31849B" w:themeColor="accent5" w:themeShade="BF"/>
              </w:rPr>
            </w:pPr>
            <w:del w:id="953" w:author="Salas López Marcos Alam (UPGM)" w:date="2016-06-23T10:08:00Z">
              <w:r w:rsidDel="00024A5C">
                <w:rPr>
                  <w:color w:val="31849B" w:themeColor="accent5" w:themeShade="BF"/>
                </w:rPr>
                <w:delText>Institución</w:delText>
              </w:r>
            </w:del>
          </w:p>
        </w:tc>
        <w:tc>
          <w:tcPr>
            <w:tcW w:w="2045" w:type="dxa"/>
          </w:tcPr>
          <w:p w14:paraId="2354FE8F" w14:textId="636968EE" w:rsidR="0092141C" w:rsidRPr="0008458C" w:rsidDel="00024A5C" w:rsidRDefault="0092141C" w:rsidP="004F615B">
            <w:pPr>
              <w:jc w:val="center"/>
              <w:rPr>
                <w:del w:id="954" w:author="Salas López Marcos Alam (UPGM)" w:date="2016-06-23T10:08:00Z"/>
                <w:color w:val="31849B" w:themeColor="accent5" w:themeShade="BF"/>
              </w:rPr>
            </w:pPr>
            <w:del w:id="95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EB6742B" w14:textId="5DEB5B36" w:rsidR="0092141C" w:rsidRPr="0008458C" w:rsidDel="00024A5C" w:rsidRDefault="0092141C" w:rsidP="004F615B">
            <w:pPr>
              <w:jc w:val="center"/>
              <w:rPr>
                <w:del w:id="956" w:author="Salas López Marcos Alam (UPGM)" w:date="2016-06-23T10:08:00Z"/>
                <w:color w:val="31849B" w:themeColor="accent5" w:themeShade="BF"/>
              </w:rPr>
            </w:pPr>
            <w:del w:id="95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D2C2F02" w14:textId="4D11068B" w:rsidTr="004F615B">
        <w:trPr>
          <w:trHeight w:val="408"/>
          <w:jc w:val="center"/>
          <w:del w:id="958" w:author="Salas López Marcos Alam (UPGM)" w:date="2016-06-23T10:08:00Z"/>
        </w:trPr>
        <w:tc>
          <w:tcPr>
            <w:tcW w:w="3157" w:type="dxa"/>
          </w:tcPr>
          <w:p w14:paraId="137C8BDF" w14:textId="72179E92" w:rsidR="0092141C" w:rsidDel="00024A5C" w:rsidRDefault="0092141C" w:rsidP="004F615B">
            <w:pPr>
              <w:jc w:val="both"/>
              <w:rPr>
                <w:del w:id="959" w:author="Salas López Marcos Alam (UPGM)" w:date="2016-06-23T10:08:00Z"/>
                <w:color w:val="31849B" w:themeColor="accent5" w:themeShade="BF"/>
              </w:rPr>
            </w:pPr>
            <w:del w:id="960" w:author="Salas López Marcos Alam (UPGM)" w:date="2016-06-23T10:08:00Z">
              <w:r w:rsidDel="00024A5C">
                <w:rPr>
                  <w:color w:val="31849B" w:themeColor="accent5" w:themeShade="BF"/>
                </w:rPr>
                <w:delText>Titulo</w:delText>
              </w:r>
            </w:del>
          </w:p>
        </w:tc>
        <w:tc>
          <w:tcPr>
            <w:tcW w:w="2045" w:type="dxa"/>
          </w:tcPr>
          <w:p w14:paraId="2C0EAB33" w14:textId="0F2B3975" w:rsidR="0092141C" w:rsidRPr="0008458C" w:rsidDel="00024A5C" w:rsidRDefault="0092141C" w:rsidP="004F615B">
            <w:pPr>
              <w:jc w:val="center"/>
              <w:rPr>
                <w:del w:id="961" w:author="Salas López Marcos Alam (UPGM)" w:date="2016-06-23T10:08:00Z"/>
                <w:color w:val="31849B" w:themeColor="accent5" w:themeShade="BF"/>
              </w:rPr>
            </w:pPr>
            <w:del w:id="96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49CA9E6A" w14:textId="0847FF12" w:rsidR="0092141C" w:rsidRPr="0008458C" w:rsidDel="00024A5C" w:rsidRDefault="0092141C" w:rsidP="004F615B">
            <w:pPr>
              <w:jc w:val="center"/>
              <w:rPr>
                <w:del w:id="963" w:author="Salas López Marcos Alam (UPGM)" w:date="2016-06-23T10:08:00Z"/>
                <w:color w:val="31849B" w:themeColor="accent5" w:themeShade="BF"/>
              </w:rPr>
            </w:pPr>
            <w:del w:id="96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3142BF9C" w14:textId="0DA183CB" w:rsidTr="004F615B">
        <w:trPr>
          <w:trHeight w:val="408"/>
          <w:jc w:val="center"/>
          <w:del w:id="965" w:author="Salas López Marcos Alam (UPGM)" w:date="2016-06-23T10:08:00Z"/>
        </w:trPr>
        <w:tc>
          <w:tcPr>
            <w:tcW w:w="3157" w:type="dxa"/>
          </w:tcPr>
          <w:p w14:paraId="23144C26" w14:textId="2134D465" w:rsidR="0092141C" w:rsidDel="00024A5C" w:rsidRDefault="0092141C" w:rsidP="004F615B">
            <w:pPr>
              <w:jc w:val="both"/>
              <w:rPr>
                <w:del w:id="966" w:author="Salas López Marcos Alam (UPGM)" w:date="2016-06-23T10:08:00Z"/>
                <w:color w:val="31849B" w:themeColor="accent5" w:themeShade="BF"/>
              </w:rPr>
            </w:pPr>
            <w:del w:id="967" w:author="Salas López Marcos Alam (UPGM)" w:date="2016-06-23T10:08:00Z">
              <w:r w:rsidDel="00024A5C">
                <w:rPr>
                  <w:color w:val="31849B" w:themeColor="accent5" w:themeShade="BF"/>
                </w:rPr>
                <w:delText>Día</w:delText>
              </w:r>
            </w:del>
          </w:p>
        </w:tc>
        <w:tc>
          <w:tcPr>
            <w:tcW w:w="2045" w:type="dxa"/>
          </w:tcPr>
          <w:p w14:paraId="5CBA2159" w14:textId="02C4EEA0" w:rsidR="0092141C" w:rsidRPr="0008458C" w:rsidDel="00024A5C" w:rsidRDefault="0092141C" w:rsidP="004F615B">
            <w:pPr>
              <w:jc w:val="center"/>
              <w:rPr>
                <w:del w:id="968" w:author="Salas López Marcos Alam (UPGM)" w:date="2016-06-23T10:08:00Z"/>
                <w:color w:val="31849B" w:themeColor="accent5" w:themeShade="BF"/>
              </w:rPr>
            </w:pPr>
            <w:del w:id="96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6B9E4179" w14:textId="580331FC" w:rsidR="0092141C" w:rsidRPr="0008458C" w:rsidDel="00024A5C" w:rsidRDefault="0092141C" w:rsidP="004F615B">
            <w:pPr>
              <w:jc w:val="center"/>
              <w:rPr>
                <w:del w:id="970" w:author="Salas López Marcos Alam (UPGM)" w:date="2016-06-23T10:08:00Z"/>
                <w:color w:val="31849B" w:themeColor="accent5" w:themeShade="BF"/>
              </w:rPr>
            </w:pPr>
            <w:del w:id="97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F6D3A97" w14:textId="344B5EDD" w:rsidTr="004F615B">
        <w:trPr>
          <w:trHeight w:val="408"/>
          <w:jc w:val="center"/>
          <w:del w:id="972" w:author="Salas López Marcos Alam (UPGM)" w:date="2016-06-23T10:08:00Z"/>
        </w:trPr>
        <w:tc>
          <w:tcPr>
            <w:tcW w:w="3157" w:type="dxa"/>
          </w:tcPr>
          <w:p w14:paraId="68BD98DD" w14:textId="0849B4CD" w:rsidR="0092141C" w:rsidDel="00024A5C" w:rsidRDefault="0092141C" w:rsidP="004F615B">
            <w:pPr>
              <w:jc w:val="both"/>
              <w:rPr>
                <w:del w:id="973" w:author="Salas López Marcos Alam (UPGM)" w:date="2016-06-23T10:08:00Z"/>
                <w:color w:val="31849B" w:themeColor="accent5" w:themeShade="BF"/>
              </w:rPr>
            </w:pPr>
            <w:del w:id="974" w:author="Salas López Marcos Alam (UPGM)" w:date="2016-06-23T10:08:00Z">
              <w:r w:rsidDel="00024A5C">
                <w:rPr>
                  <w:color w:val="31849B" w:themeColor="accent5" w:themeShade="BF"/>
                </w:rPr>
                <w:delText>Mes</w:delText>
              </w:r>
            </w:del>
          </w:p>
        </w:tc>
        <w:tc>
          <w:tcPr>
            <w:tcW w:w="2045" w:type="dxa"/>
          </w:tcPr>
          <w:p w14:paraId="4C9E4448" w14:textId="0EA9DCD7" w:rsidR="0092141C" w:rsidRPr="0008458C" w:rsidDel="00024A5C" w:rsidRDefault="0092141C" w:rsidP="004F615B">
            <w:pPr>
              <w:jc w:val="center"/>
              <w:rPr>
                <w:del w:id="975" w:author="Salas López Marcos Alam (UPGM)" w:date="2016-06-23T10:08:00Z"/>
                <w:color w:val="31849B" w:themeColor="accent5" w:themeShade="BF"/>
              </w:rPr>
            </w:pPr>
            <w:del w:id="97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6EAE4A81" w14:textId="2589D8B5" w:rsidR="0092141C" w:rsidRPr="0008458C" w:rsidDel="00024A5C" w:rsidRDefault="0092141C" w:rsidP="004F615B">
            <w:pPr>
              <w:jc w:val="center"/>
              <w:rPr>
                <w:del w:id="977" w:author="Salas López Marcos Alam (UPGM)" w:date="2016-06-23T10:08:00Z"/>
                <w:color w:val="31849B" w:themeColor="accent5" w:themeShade="BF"/>
              </w:rPr>
            </w:pPr>
            <w:del w:id="97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A664554" w14:textId="728DE18A" w:rsidTr="004F615B">
        <w:trPr>
          <w:trHeight w:val="408"/>
          <w:jc w:val="center"/>
          <w:del w:id="979" w:author="Salas López Marcos Alam (UPGM)" w:date="2016-06-23T10:08:00Z"/>
        </w:trPr>
        <w:tc>
          <w:tcPr>
            <w:tcW w:w="3157" w:type="dxa"/>
          </w:tcPr>
          <w:p w14:paraId="0C6D72EC" w14:textId="4A830639" w:rsidR="0092141C" w:rsidDel="00024A5C" w:rsidRDefault="0092141C" w:rsidP="004F615B">
            <w:pPr>
              <w:jc w:val="both"/>
              <w:rPr>
                <w:del w:id="980" w:author="Salas López Marcos Alam (UPGM)" w:date="2016-06-23T10:08:00Z"/>
                <w:color w:val="31849B" w:themeColor="accent5" w:themeShade="BF"/>
              </w:rPr>
            </w:pPr>
            <w:del w:id="981" w:author="Salas López Marcos Alam (UPGM)" w:date="2016-06-23T10:08:00Z">
              <w:r w:rsidDel="00024A5C">
                <w:rPr>
                  <w:color w:val="31849B" w:themeColor="accent5" w:themeShade="BF"/>
                </w:rPr>
                <w:delText>Año</w:delText>
              </w:r>
            </w:del>
          </w:p>
        </w:tc>
        <w:tc>
          <w:tcPr>
            <w:tcW w:w="2045" w:type="dxa"/>
          </w:tcPr>
          <w:p w14:paraId="5DDE86D3" w14:textId="1F928C8E" w:rsidR="0092141C" w:rsidRPr="0008458C" w:rsidDel="00024A5C" w:rsidRDefault="0092141C" w:rsidP="004F615B">
            <w:pPr>
              <w:jc w:val="center"/>
              <w:rPr>
                <w:del w:id="982" w:author="Salas López Marcos Alam (UPGM)" w:date="2016-06-23T10:08:00Z"/>
                <w:color w:val="31849B" w:themeColor="accent5" w:themeShade="BF"/>
              </w:rPr>
            </w:pPr>
            <w:del w:id="98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CE7243E" w14:textId="5426E0E0" w:rsidR="0092141C" w:rsidRPr="0008458C" w:rsidDel="00024A5C" w:rsidRDefault="0092141C" w:rsidP="004F615B">
            <w:pPr>
              <w:jc w:val="center"/>
              <w:rPr>
                <w:del w:id="984" w:author="Salas López Marcos Alam (UPGM)" w:date="2016-06-23T10:08:00Z"/>
                <w:color w:val="31849B" w:themeColor="accent5" w:themeShade="BF"/>
              </w:rPr>
            </w:pPr>
            <w:del w:id="98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B474876" w14:textId="14750B90" w:rsidTr="004F615B">
        <w:trPr>
          <w:trHeight w:val="408"/>
          <w:jc w:val="center"/>
          <w:del w:id="986" w:author="Salas López Marcos Alam (UPGM)" w:date="2016-06-23T10:08:00Z"/>
        </w:trPr>
        <w:tc>
          <w:tcPr>
            <w:tcW w:w="3157" w:type="dxa"/>
          </w:tcPr>
          <w:p w14:paraId="107E6316" w14:textId="4812681D" w:rsidR="0092141C" w:rsidDel="00024A5C" w:rsidRDefault="0092141C" w:rsidP="004F615B">
            <w:pPr>
              <w:jc w:val="both"/>
              <w:rPr>
                <w:del w:id="987" w:author="Salas López Marcos Alam (UPGM)" w:date="2016-06-23T10:08:00Z"/>
                <w:color w:val="31849B" w:themeColor="accent5" w:themeShade="BF"/>
              </w:rPr>
            </w:pPr>
            <w:del w:id="988" w:author="Salas López Marcos Alam (UPGM)" w:date="2016-06-23T10:08:00Z">
              <w:r w:rsidDel="00024A5C">
                <w:rPr>
                  <w:color w:val="31849B" w:themeColor="accent5" w:themeShade="BF"/>
                </w:rPr>
                <w:delText>Día</w:delText>
              </w:r>
            </w:del>
          </w:p>
        </w:tc>
        <w:tc>
          <w:tcPr>
            <w:tcW w:w="2045" w:type="dxa"/>
          </w:tcPr>
          <w:p w14:paraId="5BAC05FA" w14:textId="0530F97B" w:rsidR="0092141C" w:rsidRPr="0008458C" w:rsidDel="00024A5C" w:rsidRDefault="0092141C" w:rsidP="004F615B">
            <w:pPr>
              <w:jc w:val="center"/>
              <w:rPr>
                <w:del w:id="989" w:author="Salas López Marcos Alam (UPGM)" w:date="2016-06-23T10:08:00Z"/>
                <w:color w:val="31849B" w:themeColor="accent5" w:themeShade="BF"/>
              </w:rPr>
            </w:pPr>
            <w:del w:id="99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16E307E" w14:textId="42DF8819" w:rsidR="0092141C" w:rsidRPr="0008458C" w:rsidDel="00024A5C" w:rsidRDefault="0092141C" w:rsidP="004F615B">
            <w:pPr>
              <w:jc w:val="center"/>
              <w:rPr>
                <w:del w:id="991" w:author="Salas López Marcos Alam (UPGM)" w:date="2016-06-23T10:08:00Z"/>
                <w:color w:val="31849B" w:themeColor="accent5" w:themeShade="BF"/>
              </w:rPr>
            </w:pPr>
            <w:del w:id="99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9FEF9F1" w14:textId="47F079C4" w:rsidTr="004F615B">
        <w:trPr>
          <w:trHeight w:val="408"/>
          <w:jc w:val="center"/>
          <w:del w:id="993" w:author="Salas López Marcos Alam (UPGM)" w:date="2016-06-23T10:08:00Z"/>
        </w:trPr>
        <w:tc>
          <w:tcPr>
            <w:tcW w:w="3157" w:type="dxa"/>
          </w:tcPr>
          <w:p w14:paraId="68B3A5EA" w14:textId="69495D0A" w:rsidR="0092141C" w:rsidDel="00024A5C" w:rsidRDefault="0092141C" w:rsidP="004F615B">
            <w:pPr>
              <w:jc w:val="both"/>
              <w:rPr>
                <w:del w:id="994" w:author="Salas López Marcos Alam (UPGM)" w:date="2016-06-23T10:08:00Z"/>
                <w:color w:val="31849B" w:themeColor="accent5" w:themeShade="BF"/>
              </w:rPr>
            </w:pPr>
            <w:del w:id="995" w:author="Salas López Marcos Alam (UPGM)" w:date="2016-06-23T10:08:00Z">
              <w:r w:rsidDel="00024A5C">
                <w:rPr>
                  <w:color w:val="31849B" w:themeColor="accent5" w:themeShade="BF"/>
                </w:rPr>
                <w:delText>Mes</w:delText>
              </w:r>
            </w:del>
          </w:p>
        </w:tc>
        <w:tc>
          <w:tcPr>
            <w:tcW w:w="2045" w:type="dxa"/>
          </w:tcPr>
          <w:p w14:paraId="4EF0F40C" w14:textId="3E833EA5" w:rsidR="0092141C" w:rsidRPr="0008458C" w:rsidDel="00024A5C" w:rsidRDefault="0092141C" w:rsidP="004F615B">
            <w:pPr>
              <w:jc w:val="center"/>
              <w:rPr>
                <w:del w:id="996" w:author="Salas López Marcos Alam (UPGM)" w:date="2016-06-23T10:08:00Z"/>
                <w:color w:val="31849B" w:themeColor="accent5" w:themeShade="BF"/>
              </w:rPr>
            </w:pPr>
            <w:del w:id="99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CCF5BBC" w14:textId="4C071D00" w:rsidR="0092141C" w:rsidRPr="0008458C" w:rsidDel="00024A5C" w:rsidRDefault="0092141C" w:rsidP="004F615B">
            <w:pPr>
              <w:jc w:val="center"/>
              <w:rPr>
                <w:del w:id="998" w:author="Salas López Marcos Alam (UPGM)" w:date="2016-06-23T10:08:00Z"/>
                <w:color w:val="31849B" w:themeColor="accent5" w:themeShade="BF"/>
              </w:rPr>
            </w:pPr>
            <w:del w:id="99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2E44255" w14:textId="3D21BD4F" w:rsidTr="004F615B">
        <w:trPr>
          <w:trHeight w:val="408"/>
          <w:jc w:val="center"/>
          <w:del w:id="1000" w:author="Salas López Marcos Alam (UPGM)" w:date="2016-06-23T10:08:00Z"/>
        </w:trPr>
        <w:tc>
          <w:tcPr>
            <w:tcW w:w="3157" w:type="dxa"/>
          </w:tcPr>
          <w:p w14:paraId="15C74056" w14:textId="6F7C3C33" w:rsidR="0092141C" w:rsidDel="00024A5C" w:rsidRDefault="0092141C" w:rsidP="004F615B">
            <w:pPr>
              <w:jc w:val="both"/>
              <w:rPr>
                <w:del w:id="1001" w:author="Salas López Marcos Alam (UPGM)" w:date="2016-06-23T10:08:00Z"/>
                <w:color w:val="31849B" w:themeColor="accent5" w:themeShade="BF"/>
              </w:rPr>
            </w:pPr>
            <w:del w:id="1002" w:author="Salas López Marcos Alam (UPGM)" w:date="2016-06-23T10:08:00Z">
              <w:r w:rsidDel="00024A5C">
                <w:rPr>
                  <w:color w:val="31849B" w:themeColor="accent5" w:themeShade="BF"/>
                </w:rPr>
                <w:delText>Año</w:delText>
              </w:r>
            </w:del>
          </w:p>
        </w:tc>
        <w:tc>
          <w:tcPr>
            <w:tcW w:w="2045" w:type="dxa"/>
          </w:tcPr>
          <w:p w14:paraId="17FBD60C" w14:textId="0783FFED" w:rsidR="0092141C" w:rsidRPr="0008458C" w:rsidDel="00024A5C" w:rsidRDefault="0092141C" w:rsidP="004F615B">
            <w:pPr>
              <w:jc w:val="center"/>
              <w:rPr>
                <w:del w:id="1003" w:author="Salas López Marcos Alam (UPGM)" w:date="2016-06-23T10:08:00Z"/>
                <w:color w:val="31849B" w:themeColor="accent5" w:themeShade="BF"/>
              </w:rPr>
            </w:pPr>
            <w:del w:id="100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34F43AE" w14:textId="6DFDD002" w:rsidR="0092141C" w:rsidRPr="0008458C" w:rsidDel="00024A5C" w:rsidRDefault="0092141C" w:rsidP="004F615B">
            <w:pPr>
              <w:jc w:val="center"/>
              <w:rPr>
                <w:del w:id="1005" w:author="Salas López Marcos Alam (UPGM)" w:date="2016-06-23T10:08:00Z"/>
                <w:color w:val="31849B" w:themeColor="accent5" w:themeShade="BF"/>
              </w:rPr>
            </w:pPr>
            <w:del w:id="100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F2FDB1B" w14:textId="23C6B97E" w:rsidTr="004F615B">
        <w:trPr>
          <w:trHeight w:val="408"/>
          <w:jc w:val="center"/>
          <w:del w:id="1007" w:author="Salas López Marcos Alam (UPGM)" w:date="2016-06-23T10:08:00Z"/>
        </w:trPr>
        <w:tc>
          <w:tcPr>
            <w:tcW w:w="3157" w:type="dxa"/>
          </w:tcPr>
          <w:p w14:paraId="09D15B5F" w14:textId="52685EC8" w:rsidR="0092141C" w:rsidDel="00024A5C" w:rsidRDefault="0092141C" w:rsidP="004F615B">
            <w:pPr>
              <w:jc w:val="both"/>
              <w:rPr>
                <w:del w:id="1008" w:author="Salas López Marcos Alam (UPGM)" w:date="2016-06-23T10:08:00Z"/>
                <w:color w:val="31849B" w:themeColor="accent5" w:themeShade="BF"/>
              </w:rPr>
            </w:pPr>
            <w:del w:id="1009" w:author="Salas López Marcos Alam (UPGM)" w:date="2016-06-23T10:08:00Z">
              <w:r w:rsidDel="00024A5C">
                <w:rPr>
                  <w:color w:val="31849B" w:themeColor="accent5" w:themeShade="BF"/>
                </w:rPr>
                <w:delText>Años</w:delText>
              </w:r>
            </w:del>
          </w:p>
        </w:tc>
        <w:tc>
          <w:tcPr>
            <w:tcW w:w="2045" w:type="dxa"/>
          </w:tcPr>
          <w:p w14:paraId="3FAB1099" w14:textId="09090BC1" w:rsidR="0092141C" w:rsidRPr="0008458C" w:rsidDel="00024A5C" w:rsidRDefault="0092141C" w:rsidP="004F615B">
            <w:pPr>
              <w:jc w:val="center"/>
              <w:rPr>
                <w:del w:id="1010" w:author="Salas López Marcos Alam (UPGM)" w:date="2016-06-23T10:08:00Z"/>
                <w:color w:val="31849B" w:themeColor="accent5" w:themeShade="BF"/>
              </w:rPr>
            </w:pPr>
            <w:del w:id="101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0A89A30" w14:textId="3B14B093" w:rsidR="0092141C" w:rsidRPr="0008458C" w:rsidDel="00024A5C" w:rsidRDefault="0092141C" w:rsidP="004F615B">
            <w:pPr>
              <w:jc w:val="center"/>
              <w:rPr>
                <w:del w:id="1012" w:author="Salas López Marcos Alam (UPGM)" w:date="2016-06-23T10:08:00Z"/>
                <w:color w:val="31849B" w:themeColor="accent5" w:themeShade="BF"/>
              </w:rPr>
            </w:pPr>
            <w:del w:id="101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47D6DA2F" w14:textId="356A646B" w:rsidTr="004F615B">
        <w:trPr>
          <w:trHeight w:val="408"/>
          <w:jc w:val="center"/>
          <w:del w:id="1014" w:author="Salas López Marcos Alam (UPGM)" w:date="2016-06-23T10:08:00Z"/>
        </w:trPr>
        <w:tc>
          <w:tcPr>
            <w:tcW w:w="3157" w:type="dxa"/>
          </w:tcPr>
          <w:p w14:paraId="69F5996F" w14:textId="19C6D232" w:rsidR="0092141C" w:rsidDel="00024A5C" w:rsidRDefault="0092141C" w:rsidP="004F615B">
            <w:pPr>
              <w:jc w:val="both"/>
              <w:rPr>
                <w:del w:id="1015" w:author="Salas López Marcos Alam (UPGM)" w:date="2016-06-23T10:08:00Z"/>
                <w:color w:val="31849B" w:themeColor="accent5" w:themeShade="BF"/>
              </w:rPr>
            </w:pPr>
            <w:del w:id="1016" w:author="Salas López Marcos Alam (UPGM)" w:date="2016-06-23T10:08:00Z">
              <w:r w:rsidDel="00024A5C">
                <w:rPr>
                  <w:color w:val="31849B" w:themeColor="accent5" w:themeShade="BF"/>
                </w:rPr>
                <w:delText>Documento obtenido</w:delText>
              </w:r>
            </w:del>
          </w:p>
        </w:tc>
        <w:tc>
          <w:tcPr>
            <w:tcW w:w="2045" w:type="dxa"/>
          </w:tcPr>
          <w:p w14:paraId="0E0C36A1" w14:textId="7B7A7D36" w:rsidR="0092141C" w:rsidRPr="0008458C" w:rsidDel="00024A5C" w:rsidRDefault="0092141C" w:rsidP="004F615B">
            <w:pPr>
              <w:jc w:val="center"/>
              <w:rPr>
                <w:del w:id="1017" w:author="Salas López Marcos Alam (UPGM)" w:date="2016-06-23T10:08:00Z"/>
                <w:color w:val="31849B" w:themeColor="accent5" w:themeShade="BF"/>
              </w:rPr>
            </w:pPr>
            <w:del w:id="101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5988945" w14:textId="25227189" w:rsidR="0092141C" w:rsidRPr="0008458C" w:rsidDel="00024A5C" w:rsidRDefault="0092141C" w:rsidP="004F615B">
            <w:pPr>
              <w:jc w:val="center"/>
              <w:rPr>
                <w:del w:id="1019" w:author="Salas López Marcos Alam (UPGM)" w:date="2016-06-23T10:08:00Z"/>
                <w:color w:val="31849B" w:themeColor="accent5" w:themeShade="BF"/>
              </w:rPr>
            </w:pPr>
            <w:del w:id="102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04C2294" w14:textId="4AC6F5E0" w:rsidTr="004F615B">
        <w:trPr>
          <w:trHeight w:val="408"/>
          <w:jc w:val="center"/>
          <w:del w:id="1021" w:author="Salas López Marcos Alam (UPGM)" w:date="2016-06-23T10:08:00Z"/>
        </w:trPr>
        <w:tc>
          <w:tcPr>
            <w:tcW w:w="3157" w:type="dxa"/>
          </w:tcPr>
          <w:p w14:paraId="187D06CE" w14:textId="4D9B39EE" w:rsidR="0092141C" w:rsidDel="00024A5C" w:rsidRDefault="0092141C" w:rsidP="004F615B">
            <w:pPr>
              <w:jc w:val="both"/>
              <w:rPr>
                <w:del w:id="1022" w:author="Salas López Marcos Alam (UPGM)" w:date="2016-06-23T10:08:00Z"/>
                <w:color w:val="31849B" w:themeColor="accent5" w:themeShade="BF"/>
              </w:rPr>
            </w:pPr>
            <w:del w:id="1023" w:author="Salas López Marcos Alam (UPGM)" w:date="2016-06-23T10:08:00Z">
              <w:r w:rsidDel="00024A5C">
                <w:rPr>
                  <w:color w:val="31849B" w:themeColor="accent5" w:themeShade="BF"/>
                </w:rPr>
                <w:delText>Estatus</w:delText>
              </w:r>
            </w:del>
          </w:p>
        </w:tc>
        <w:tc>
          <w:tcPr>
            <w:tcW w:w="2045" w:type="dxa"/>
          </w:tcPr>
          <w:p w14:paraId="0F7ADC7D" w14:textId="570A503A" w:rsidR="0092141C" w:rsidRPr="0008458C" w:rsidDel="00024A5C" w:rsidRDefault="0092141C" w:rsidP="004F615B">
            <w:pPr>
              <w:jc w:val="center"/>
              <w:rPr>
                <w:del w:id="1024" w:author="Salas López Marcos Alam (UPGM)" w:date="2016-06-23T10:08:00Z"/>
                <w:color w:val="31849B" w:themeColor="accent5" w:themeShade="BF"/>
              </w:rPr>
            </w:pPr>
            <w:del w:id="102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7695E1B" w14:textId="41B4A912" w:rsidR="0092141C" w:rsidRPr="0008458C" w:rsidDel="00024A5C" w:rsidRDefault="0092141C" w:rsidP="004F615B">
            <w:pPr>
              <w:jc w:val="center"/>
              <w:rPr>
                <w:del w:id="1026" w:author="Salas López Marcos Alam (UPGM)" w:date="2016-06-23T10:08:00Z"/>
                <w:color w:val="31849B" w:themeColor="accent5" w:themeShade="BF"/>
              </w:rPr>
            </w:pPr>
            <w:del w:id="102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5E675A56" w14:textId="3A2FE008" w:rsidTr="004F615B">
        <w:trPr>
          <w:trHeight w:val="408"/>
          <w:jc w:val="center"/>
          <w:del w:id="1028" w:author="Salas López Marcos Alam (UPGM)" w:date="2016-06-23T10:08:00Z"/>
        </w:trPr>
        <w:tc>
          <w:tcPr>
            <w:tcW w:w="3157" w:type="dxa"/>
          </w:tcPr>
          <w:p w14:paraId="23D7497B" w14:textId="4DD36026" w:rsidR="0092141C" w:rsidDel="00024A5C" w:rsidRDefault="0092141C" w:rsidP="004F615B">
            <w:pPr>
              <w:jc w:val="both"/>
              <w:rPr>
                <w:del w:id="1029" w:author="Salas López Marcos Alam (UPGM)" w:date="2016-06-23T10:08:00Z"/>
                <w:color w:val="31849B" w:themeColor="accent5" w:themeShade="BF"/>
              </w:rPr>
            </w:pPr>
            <w:del w:id="1030" w:author="Salas López Marcos Alam (UPGM)" w:date="2016-06-23T10:08:00Z">
              <w:r w:rsidDel="00024A5C">
                <w:rPr>
                  <w:color w:val="31849B" w:themeColor="accent5" w:themeShade="BF"/>
                </w:rPr>
                <w:delText>Habilidad</w:delText>
              </w:r>
            </w:del>
          </w:p>
        </w:tc>
        <w:tc>
          <w:tcPr>
            <w:tcW w:w="2045" w:type="dxa"/>
          </w:tcPr>
          <w:p w14:paraId="152AB2A0" w14:textId="411C8079" w:rsidR="0092141C" w:rsidRPr="0008458C" w:rsidDel="00024A5C" w:rsidRDefault="0092141C" w:rsidP="004F615B">
            <w:pPr>
              <w:jc w:val="center"/>
              <w:rPr>
                <w:del w:id="1031" w:author="Salas López Marcos Alam (UPGM)" w:date="2016-06-23T10:08:00Z"/>
                <w:color w:val="31849B" w:themeColor="accent5" w:themeShade="BF"/>
              </w:rPr>
            </w:pPr>
            <w:del w:id="103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2136DC8" w14:textId="7D7986A8" w:rsidR="0092141C" w:rsidRPr="0008458C" w:rsidDel="00024A5C" w:rsidRDefault="0092141C" w:rsidP="004F615B">
            <w:pPr>
              <w:jc w:val="center"/>
              <w:rPr>
                <w:del w:id="1033" w:author="Salas López Marcos Alam (UPGM)" w:date="2016-06-23T10:08:00Z"/>
                <w:color w:val="31849B" w:themeColor="accent5" w:themeShade="BF"/>
              </w:rPr>
            </w:pPr>
            <w:del w:id="103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88282E1" w14:textId="339D9680" w:rsidTr="004F615B">
        <w:trPr>
          <w:trHeight w:val="408"/>
          <w:jc w:val="center"/>
          <w:del w:id="1035" w:author="Salas López Marcos Alam (UPGM)" w:date="2016-06-23T10:08:00Z"/>
        </w:trPr>
        <w:tc>
          <w:tcPr>
            <w:tcW w:w="3157" w:type="dxa"/>
          </w:tcPr>
          <w:p w14:paraId="3E01766D" w14:textId="59B25644" w:rsidR="0092141C" w:rsidDel="00024A5C" w:rsidRDefault="0092141C" w:rsidP="004F615B">
            <w:pPr>
              <w:jc w:val="both"/>
              <w:rPr>
                <w:del w:id="1036" w:author="Salas López Marcos Alam (UPGM)" w:date="2016-06-23T10:08:00Z"/>
                <w:color w:val="31849B" w:themeColor="accent5" w:themeShade="BF"/>
              </w:rPr>
            </w:pPr>
            <w:del w:id="1037" w:author="Salas López Marcos Alam (UPGM)" w:date="2016-06-23T10:08:00Z">
              <w:r w:rsidDel="00024A5C">
                <w:rPr>
                  <w:color w:val="31849B" w:themeColor="accent5" w:themeShade="BF"/>
                </w:rPr>
                <w:delText>Habilidad</w:delText>
              </w:r>
            </w:del>
          </w:p>
        </w:tc>
        <w:tc>
          <w:tcPr>
            <w:tcW w:w="2045" w:type="dxa"/>
          </w:tcPr>
          <w:p w14:paraId="5928FDA0" w14:textId="29A453DC" w:rsidR="0092141C" w:rsidRPr="0008458C" w:rsidDel="00024A5C" w:rsidRDefault="0092141C" w:rsidP="004F615B">
            <w:pPr>
              <w:jc w:val="center"/>
              <w:rPr>
                <w:del w:id="1038" w:author="Salas López Marcos Alam (UPGM)" w:date="2016-06-23T10:08:00Z"/>
                <w:color w:val="31849B" w:themeColor="accent5" w:themeShade="BF"/>
              </w:rPr>
            </w:pPr>
            <w:del w:id="103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496CEA6" w14:textId="2031DAA4" w:rsidR="0092141C" w:rsidRPr="0008458C" w:rsidDel="00024A5C" w:rsidRDefault="0092141C" w:rsidP="004F615B">
            <w:pPr>
              <w:jc w:val="center"/>
              <w:rPr>
                <w:del w:id="1040" w:author="Salas López Marcos Alam (UPGM)" w:date="2016-06-23T10:08:00Z"/>
                <w:color w:val="31849B" w:themeColor="accent5" w:themeShade="BF"/>
              </w:rPr>
            </w:pPr>
            <w:del w:id="104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31C617B" w14:textId="45436525" w:rsidTr="004F615B">
        <w:trPr>
          <w:trHeight w:val="408"/>
          <w:jc w:val="center"/>
          <w:del w:id="1042" w:author="Salas López Marcos Alam (UPGM)" w:date="2016-06-23T10:08:00Z"/>
        </w:trPr>
        <w:tc>
          <w:tcPr>
            <w:tcW w:w="3157" w:type="dxa"/>
          </w:tcPr>
          <w:p w14:paraId="41E3E401" w14:textId="3FA38CEF" w:rsidR="0092141C" w:rsidDel="00024A5C" w:rsidRDefault="0092141C" w:rsidP="004F615B">
            <w:pPr>
              <w:jc w:val="both"/>
              <w:rPr>
                <w:del w:id="1043" w:author="Salas López Marcos Alam (UPGM)" w:date="2016-06-23T10:08:00Z"/>
                <w:color w:val="31849B" w:themeColor="accent5" w:themeShade="BF"/>
              </w:rPr>
            </w:pPr>
            <w:del w:id="1044" w:author="Salas López Marcos Alam (UPGM)" w:date="2016-06-23T10:08:00Z">
              <w:r w:rsidDel="00024A5C">
                <w:rPr>
                  <w:color w:val="31849B" w:themeColor="accent5" w:themeShade="BF"/>
                </w:rPr>
                <w:delText>Nivel</w:delText>
              </w:r>
            </w:del>
          </w:p>
        </w:tc>
        <w:tc>
          <w:tcPr>
            <w:tcW w:w="2045" w:type="dxa"/>
          </w:tcPr>
          <w:p w14:paraId="5EAED45A" w14:textId="00627DE7" w:rsidR="0092141C" w:rsidRPr="0008458C" w:rsidDel="00024A5C" w:rsidRDefault="0092141C" w:rsidP="004F615B">
            <w:pPr>
              <w:jc w:val="center"/>
              <w:rPr>
                <w:del w:id="1045" w:author="Salas López Marcos Alam (UPGM)" w:date="2016-06-23T10:08:00Z"/>
                <w:color w:val="31849B" w:themeColor="accent5" w:themeShade="BF"/>
              </w:rPr>
            </w:pPr>
            <w:del w:id="104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415604D" w14:textId="5D84A88F" w:rsidR="0092141C" w:rsidRPr="0008458C" w:rsidDel="00024A5C" w:rsidRDefault="0092141C" w:rsidP="004F615B">
            <w:pPr>
              <w:jc w:val="center"/>
              <w:rPr>
                <w:del w:id="1047" w:author="Salas López Marcos Alam (UPGM)" w:date="2016-06-23T10:08:00Z"/>
                <w:color w:val="31849B" w:themeColor="accent5" w:themeShade="BF"/>
              </w:rPr>
            </w:pPr>
            <w:del w:id="104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E103BBB" w14:textId="69EEA3B4" w:rsidTr="004F615B">
        <w:trPr>
          <w:trHeight w:val="408"/>
          <w:jc w:val="center"/>
          <w:del w:id="1049" w:author="Salas López Marcos Alam (UPGM)" w:date="2016-06-23T10:08:00Z"/>
        </w:trPr>
        <w:tc>
          <w:tcPr>
            <w:tcW w:w="3157" w:type="dxa"/>
          </w:tcPr>
          <w:p w14:paraId="22D4A119" w14:textId="458C1395" w:rsidR="0092141C" w:rsidDel="00024A5C" w:rsidRDefault="0092141C" w:rsidP="004F615B">
            <w:pPr>
              <w:jc w:val="both"/>
              <w:rPr>
                <w:del w:id="1050" w:author="Salas López Marcos Alam (UPGM)" w:date="2016-06-23T10:08:00Z"/>
                <w:color w:val="31849B" w:themeColor="accent5" w:themeShade="BF"/>
              </w:rPr>
            </w:pPr>
            <w:del w:id="1051" w:author="Salas López Marcos Alam (UPGM)" w:date="2016-06-23T10:08:00Z">
              <w:r w:rsidDel="00024A5C">
                <w:rPr>
                  <w:color w:val="31849B" w:themeColor="accent5" w:themeShade="BF"/>
                </w:rPr>
                <w:delText>Años</w:delText>
              </w:r>
            </w:del>
          </w:p>
        </w:tc>
        <w:tc>
          <w:tcPr>
            <w:tcW w:w="2045" w:type="dxa"/>
          </w:tcPr>
          <w:p w14:paraId="523507D5" w14:textId="29D81E7C" w:rsidR="0092141C" w:rsidRPr="0008458C" w:rsidDel="00024A5C" w:rsidRDefault="0092141C" w:rsidP="004F615B">
            <w:pPr>
              <w:jc w:val="center"/>
              <w:rPr>
                <w:del w:id="1052" w:author="Salas López Marcos Alam (UPGM)" w:date="2016-06-23T10:08:00Z"/>
                <w:color w:val="31849B" w:themeColor="accent5" w:themeShade="BF"/>
              </w:rPr>
            </w:pPr>
            <w:del w:id="105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577A68B8" w14:textId="63164F57" w:rsidR="0092141C" w:rsidRPr="0008458C" w:rsidDel="00024A5C" w:rsidRDefault="0092141C" w:rsidP="004F615B">
            <w:pPr>
              <w:jc w:val="center"/>
              <w:rPr>
                <w:del w:id="1054" w:author="Salas López Marcos Alam (UPGM)" w:date="2016-06-23T10:08:00Z"/>
                <w:color w:val="31849B" w:themeColor="accent5" w:themeShade="BF"/>
              </w:rPr>
            </w:pPr>
            <w:del w:id="105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6530CF41" w14:textId="6719FF15" w:rsidTr="004F615B">
        <w:trPr>
          <w:trHeight w:val="408"/>
          <w:jc w:val="center"/>
          <w:del w:id="1056" w:author="Salas López Marcos Alam (UPGM)" w:date="2016-06-23T10:08:00Z"/>
        </w:trPr>
        <w:tc>
          <w:tcPr>
            <w:tcW w:w="3157" w:type="dxa"/>
          </w:tcPr>
          <w:p w14:paraId="1FD02317" w14:textId="030B2E33" w:rsidR="0092141C" w:rsidDel="00024A5C" w:rsidRDefault="0092141C" w:rsidP="004F615B">
            <w:pPr>
              <w:jc w:val="both"/>
              <w:rPr>
                <w:del w:id="1057" w:author="Salas López Marcos Alam (UPGM)" w:date="2016-06-23T10:08:00Z"/>
                <w:color w:val="31849B" w:themeColor="accent5" w:themeShade="BF"/>
              </w:rPr>
            </w:pPr>
            <w:del w:id="1058" w:author="Salas López Marcos Alam (UPGM)" w:date="2016-06-23T10:08:00Z">
              <w:r w:rsidDel="00024A5C">
                <w:rPr>
                  <w:color w:val="31849B" w:themeColor="accent5" w:themeShade="BF"/>
                </w:rPr>
                <w:delText>Certificación</w:delText>
              </w:r>
            </w:del>
          </w:p>
        </w:tc>
        <w:tc>
          <w:tcPr>
            <w:tcW w:w="2045" w:type="dxa"/>
          </w:tcPr>
          <w:p w14:paraId="0EDEFF00" w14:textId="5EF80D07" w:rsidR="0092141C" w:rsidRPr="0008458C" w:rsidDel="00024A5C" w:rsidRDefault="0092141C" w:rsidP="004F615B">
            <w:pPr>
              <w:jc w:val="center"/>
              <w:rPr>
                <w:del w:id="1059" w:author="Salas López Marcos Alam (UPGM)" w:date="2016-06-23T10:08:00Z"/>
                <w:color w:val="31849B" w:themeColor="accent5" w:themeShade="BF"/>
              </w:rPr>
            </w:pPr>
            <w:del w:id="106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BE96E15" w14:textId="6D18AFB7" w:rsidR="0092141C" w:rsidRPr="0008458C" w:rsidDel="00024A5C" w:rsidRDefault="0092141C" w:rsidP="004F615B">
            <w:pPr>
              <w:jc w:val="center"/>
              <w:rPr>
                <w:del w:id="1061" w:author="Salas López Marcos Alam (UPGM)" w:date="2016-06-23T10:08:00Z"/>
                <w:color w:val="31849B" w:themeColor="accent5" w:themeShade="BF"/>
              </w:rPr>
            </w:pPr>
            <w:del w:id="106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66A2EF7A" w14:textId="4618CA90" w:rsidTr="004F615B">
        <w:trPr>
          <w:trHeight w:val="408"/>
          <w:jc w:val="center"/>
          <w:del w:id="1063" w:author="Salas López Marcos Alam (UPGM)" w:date="2016-06-23T10:08:00Z"/>
        </w:trPr>
        <w:tc>
          <w:tcPr>
            <w:tcW w:w="3157" w:type="dxa"/>
          </w:tcPr>
          <w:p w14:paraId="1C8BD039" w14:textId="6B5BAF5A" w:rsidR="0092141C" w:rsidDel="00024A5C" w:rsidRDefault="0092141C" w:rsidP="004F615B">
            <w:pPr>
              <w:jc w:val="both"/>
              <w:rPr>
                <w:del w:id="1064" w:author="Salas López Marcos Alam (UPGM)" w:date="2016-06-23T10:08:00Z"/>
                <w:color w:val="31849B" w:themeColor="accent5" w:themeShade="BF"/>
              </w:rPr>
            </w:pPr>
            <w:del w:id="1065" w:author="Salas López Marcos Alam (UPGM)" w:date="2016-06-23T10:08:00Z">
              <w:r w:rsidDel="00024A5C">
                <w:rPr>
                  <w:color w:val="31849B" w:themeColor="accent5" w:themeShade="BF"/>
                </w:rPr>
                <w:delText>Certificación</w:delText>
              </w:r>
            </w:del>
          </w:p>
        </w:tc>
        <w:tc>
          <w:tcPr>
            <w:tcW w:w="2045" w:type="dxa"/>
          </w:tcPr>
          <w:p w14:paraId="3ABFEBDB" w14:textId="37631106" w:rsidR="0092141C" w:rsidRPr="0008458C" w:rsidDel="00024A5C" w:rsidRDefault="0092141C" w:rsidP="004F615B">
            <w:pPr>
              <w:jc w:val="center"/>
              <w:rPr>
                <w:del w:id="1066" w:author="Salas López Marcos Alam (UPGM)" w:date="2016-06-23T10:08:00Z"/>
                <w:color w:val="31849B" w:themeColor="accent5" w:themeShade="BF"/>
              </w:rPr>
            </w:pPr>
            <w:del w:id="106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6FC7FF88" w14:textId="6E90DA6F" w:rsidR="0092141C" w:rsidRPr="0008458C" w:rsidDel="00024A5C" w:rsidRDefault="0092141C" w:rsidP="004F615B">
            <w:pPr>
              <w:jc w:val="center"/>
              <w:rPr>
                <w:del w:id="1068" w:author="Salas López Marcos Alam (UPGM)" w:date="2016-06-23T10:08:00Z"/>
                <w:color w:val="31849B" w:themeColor="accent5" w:themeShade="BF"/>
              </w:rPr>
            </w:pPr>
            <w:del w:id="106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39E4E834" w14:textId="6984DE3D" w:rsidTr="004F615B">
        <w:trPr>
          <w:trHeight w:val="408"/>
          <w:jc w:val="center"/>
          <w:del w:id="1070" w:author="Salas López Marcos Alam (UPGM)" w:date="2016-06-23T10:08:00Z"/>
        </w:trPr>
        <w:tc>
          <w:tcPr>
            <w:tcW w:w="3157" w:type="dxa"/>
          </w:tcPr>
          <w:p w14:paraId="13CA0AE4" w14:textId="401FC211" w:rsidR="0092141C" w:rsidDel="00024A5C" w:rsidRDefault="0092141C" w:rsidP="004F615B">
            <w:pPr>
              <w:jc w:val="both"/>
              <w:rPr>
                <w:del w:id="1071" w:author="Salas López Marcos Alam (UPGM)" w:date="2016-06-23T10:08:00Z"/>
                <w:color w:val="31849B" w:themeColor="accent5" w:themeShade="BF"/>
              </w:rPr>
            </w:pPr>
            <w:del w:id="1072" w:author="Salas López Marcos Alam (UPGM)" w:date="2016-06-23T10:08:00Z">
              <w:r w:rsidDel="00024A5C">
                <w:rPr>
                  <w:color w:val="31849B" w:themeColor="accent5" w:themeShade="BF"/>
                </w:rPr>
                <w:delText>Año</w:delText>
              </w:r>
            </w:del>
          </w:p>
        </w:tc>
        <w:tc>
          <w:tcPr>
            <w:tcW w:w="2045" w:type="dxa"/>
          </w:tcPr>
          <w:p w14:paraId="49109210" w14:textId="1D64D228" w:rsidR="0092141C" w:rsidRPr="0008458C" w:rsidDel="00024A5C" w:rsidRDefault="0092141C" w:rsidP="004F615B">
            <w:pPr>
              <w:jc w:val="center"/>
              <w:rPr>
                <w:del w:id="1073" w:author="Salas López Marcos Alam (UPGM)" w:date="2016-06-23T10:08:00Z"/>
                <w:color w:val="31849B" w:themeColor="accent5" w:themeShade="BF"/>
              </w:rPr>
            </w:pPr>
            <w:del w:id="107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BC0435C" w14:textId="3FDF030D" w:rsidR="0092141C" w:rsidRPr="0008458C" w:rsidDel="00024A5C" w:rsidRDefault="0092141C" w:rsidP="004F615B">
            <w:pPr>
              <w:jc w:val="center"/>
              <w:rPr>
                <w:del w:id="1075" w:author="Salas López Marcos Alam (UPGM)" w:date="2016-06-23T10:08:00Z"/>
                <w:color w:val="31849B" w:themeColor="accent5" w:themeShade="BF"/>
              </w:rPr>
            </w:pPr>
            <w:del w:id="107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96AD477" w14:textId="20C54C10" w:rsidTr="004F615B">
        <w:trPr>
          <w:trHeight w:val="408"/>
          <w:jc w:val="center"/>
          <w:del w:id="1077" w:author="Salas López Marcos Alam (UPGM)" w:date="2016-06-23T10:08:00Z"/>
        </w:trPr>
        <w:tc>
          <w:tcPr>
            <w:tcW w:w="3157" w:type="dxa"/>
          </w:tcPr>
          <w:p w14:paraId="1DACED2E" w14:textId="294EC62B" w:rsidR="0092141C" w:rsidDel="00024A5C" w:rsidRDefault="0092141C" w:rsidP="004F615B">
            <w:pPr>
              <w:jc w:val="both"/>
              <w:rPr>
                <w:del w:id="1078" w:author="Salas López Marcos Alam (UPGM)" w:date="2016-06-23T10:08:00Z"/>
                <w:color w:val="31849B" w:themeColor="accent5" w:themeShade="BF"/>
              </w:rPr>
            </w:pPr>
            <w:del w:id="1079" w:author="Salas López Marcos Alam (UPGM)" w:date="2016-06-23T10:08:00Z">
              <w:r w:rsidDel="00024A5C">
                <w:rPr>
                  <w:color w:val="31849B" w:themeColor="accent5" w:themeShade="BF"/>
                </w:rPr>
                <w:delText>Curso</w:delText>
              </w:r>
            </w:del>
          </w:p>
        </w:tc>
        <w:tc>
          <w:tcPr>
            <w:tcW w:w="2045" w:type="dxa"/>
          </w:tcPr>
          <w:p w14:paraId="0E13D2D5" w14:textId="4E152AB3" w:rsidR="0092141C" w:rsidRPr="0008458C" w:rsidDel="00024A5C" w:rsidRDefault="0092141C" w:rsidP="004F615B">
            <w:pPr>
              <w:jc w:val="center"/>
              <w:rPr>
                <w:del w:id="1080" w:author="Salas López Marcos Alam (UPGM)" w:date="2016-06-23T10:08:00Z"/>
                <w:color w:val="31849B" w:themeColor="accent5" w:themeShade="BF"/>
              </w:rPr>
            </w:pPr>
            <w:del w:id="108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98BF60B" w14:textId="1D13EF05" w:rsidR="0092141C" w:rsidRPr="0008458C" w:rsidDel="00024A5C" w:rsidRDefault="0092141C" w:rsidP="004F615B">
            <w:pPr>
              <w:jc w:val="center"/>
              <w:rPr>
                <w:del w:id="1082" w:author="Salas López Marcos Alam (UPGM)" w:date="2016-06-23T10:08:00Z"/>
                <w:color w:val="31849B" w:themeColor="accent5" w:themeShade="BF"/>
              </w:rPr>
            </w:pPr>
            <w:del w:id="108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751C52D" w14:textId="35EBA658" w:rsidTr="004F615B">
        <w:trPr>
          <w:trHeight w:val="408"/>
          <w:jc w:val="center"/>
          <w:del w:id="1084" w:author="Salas López Marcos Alam (UPGM)" w:date="2016-06-23T10:08:00Z"/>
        </w:trPr>
        <w:tc>
          <w:tcPr>
            <w:tcW w:w="3157" w:type="dxa"/>
          </w:tcPr>
          <w:p w14:paraId="1265DC95" w14:textId="4C03D2F6" w:rsidR="0092141C" w:rsidDel="00024A5C" w:rsidRDefault="0092141C" w:rsidP="004F615B">
            <w:pPr>
              <w:jc w:val="both"/>
              <w:rPr>
                <w:del w:id="1085" w:author="Salas López Marcos Alam (UPGM)" w:date="2016-06-23T10:08:00Z"/>
                <w:color w:val="31849B" w:themeColor="accent5" w:themeShade="BF"/>
              </w:rPr>
            </w:pPr>
            <w:del w:id="1086" w:author="Salas López Marcos Alam (UPGM)" w:date="2016-06-23T10:08:00Z">
              <w:r w:rsidDel="00024A5C">
                <w:rPr>
                  <w:color w:val="31849B" w:themeColor="accent5" w:themeShade="BF"/>
                </w:rPr>
                <w:delText>Día</w:delText>
              </w:r>
            </w:del>
          </w:p>
        </w:tc>
        <w:tc>
          <w:tcPr>
            <w:tcW w:w="2045" w:type="dxa"/>
          </w:tcPr>
          <w:p w14:paraId="68CC03A3" w14:textId="49C0F657" w:rsidR="0092141C" w:rsidRPr="0008458C" w:rsidDel="00024A5C" w:rsidRDefault="0092141C" w:rsidP="004F615B">
            <w:pPr>
              <w:jc w:val="center"/>
              <w:rPr>
                <w:del w:id="1087" w:author="Salas López Marcos Alam (UPGM)" w:date="2016-06-23T10:08:00Z"/>
                <w:color w:val="31849B" w:themeColor="accent5" w:themeShade="BF"/>
              </w:rPr>
            </w:pPr>
            <w:del w:id="108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5B4774D" w14:textId="0AB752AE" w:rsidR="0092141C" w:rsidRPr="0008458C" w:rsidDel="00024A5C" w:rsidRDefault="0092141C" w:rsidP="004F615B">
            <w:pPr>
              <w:jc w:val="center"/>
              <w:rPr>
                <w:del w:id="1089" w:author="Salas López Marcos Alam (UPGM)" w:date="2016-06-23T10:08:00Z"/>
                <w:color w:val="31849B" w:themeColor="accent5" w:themeShade="BF"/>
              </w:rPr>
            </w:pPr>
            <w:del w:id="109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17D7B3A4" w14:textId="566F6019" w:rsidTr="004F615B">
        <w:trPr>
          <w:trHeight w:val="408"/>
          <w:jc w:val="center"/>
          <w:del w:id="1091" w:author="Salas López Marcos Alam (UPGM)" w:date="2016-06-23T10:08:00Z"/>
        </w:trPr>
        <w:tc>
          <w:tcPr>
            <w:tcW w:w="3157" w:type="dxa"/>
          </w:tcPr>
          <w:p w14:paraId="07062119" w14:textId="2C593C3C" w:rsidR="0092141C" w:rsidDel="00024A5C" w:rsidRDefault="0092141C" w:rsidP="004F615B">
            <w:pPr>
              <w:jc w:val="both"/>
              <w:rPr>
                <w:del w:id="1092" w:author="Salas López Marcos Alam (UPGM)" w:date="2016-06-23T10:08:00Z"/>
                <w:color w:val="31849B" w:themeColor="accent5" w:themeShade="BF"/>
              </w:rPr>
            </w:pPr>
            <w:del w:id="1093" w:author="Salas López Marcos Alam (UPGM)" w:date="2016-06-23T10:08:00Z">
              <w:r w:rsidDel="00024A5C">
                <w:rPr>
                  <w:color w:val="31849B" w:themeColor="accent5" w:themeShade="BF"/>
                </w:rPr>
                <w:delText>Mes</w:delText>
              </w:r>
            </w:del>
          </w:p>
        </w:tc>
        <w:tc>
          <w:tcPr>
            <w:tcW w:w="2045" w:type="dxa"/>
          </w:tcPr>
          <w:p w14:paraId="11307614" w14:textId="7668A176" w:rsidR="0092141C" w:rsidRPr="0008458C" w:rsidDel="00024A5C" w:rsidRDefault="0092141C" w:rsidP="004F615B">
            <w:pPr>
              <w:jc w:val="center"/>
              <w:rPr>
                <w:del w:id="1094" w:author="Salas López Marcos Alam (UPGM)" w:date="2016-06-23T10:08:00Z"/>
                <w:color w:val="31849B" w:themeColor="accent5" w:themeShade="BF"/>
              </w:rPr>
            </w:pPr>
            <w:del w:id="109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0B2EA760" w14:textId="270719A4" w:rsidR="0092141C" w:rsidRPr="0008458C" w:rsidDel="00024A5C" w:rsidRDefault="0092141C" w:rsidP="004F615B">
            <w:pPr>
              <w:jc w:val="center"/>
              <w:rPr>
                <w:del w:id="1096" w:author="Salas López Marcos Alam (UPGM)" w:date="2016-06-23T10:08:00Z"/>
                <w:color w:val="31849B" w:themeColor="accent5" w:themeShade="BF"/>
              </w:rPr>
            </w:pPr>
            <w:del w:id="109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18A6AA5" w14:textId="3DF5860E" w:rsidTr="004F615B">
        <w:trPr>
          <w:trHeight w:val="408"/>
          <w:jc w:val="center"/>
          <w:del w:id="1098" w:author="Salas López Marcos Alam (UPGM)" w:date="2016-06-23T10:08:00Z"/>
        </w:trPr>
        <w:tc>
          <w:tcPr>
            <w:tcW w:w="3157" w:type="dxa"/>
          </w:tcPr>
          <w:p w14:paraId="49136309" w14:textId="09C68FC7" w:rsidR="0092141C" w:rsidDel="00024A5C" w:rsidRDefault="0092141C" w:rsidP="004F615B">
            <w:pPr>
              <w:jc w:val="both"/>
              <w:rPr>
                <w:del w:id="1099" w:author="Salas López Marcos Alam (UPGM)" w:date="2016-06-23T10:08:00Z"/>
                <w:color w:val="31849B" w:themeColor="accent5" w:themeShade="BF"/>
              </w:rPr>
            </w:pPr>
            <w:del w:id="1100" w:author="Salas López Marcos Alam (UPGM)" w:date="2016-06-23T10:08:00Z">
              <w:r w:rsidDel="00024A5C">
                <w:rPr>
                  <w:color w:val="31849B" w:themeColor="accent5" w:themeShade="BF"/>
                </w:rPr>
                <w:delText>Año</w:delText>
              </w:r>
            </w:del>
          </w:p>
        </w:tc>
        <w:tc>
          <w:tcPr>
            <w:tcW w:w="2045" w:type="dxa"/>
          </w:tcPr>
          <w:p w14:paraId="07CB1C8D" w14:textId="21867FF7" w:rsidR="0092141C" w:rsidRPr="0008458C" w:rsidDel="00024A5C" w:rsidRDefault="0092141C" w:rsidP="004F615B">
            <w:pPr>
              <w:jc w:val="center"/>
              <w:rPr>
                <w:del w:id="1101" w:author="Salas López Marcos Alam (UPGM)" w:date="2016-06-23T10:08:00Z"/>
                <w:color w:val="31849B" w:themeColor="accent5" w:themeShade="BF"/>
              </w:rPr>
            </w:pPr>
            <w:del w:id="110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612FD41" w14:textId="3FE7E2D3" w:rsidR="0092141C" w:rsidRPr="0008458C" w:rsidDel="00024A5C" w:rsidRDefault="0092141C" w:rsidP="004F615B">
            <w:pPr>
              <w:jc w:val="center"/>
              <w:rPr>
                <w:del w:id="1103" w:author="Salas López Marcos Alam (UPGM)" w:date="2016-06-23T10:08:00Z"/>
                <w:color w:val="31849B" w:themeColor="accent5" w:themeShade="BF"/>
              </w:rPr>
            </w:pPr>
            <w:del w:id="110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1A077311" w14:textId="1635F251" w:rsidTr="004F615B">
        <w:trPr>
          <w:trHeight w:val="408"/>
          <w:jc w:val="center"/>
          <w:del w:id="1105" w:author="Salas López Marcos Alam (UPGM)" w:date="2016-06-23T10:08:00Z"/>
        </w:trPr>
        <w:tc>
          <w:tcPr>
            <w:tcW w:w="3157" w:type="dxa"/>
          </w:tcPr>
          <w:p w14:paraId="662A3972" w14:textId="0F2492EB" w:rsidR="0092141C" w:rsidDel="00024A5C" w:rsidRDefault="0092141C" w:rsidP="004F615B">
            <w:pPr>
              <w:jc w:val="both"/>
              <w:rPr>
                <w:del w:id="1106" w:author="Salas López Marcos Alam (UPGM)" w:date="2016-06-23T10:08:00Z"/>
                <w:color w:val="31849B" w:themeColor="accent5" w:themeShade="BF"/>
              </w:rPr>
            </w:pPr>
            <w:del w:id="1107" w:author="Salas López Marcos Alam (UPGM)" w:date="2016-06-23T10:08:00Z">
              <w:r w:rsidDel="00024A5C">
                <w:rPr>
                  <w:color w:val="31849B" w:themeColor="accent5" w:themeShade="BF"/>
                </w:rPr>
                <w:delText>Día</w:delText>
              </w:r>
            </w:del>
          </w:p>
        </w:tc>
        <w:tc>
          <w:tcPr>
            <w:tcW w:w="2045" w:type="dxa"/>
          </w:tcPr>
          <w:p w14:paraId="7CEAADD7" w14:textId="0924EDF5" w:rsidR="0092141C" w:rsidRPr="0008458C" w:rsidDel="00024A5C" w:rsidRDefault="0092141C" w:rsidP="004F615B">
            <w:pPr>
              <w:jc w:val="center"/>
              <w:rPr>
                <w:del w:id="1108" w:author="Salas López Marcos Alam (UPGM)" w:date="2016-06-23T10:08:00Z"/>
                <w:color w:val="31849B" w:themeColor="accent5" w:themeShade="BF"/>
              </w:rPr>
            </w:pPr>
            <w:del w:id="110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521C12BB" w14:textId="68C98666" w:rsidR="0092141C" w:rsidRPr="0008458C" w:rsidDel="00024A5C" w:rsidRDefault="0092141C" w:rsidP="004F615B">
            <w:pPr>
              <w:jc w:val="center"/>
              <w:rPr>
                <w:del w:id="1110" w:author="Salas López Marcos Alam (UPGM)" w:date="2016-06-23T10:08:00Z"/>
                <w:color w:val="31849B" w:themeColor="accent5" w:themeShade="BF"/>
              </w:rPr>
            </w:pPr>
            <w:del w:id="111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3D98A51A" w14:textId="7CA73360" w:rsidTr="004F615B">
        <w:trPr>
          <w:trHeight w:val="408"/>
          <w:jc w:val="center"/>
          <w:del w:id="1112" w:author="Salas López Marcos Alam (UPGM)" w:date="2016-06-23T10:08:00Z"/>
        </w:trPr>
        <w:tc>
          <w:tcPr>
            <w:tcW w:w="3157" w:type="dxa"/>
          </w:tcPr>
          <w:p w14:paraId="2AD61291" w14:textId="2E9DB92F" w:rsidR="0092141C" w:rsidDel="00024A5C" w:rsidRDefault="0092141C" w:rsidP="004F615B">
            <w:pPr>
              <w:jc w:val="both"/>
              <w:rPr>
                <w:del w:id="1113" w:author="Salas López Marcos Alam (UPGM)" w:date="2016-06-23T10:08:00Z"/>
                <w:color w:val="31849B" w:themeColor="accent5" w:themeShade="BF"/>
              </w:rPr>
            </w:pPr>
            <w:del w:id="1114" w:author="Salas López Marcos Alam (UPGM)" w:date="2016-06-23T10:08:00Z">
              <w:r w:rsidDel="00024A5C">
                <w:rPr>
                  <w:color w:val="31849B" w:themeColor="accent5" w:themeShade="BF"/>
                </w:rPr>
                <w:delText>Mes</w:delText>
              </w:r>
            </w:del>
          </w:p>
        </w:tc>
        <w:tc>
          <w:tcPr>
            <w:tcW w:w="2045" w:type="dxa"/>
          </w:tcPr>
          <w:p w14:paraId="719311C6" w14:textId="73D61CE8" w:rsidR="0092141C" w:rsidRPr="0008458C" w:rsidDel="00024A5C" w:rsidRDefault="0092141C" w:rsidP="004F615B">
            <w:pPr>
              <w:jc w:val="center"/>
              <w:rPr>
                <w:del w:id="1115" w:author="Salas López Marcos Alam (UPGM)" w:date="2016-06-23T10:08:00Z"/>
                <w:color w:val="31849B" w:themeColor="accent5" w:themeShade="BF"/>
              </w:rPr>
            </w:pPr>
            <w:del w:id="111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21DD59D" w14:textId="781FF281" w:rsidR="0092141C" w:rsidRPr="0008458C" w:rsidDel="00024A5C" w:rsidRDefault="0092141C" w:rsidP="004F615B">
            <w:pPr>
              <w:jc w:val="center"/>
              <w:rPr>
                <w:del w:id="1117" w:author="Salas López Marcos Alam (UPGM)" w:date="2016-06-23T10:08:00Z"/>
                <w:color w:val="31849B" w:themeColor="accent5" w:themeShade="BF"/>
              </w:rPr>
            </w:pPr>
            <w:del w:id="111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1AC8A8E2" w14:textId="196E1F1C" w:rsidTr="004F615B">
        <w:trPr>
          <w:trHeight w:val="408"/>
          <w:jc w:val="center"/>
          <w:del w:id="1119" w:author="Salas López Marcos Alam (UPGM)" w:date="2016-06-23T10:08:00Z"/>
        </w:trPr>
        <w:tc>
          <w:tcPr>
            <w:tcW w:w="3157" w:type="dxa"/>
          </w:tcPr>
          <w:p w14:paraId="2402B1B6" w14:textId="356AD519" w:rsidR="0092141C" w:rsidDel="00024A5C" w:rsidRDefault="0092141C" w:rsidP="004F615B">
            <w:pPr>
              <w:jc w:val="both"/>
              <w:rPr>
                <w:del w:id="1120" w:author="Salas López Marcos Alam (UPGM)" w:date="2016-06-23T10:08:00Z"/>
                <w:color w:val="31849B" w:themeColor="accent5" w:themeShade="BF"/>
              </w:rPr>
            </w:pPr>
            <w:del w:id="1121" w:author="Salas López Marcos Alam (UPGM)" w:date="2016-06-23T10:08:00Z">
              <w:r w:rsidDel="00024A5C">
                <w:rPr>
                  <w:color w:val="31849B" w:themeColor="accent5" w:themeShade="BF"/>
                </w:rPr>
                <w:delText>Año</w:delText>
              </w:r>
            </w:del>
          </w:p>
        </w:tc>
        <w:tc>
          <w:tcPr>
            <w:tcW w:w="2045" w:type="dxa"/>
          </w:tcPr>
          <w:p w14:paraId="16684FBD" w14:textId="5E7DF739" w:rsidR="0092141C" w:rsidRPr="0008458C" w:rsidDel="00024A5C" w:rsidRDefault="0092141C" w:rsidP="004F615B">
            <w:pPr>
              <w:jc w:val="center"/>
              <w:rPr>
                <w:del w:id="1122" w:author="Salas López Marcos Alam (UPGM)" w:date="2016-06-23T10:08:00Z"/>
                <w:color w:val="31849B" w:themeColor="accent5" w:themeShade="BF"/>
              </w:rPr>
            </w:pPr>
            <w:del w:id="112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AC7B71D" w14:textId="21822910" w:rsidR="0092141C" w:rsidRPr="0008458C" w:rsidDel="00024A5C" w:rsidRDefault="0092141C" w:rsidP="004F615B">
            <w:pPr>
              <w:jc w:val="center"/>
              <w:rPr>
                <w:del w:id="1124" w:author="Salas López Marcos Alam (UPGM)" w:date="2016-06-23T10:08:00Z"/>
                <w:color w:val="31849B" w:themeColor="accent5" w:themeShade="BF"/>
              </w:rPr>
            </w:pPr>
            <w:del w:id="112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A38FFF0" w14:textId="59E12ABB" w:rsidTr="004F615B">
        <w:trPr>
          <w:trHeight w:val="408"/>
          <w:jc w:val="center"/>
          <w:del w:id="1126" w:author="Salas López Marcos Alam (UPGM)" w:date="2016-06-23T10:08:00Z"/>
        </w:trPr>
        <w:tc>
          <w:tcPr>
            <w:tcW w:w="3157" w:type="dxa"/>
          </w:tcPr>
          <w:p w14:paraId="1F03954F" w14:textId="30AC35E9" w:rsidR="0092141C" w:rsidDel="00024A5C" w:rsidRDefault="0092141C" w:rsidP="004F615B">
            <w:pPr>
              <w:jc w:val="both"/>
              <w:rPr>
                <w:del w:id="1127" w:author="Salas López Marcos Alam (UPGM)" w:date="2016-06-23T10:08:00Z"/>
                <w:color w:val="31849B" w:themeColor="accent5" w:themeShade="BF"/>
              </w:rPr>
            </w:pPr>
            <w:del w:id="1128" w:author="Salas López Marcos Alam (UPGM)" w:date="2016-06-23T10:08:00Z">
              <w:r w:rsidDel="00024A5C">
                <w:rPr>
                  <w:color w:val="31849B" w:themeColor="accent5" w:themeShade="BF"/>
                </w:rPr>
                <w:delText>Duración</w:delText>
              </w:r>
            </w:del>
          </w:p>
        </w:tc>
        <w:tc>
          <w:tcPr>
            <w:tcW w:w="2045" w:type="dxa"/>
          </w:tcPr>
          <w:p w14:paraId="6783BBCF" w14:textId="599D0316" w:rsidR="0092141C" w:rsidRPr="0008458C" w:rsidDel="00024A5C" w:rsidRDefault="0092141C" w:rsidP="004F615B">
            <w:pPr>
              <w:jc w:val="center"/>
              <w:rPr>
                <w:del w:id="1129" w:author="Salas López Marcos Alam (UPGM)" w:date="2016-06-23T10:08:00Z"/>
                <w:color w:val="31849B" w:themeColor="accent5" w:themeShade="BF"/>
              </w:rPr>
            </w:pPr>
            <w:del w:id="113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43C8D24F" w14:textId="778C3BDB" w:rsidR="0092141C" w:rsidRPr="0008458C" w:rsidDel="00024A5C" w:rsidRDefault="0092141C" w:rsidP="004F615B">
            <w:pPr>
              <w:jc w:val="center"/>
              <w:rPr>
                <w:del w:id="1131" w:author="Salas López Marcos Alam (UPGM)" w:date="2016-06-23T10:08:00Z"/>
                <w:color w:val="31849B" w:themeColor="accent5" w:themeShade="BF"/>
              </w:rPr>
            </w:pPr>
            <w:del w:id="113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4922F1EE" w14:textId="4ABD9C9D" w:rsidTr="004F615B">
        <w:trPr>
          <w:trHeight w:val="408"/>
          <w:jc w:val="center"/>
          <w:del w:id="1133" w:author="Salas López Marcos Alam (UPGM)" w:date="2016-06-23T10:08:00Z"/>
        </w:trPr>
        <w:tc>
          <w:tcPr>
            <w:tcW w:w="3157" w:type="dxa"/>
          </w:tcPr>
          <w:p w14:paraId="47BF487E" w14:textId="2E31309C" w:rsidR="0092141C" w:rsidDel="00024A5C" w:rsidRDefault="0092141C" w:rsidP="004F615B">
            <w:pPr>
              <w:jc w:val="both"/>
              <w:rPr>
                <w:del w:id="1134" w:author="Salas López Marcos Alam (UPGM)" w:date="2016-06-23T10:08:00Z"/>
                <w:color w:val="31849B" w:themeColor="accent5" w:themeShade="BF"/>
              </w:rPr>
            </w:pPr>
            <w:del w:id="1135" w:author="Salas López Marcos Alam (UPGM)" w:date="2016-06-23T10:08:00Z">
              <w:r w:rsidDel="00024A5C">
                <w:rPr>
                  <w:color w:val="31849B" w:themeColor="accent5" w:themeShade="BF"/>
                </w:rPr>
                <w:delText>Institución que imparte el curso</w:delText>
              </w:r>
            </w:del>
          </w:p>
        </w:tc>
        <w:tc>
          <w:tcPr>
            <w:tcW w:w="2045" w:type="dxa"/>
          </w:tcPr>
          <w:p w14:paraId="104CED5B" w14:textId="3022A0FF" w:rsidR="0092141C" w:rsidRPr="0008458C" w:rsidDel="00024A5C" w:rsidRDefault="0092141C" w:rsidP="004F615B">
            <w:pPr>
              <w:jc w:val="center"/>
              <w:rPr>
                <w:del w:id="1136" w:author="Salas López Marcos Alam (UPGM)" w:date="2016-06-23T10:08:00Z"/>
                <w:color w:val="31849B" w:themeColor="accent5" w:themeShade="BF"/>
              </w:rPr>
            </w:pPr>
            <w:del w:id="113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723A7EE4" w14:textId="3B8725B0" w:rsidR="0092141C" w:rsidRPr="0008458C" w:rsidDel="00024A5C" w:rsidRDefault="0092141C" w:rsidP="004F615B">
            <w:pPr>
              <w:jc w:val="center"/>
              <w:rPr>
                <w:del w:id="1138" w:author="Salas López Marcos Alam (UPGM)" w:date="2016-06-23T10:08:00Z"/>
                <w:color w:val="31849B" w:themeColor="accent5" w:themeShade="BF"/>
              </w:rPr>
            </w:pPr>
            <w:del w:id="113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1CABB6DD" w14:textId="7483CB7F" w:rsidTr="004F615B">
        <w:trPr>
          <w:trHeight w:val="408"/>
          <w:jc w:val="center"/>
          <w:del w:id="1140" w:author="Salas López Marcos Alam (UPGM)" w:date="2016-06-23T10:08:00Z"/>
        </w:trPr>
        <w:tc>
          <w:tcPr>
            <w:tcW w:w="3157" w:type="dxa"/>
          </w:tcPr>
          <w:p w14:paraId="5CA8101A" w14:textId="672E1E68" w:rsidR="0092141C" w:rsidDel="00024A5C" w:rsidRDefault="0092141C" w:rsidP="004F615B">
            <w:pPr>
              <w:jc w:val="both"/>
              <w:rPr>
                <w:del w:id="1141" w:author="Salas López Marcos Alam (UPGM)" w:date="2016-06-23T10:08:00Z"/>
                <w:color w:val="31849B" w:themeColor="accent5" w:themeShade="BF"/>
              </w:rPr>
            </w:pPr>
            <w:del w:id="1142" w:author="Salas López Marcos Alam (UPGM)" w:date="2016-06-23T10:08:00Z">
              <w:r w:rsidDel="00024A5C">
                <w:rPr>
                  <w:color w:val="31849B" w:themeColor="accent5" w:themeShade="BF"/>
                </w:rPr>
                <w:delText>Empresa</w:delText>
              </w:r>
            </w:del>
          </w:p>
        </w:tc>
        <w:tc>
          <w:tcPr>
            <w:tcW w:w="2045" w:type="dxa"/>
          </w:tcPr>
          <w:p w14:paraId="367E8AB7" w14:textId="6F5160C8" w:rsidR="0092141C" w:rsidRPr="0008458C" w:rsidDel="00024A5C" w:rsidRDefault="0092141C" w:rsidP="004F615B">
            <w:pPr>
              <w:jc w:val="center"/>
              <w:rPr>
                <w:del w:id="1143" w:author="Salas López Marcos Alam (UPGM)" w:date="2016-06-23T10:08:00Z"/>
                <w:color w:val="31849B" w:themeColor="accent5" w:themeShade="BF"/>
              </w:rPr>
            </w:pPr>
            <w:del w:id="114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F9C5D15" w14:textId="1FFAD32B" w:rsidR="0092141C" w:rsidRPr="0008458C" w:rsidDel="00024A5C" w:rsidRDefault="0092141C" w:rsidP="004F615B">
            <w:pPr>
              <w:jc w:val="center"/>
              <w:rPr>
                <w:del w:id="1145" w:author="Salas López Marcos Alam (UPGM)" w:date="2016-06-23T10:08:00Z"/>
                <w:color w:val="31849B" w:themeColor="accent5" w:themeShade="BF"/>
              </w:rPr>
            </w:pPr>
            <w:del w:id="114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1B95A3F5" w14:textId="5634F6E2" w:rsidTr="004F615B">
        <w:trPr>
          <w:trHeight w:val="408"/>
          <w:jc w:val="center"/>
          <w:del w:id="1147" w:author="Salas López Marcos Alam (UPGM)" w:date="2016-06-23T10:08:00Z"/>
        </w:trPr>
        <w:tc>
          <w:tcPr>
            <w:tcW w:w="3157" w:type="dxa"/>
          </w:tcPr>
          <w:p w14:paraId="0292F3A9" w14:textId="7F22ADC9" w:rsidR="0092141C" w:rsidDel="00024A5C" w:rsidRDefault="0092141C" w:rsidP="004F615B">
            <w:pPr>
              <w:jc w:val="both"/>
              <w:rPr>
                <w:del w:id="1148" w:author="Salas López Marcos Alam (UPGM)" w:date="2016-06-23T10:08:00Z"/>
                <w:color w:val="31849B" w:themeColor="accent5" w:themeShade="BF"/>
              </w:rPr>
            </w:pPr>
            <w:del w:id="1149" w:author="Salas López Marcos Alam (UPGM)" w:date="2016-06-23T10:08:00Z">
              <w:r w:rsidDel="00024A5C">
                <w:rPr>
                  <w:color w:val="31849B" w:themeColor="accent5" w:themeShade="BF"/>
                </w:rPr>
                <w:delText>Giro</w:delText>
              </w:r>
            </w:del>
          </w:p>
        </w:tc>
        <w:tc>
          <w:tcPr>
            <w:tcW w:w="2045" w:type="dxa"/>
          </w:tcPr>
          <w:p w14:paraId="5A9A56C9" w14:textId="7071F286" w:rsidR="0092141C" w:rsidRPr="0008458C" w:rsidDel="00024A5C" w:rsidRDefault="0092141C" w:rsidP="004F615B">
            <w:pPr>
              <w:jc w:val="center"/>
              <w:rPr>
                <w:del w:id="1150" w:author="Salas López Marcos Alam (UPGM)" w:date="2016-06-23T10:08:00Z"/>
                <w:color w:val="31849B" w:themeColor="accent5" w:themeShade="BF"/>
              </w:rPr>
            </w:pPr>
            <w:del w:id="115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6E00464B" w14:textId="5E71FE48" w:rsidR="0092141C" w:rsidRPr="0008458C" w:rsidDel="00024A5C" w:rsidRDefault="0092141C" w:rsidP="004F615B">
            <w:pPr>
              <w:jc w:val="center"/>
              <w:rPr>
                <w:del w:id="1152" w:author="Salas López Marcos Alam (UPGM)" w:date="2016-06-23T10:08:00Z"/>
                <w:color w:val="31849B" w:themeColor="accent5" w:themeShade="BF"/>
              </w:rPr>
            </w:pPr>
            <w:del w:id="115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39D8BBE3" w14:textId="671DA459" w:rsidTr="004F615B">
        <w:trPr>
          <w:trHeight w:val="408"/>
          <w:jc w:val="center"/>
          <w:del w:id="1154" w:author="Salas López Marcos Alam (UPGM)" w:date="2016-06-23T10:08:00Z"/>
        </w:trPr>
        <w:tc>
          <w:tcPr>
            <w:tcW w:w="3157" w:type="dxa"/>
          </w:tcPr>
          <w:p w14:paraId="56BFB975" w14:textId="48F01710" w:rsidR="0092141C" w:rsidDel="00024A5C" w:rsidRDefault="0092141C" w:rsidP="004F615B">
            <w:pPr>
              <w:jc w:val="both"/>
              <w:rPr>
                <w:del w:id="1155" w:author="Salas López Marcos Alam (UPGM)" w:date="2016-06-23T10:08:00Z"/>
                <w:color w:val="31849B" w:themeColor="accent5" w:themeShade="BF"/>
              </w:rPr>
            </w:pPr>
            <w:del w:id="1156" w:author="Salas López Marcos Alam (UPGM)" w:date="2016-06-23T10:08:00Z">
              <w:r w:rsidDel="00024A5C">
                <w:rPr>
                  <w:color w:val="31849B" w:themeColor="accent5" w:themeShade="BF"/>
                </w:rPr>
                <w:delText>Puesto</w:delText>
              </w:r>
            </w:del>
          </w:p>
        </w:tc>
        <w:tc>
          <w:tcPr>
            <w:tcW w:w="2045" w:type="dxa"/>
          </w:tcPr>
          <w:p w14:paraId="143A93F9" w14:textId="3DB1AE48" w:rsidR="0092141C" w:rsidRPr="0008458C" w:rsidDel="00024A5C" w:rsidRDefault="0092141C" w:rsidP="004F615B">
            <w:pPr>
              <w:jc w:val="center"/>
              <w:rPr>
                <w:del w:id="1157" w:author="Salas López Marcos Alam (UPGM)" w:date="2016-06-23T10:08:00Z"/>
                <w:color w:val="31849B" w:themeColor="accent5" w:themeShade="BF"/>
              </w:rPr>
            </w:pPr>
            <w:del w:id="115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64B8276" w14:textId="6477E874" w:rsidR="0092141C" w:rsidRPr="0008458C" w:rsidDel="00024A5C" w:rsidRDefault="0092141C" w:rsidP="004F615B">
            <w:pPr>
              <w:jc w:val="center"/>
              <w:rPr>
                <w:del w:id="1159" w:author="Salas López Marcos Alam (UPGM)" w:date="2016-06-23T10:08:00Z"/>
                <w:color w:val="31849B" w:themeColor="accent5" w:themeShade="BF"/>
              </w:rPr>
            </w:pPr>
            <w:del w:id="116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5E9588E3" w14:textId="63D55AE4" w:rsidTr="004F615B">
        <w:trPr>
          <w:trHeight w:val="408"/>
          <w:jc w:val="center"/>
          <w:del w:id="1161" w:author="Salas López Marcos Alam (UPGM)" w:date="2016-06-23T10:08:00Z"/>
        </w:trPr>
        <w:tc>
          <w:tcPr>
            <w:tcW w:w="3157" w:type="dxa"/>
          </w:tcPr>
          <w:p w14:paraId="4AACD732" w14:textId="7736CDFC" w:rsidR="0092141C" w:rsidDel="00024A5C" w:rsidRDefault="0092141C" w:rsidP="004F615B">
            <w:pPr>
              <w:jc w:val="both"/>
              <w:rPr>
                <w:del w:id="1162" w:author="Salas López Marcos Alam (UPGM)" w:date="2016-06-23T10:08:00Z"/>
                <w:color w:val="31849B" w:themeColor="accent5" w:themeShade="BF"/>
              </w:rPr>
            </w:pPr>
            <w:del w:id="1163" w:author="Salas López Marcos Alam (UPGM)" w:date="2016-06-23T10:08:00Z">
              <w:r w:rsidDel="00024A5C">
                <w:rPr>
                  <w:color w:val="31849B" w:themeColor="accent5" w:themeShade="BF"/>
                </w:rPr>
                <w:delText>Día</w:delText>
              </w:r>
            </w:del>
          </w:p>
        </w:tc>
        <w:tc>
          <w:tcPr>
            <w:tcW w:w="2045" w:type="dxa"/>
          </w:tcPr>
          <w:p w14:paraId="63C869EF" w14:textId="0C892CB8" w:rsidR="0092141C" w:rsidRPr="0008458C" w:rsidDel="00024A5C" w:rsidRDefault="0092141C" w:rsidP="004F615B">
            <w:pPr>
              <w:jc w:val="center"/>
              <w:rPr>
                <w:del w:id="1164" w:author="Salas López Marcos Alam (UPGM)" w:date="2016-06-23T10:08:00Z"/>
                <w:color w:val="31849B" w:themeColor="accent5" w:themeShade="BF"/>
              </w:rPr>
            </w:pPr>
            <w:del w:id="116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A94EEB0" w14:textId="05853F2D" w:rsidR="0092141C" w:rsidRPr="0008458C" w:rsidDel="00024A5C" w:rsidRDefault="0092141C" w:rsidP="004F615B">
            <w:pPr>
              <w:jc w:val="center"/>
              <w:rPr>
                <w:del w:id="1166" w:author="Salas López Marcos Alam (UPGM)" w:date="2016-06-23T10:08:00Z"/>
                <w:color w:val="31849B" w:themeColor="accent5" w:themeShade="BF"/>
              </w:rPr>
            </w:pPr>
            <w:del w:id="116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68D40A8" w14:textId="5B6398D9" w:rsidTr="004F615B">
        <w:trPr>
          <w:trHeight w:val="408"/>
          <w:jc w:val="center"/>
          <w:del w:id="1168" w:author="Salas López Marcos Alam (UPGM)" w:date="2016-06-23T10:08:00Z"/>
        </w:trPr>
        <w:tc>
          <w:tcPr>
            <w:tcW w:w="3157" w:type="dxa"/>
          </w:tcPr>
          <w:p w14:paraId="29B15A16" w14:textId="0B0CC9DA" w:rsidR="0092141C" w:rsidDel="00024A5C" w:rsidRDefault="0092141C" w:rsidP="004F615B">
            <w:pPr>
              <w:jc w:val="both"/>
              <w:rPr>
                <w:del w:id="1169" w:author="Salas López Marcos Alam (UPGM)" w:date="2016-06-23T10:08:00Z"/>
                <w:color w:val="31849B" w:themeColor="accent5" w:themeShade="BF"/>
              </w:rPr>
            </w:pPr>
            <w:del w:id="1170" w:author="Salas López Marcos Alam (UPGM)" w:date="2016-06-23T10:08:00Z">
              <w:r w:rsidDel="00024A5C">
                <w:rPr>
                  <w:color w:val="31849B" w:themeColor="accent5" w:themeShade="BF"/>
                </w:rPr>
                <w:delText>Mes</w:delText>
              </w:r>
            </w:del>
          </w:p>
        </w:tc>
        <w:tc>
          <w:tcPr>
            <w:tcW w:w="2045" w:type="dxa"/>
          </w:tcPr>
          <w:p w14:paraId="13D9CDDE" w14:textId="04A86EB1" w:rsidR="0092141C" w:rsidRPr="0008458C" w:rsidDel="00024A5C" w:rsidRDefault="0092141C" w:rsidP="004F615B">
            <w:pPr>
              <w:jc w:val="center"/>
              <w:rPr>
                <w:del w:id="1171" w:author="Salas López Marcos Alam (UPGM)" w:date="2016-06-23T10:08:00Z"/>
                <w:color w:val="31849B" w:themeColor="accent5" w:themeShade="BF"/>
              </w:rPr>
            </w:pPr>
            <w:del w:id="117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5BB8941" w14:textId="4CAB1C25" w:rsidR="0092141C" w:rsidRPr="0008458C" w:rsidDel="00024A5C" w:rsidRDefault="0092141C" w:rsidP="004F615B">
            <w:pPr>
              <w:jc w:val="center"/>
              <w:rPr>
                <w:del w:id="1173" w:author="Salas López Marcos Alam (UPGM)" w:date="2016-06-23T10:08:00Z"/>
                <w:color w:val="31849B" w:themeColor="accent5" w:themeShade="BF"/>
              </w:rPr>
            </w:pPr>
            <w:del w:id="117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07575782" w14:textId="7686DABF" w:rsidTr="004F615B">
        <w:trPr>
          <w:trHeight w:val="408"/>
          <w:jc w:val="center"/>
          <w:del w:id="1175" w:author="Salas López Marcos Alam (UPGM)" w:date="2016-06-23T10:08:00Z"/>
        </w:trPr>
        <w:tc>
          <w:tcPr>
            <w:tcW w:w="3157" w:type="dxa"/>
          </w:tcPr>
          <w:p w14:paraId="13F62FCC" w14:textId="16EB9BC5" w:rsidR="0092141C" w:rsidDel="00024A5C" w:rsidRDefault="0092141C" w:rsidP="004F615B">
            <w:pPr>
              <w:jc w:val="both"/>
              <w:rPr>
                <w:del w:id="1176" w:author="Salas López Marcos Alam (UPGM)" w:date="2016-06-23T10:08:00Z"/>
                <w:color w:val="31849B" w:themeColor="accent5" w:themeShade="BF"/>
              </w:rPr>
            </w:pPr>
            <w:del w:id="1177" w:author="Salas López Marcos Alam (UPGM)" w:date="2016-06-23T10:08:00Z">
              <w:r w:rsidDel="00024A5C">
                <w:rPr>
                  <w:color w:val="31849B" w:themeColor="accent5" w:themeShade="BF"/>
                </w:rPr>
                <w:delText>Año</w:delText>
              </w:r>
            </w:del>
          </w:p>
        </w:tc>
        <w:tc>
          <w:tcPr>
            <w:tcW w:w="2045" w:type="dxa"/>
          </w:tcPr>
          <w:p w14:paraId="66945284" w14:textId="67C38D5C" w:rsidR="0092141C" w:rsidRPr="0008458C" w:rsidDel="00024A5C" w:rsidRDefault="0092141C" w:rsidP="004F615B">
            <w:pPr>
              <w:jc w:val="center"/>
              <w:rPr>
                <w:del w:id="1178" w:author="Salas López Marcos Alam (UPGM)" w:date="2016-06-23T10:08:00Z"/>
                <w:color w:val="31849B" w:themeColor="accent5" w:themeShade="BF"/>
              </w:rPr>
            </w:pPr>
            <w:del w:id="117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632E6EA3" w14:textId="5412F67C" w:rsidR="0092141C" w:rsidRPr="0008458C" w:rsidDel="00024A5C" w:rsidRDefault="0092141C" w:rsidP="004F615B">
            <w:pPr>
              <w:jc w:val="center"/>
              <w:rPr>
                <w:del w:id="1180" w:author="Salas López Marcos Alam (UPGM)" w:date="2016-06-23T10:08:00Z"/>
                <w:color w:val="31849B" w:themeColor="accent5" w:themeShade="BF"/>
              </w:rPr>
            </w:pPr>
            <w:del w:id="118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54A6C262" w14:textId="2F32F62E" w:rsidTr="004F615B">
        <w:trPr>
          <w:trHeight w:val="408"/>
          <w:jc w:val="center"/>
          <w:del w:id="1182" w:author="Salas López Marcos Alam (UPGM)" w:date="2016-06-23T10:08:00Z"/>
        </w:trPr>
        <w:tc>
          <w:tcPr>
            <w:tcW w:w="3157" w:type="dxa"/>
          </w:tcPr>
          <w:p w14:paraId="3CC4C61B" w14:textId="2E82BA36" w:rsidR="0092141C" w:rsidDel="00024A5C" w:rsidRDefault="0092141C" w:rsidP="004F615B">
            <w:pPr>
              <w:jc w:val="both"/>
              <w:rPr>
                <w:del w:id="1183" w:author="Salas López Marcos Alam (UPGM)" w:date="2016-06-23T10:08:00Z"/>
                <w:color w:val="31849B" w:themeColor="accent5" w:themeShade="BF"/>
              </w:rPr>
            </w:pPr>
            <w:del w:id="1184" w:author="Salas López Marcos Alam (UPGM)" w:date="2016-06-23T10:08:00Z">
              <w:r w:rsidDel="00024A5C">
                <w:rPr>
                  <w:color w:val="31849B" w:themeColor="accent5" w:themeShade="BF"/>
                </w:rPr>
                <w:delText>Día</w:delText>
              </w:r>
            </w:del>
          </w:p>
        </w:tc>
        <w:tc>
          <w:tcPr>
            <w:tcW w:w="2045" w:type="dxa"/>
          </w:tcPr>
          <w:p w14:paraId="63F0D645" w14:textId="682E87F3" w:rsidR="0092141C" w:rsidRPr="0008458C" w:rsidDel="00024A5C" w:rsidRDefault="0092141C" w:rsidP="004F615B">
            <w:pPr>
              <w:jc w:val="center"/>
              <w:rPr>
                <w:del w:id="1185" w:author="Salas López Marcos Alam (UPGM)" w:date="2016-06-23T10:08:00Z"/>
                <w:color w:val="31849B" w:themeColor="accent5" w:themeShade="BF"/>
              </w:rPr>
            </w:pPr>
            <w:del w:id="118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958F474" w14:textId="5C22696A" w:rsidR="0092141C" w:rsidRPr="0008458C" w:rsidDel="00024A5C" w:rsidRDefault="0092141C" w:rsidP="004F615B">
            <w:pPr>
              <w:jc w:val="center"/>
              <w:rPr>
                <w:del w:id="1187" w:author="Salas López Marcos Alam (UPGM)" w:date="2016-06-23T10:08:00Z"/>
                <w:color w:val="31849B" w:themeColor="accent5" w:themeShade="BF"/>
              </w:rPr>
            </w:pPr>
            <w:del w:id="118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B62D8DD" w14:textId="03D2F7F1" w:rsidTr="004F615B">
        <w:trPr>
          <w:trHeight w:val="408"/>
          <w:jc w:val="center"/>
          <w:del w:id="1189" w:author="Salas López Marcos Alam (UPGM)" w:date="2016-06-23T10:08:00Z"/>
        </w:trPr>
        <w:tc>
          <w:tcPr>
            <w:tcW w:w="3157" w:type="dxa"/>
          </w:tcPr>
          <w:p w14:paraId="1C7C04F1" w14:textId="511B010D" w:rsidR="0092141C" w:rsidDel="00024A5C" w:rsidRDefault="0092141C" w:rsidP="004F615B">
            <w:pPr>
              <w:jc w:val="both"/>
              <w:rPr>
                <w:del w:id="1190" w:author="Salas López Marcos Alam (UPGM)" w:date="2016-06-23T10:08:00Z"/>
                <w:color w:val="31849B" w:themeColor="accent5" w:themeShade="BF"/>
              </w:rPr>
            </w:pPr>
            <w:del w:id="1191" w:author="Salas López Marcos Alam (UPGM)" w:date="2016-06-23T10:08:00Z">
              <w:r w:rsidDel="00024A5C">
                <w:rPr>
                  <w:color w:val="31849B" w:themeColor="accent5" w:themeShade="BF"/>
                </w:rPr>
                <w:delText>Mes</w:delText>
              </w:r>
            </w:del>
          </w:p>
        </w:tc>
        <w:tc>
          <w:tcPr>
            <w:tcW w:w="2045" w:type="dxa"/>
          </w:tcPr>
          <w:p w14:paraId="5CD65522" w14:textId="14042E5C" w:rsidR="0092141C" w:rsidRPr="0008458C" w:rsidDel="00024A5C" w:rsidRDefault="0092141C" w:rsidP="004F615B">
            <w:pPr>
              <w:jc w:val="center"/>
              <w:rPr>
                <w:del w:id="1192" w:author="Salas López Marcos Alam (UPGM)" w:date="2016-06-23T10:08:00Z"/>
                <w:color w:val="31849B" w:themeColor="accent5" w:themeShade="BF"/>
              </w:rPr>
            </w:pPr>
            <w:del w:id="119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58CF369" w14:textId="7F7342B4" w:rsidR="0092141C" w:rsidRPr="0008458C" w:rsidDel="00024A5C" w:rsidRDefault="0092141C" w:rsidP="004F615B">
            <w:pPr>
              <w:jc w:val="center"/>
              <w:rPr>
                <w:del w:id="1194" w:author="Salas López Marcos Alam (UPGM)" w:date="2016-06-23T10:08:00Z"/>
                <w:color w:val="31849B" w:themeColor="accent5" w:themeShade="BF"/>
              </w:rPr>
            </w:pPr>
            <w:del w:id="1195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23E5D737" w14:textId="224C7166" w:rsidTr="004F615B">
        <w:trPr>
          <w:trHeight w:val="408"/>
          <w:jc w:val="center"/>
          <w:del w:id="1196" w:author="Salas López Marcos Alam (UPGM)" w:date="2016-06-23T10:08:00Z"/>
        </w:trPr>
        <w:tc>
          <w:tcPr>
            <w:tcW w:w="3157" w:type="dxa"/>
          </w:tcPr>
          <w:p w14:paraId="0A266856" w14:textId="4F7E9877" w:rsidR="0092141C" w:rsidDel="00024A5C" w:rsidRDefault="0092141C" w:rsidP="004F615B">
            <w:pPr>
              <w:jc w:val="both"/>
              <w:rPr>
                <w:del w:id="1197" w:author="Salas López Marcos Alam (UPGM)" w:date="2016-06-23T10:08:00Z"/>
                <w:color w:val="31849B" w:themeColor="accent5" w:themeShade="BF"/>
              </w:rPr>
            </w:pPr>
            <w:del w:id="1198" w:author="Salas López Marcos Alam (UPGM)" w:date="2016-06-23T10:08:00Z">
              <w:r w:rsidDel="00024A5C">
                <w:rPr>
                  <w:color w:val="31849B" w:themeColor="accent5" w:themeShade="BF"/>
                </w:rPr>
                <w:delText>Año</w:delText>
              </w:r>
            </w:del>
          </w:p>
        </w:tc>
        <w:tc>
          <w:tcPr>
            <w:tcW w:w="2045" w:type="dxa"/>
          </w:tcPr>
          <w:p w14:paraId="7E7D5ABE" w14:textId="46ABE4BF" w:rsidR="0092141C" w:rsidRPr="0008458C" w:rsidDel="00024A5C" w:rsidRDefault="0092141C" w:rsidP="004F615B">
            <w:pPr>
              <w:jc w:val="center"/>
              <w:rPr>
                <w:del w:id="1199" w:author="Salas López Marcos Alam (UPGM)" w:date="2016-06-23T10:08:00Z"/>
                <w:color w:val="31849B" w:themeColor="accent5" w:themeShade="BF"/>
              </w:rPr>
            </w:pPr>
            <w:del w:id="120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A0F315F" w14:textId="4B735338" w:rsidR="0092141C" w:rsidRPr="0008458C" w:rsidDel="00024A5C" w:rsidRDefault="0092141C" w:rsidP="004F615B">
            <w:pPr>
              <w:jc w:val="center"/>
              <w:rPr>
                <w:del w:id="1201" w:author="Salas López Marcos Alam (UPGM)" w:date="2016-06-23T10:08:00Z"/>
                <w:color w:val="31849B" w:themeColor="accent5" w:themeShade="BF"/>
              </w:rPr>
            </w:pPr>
            <w:del w:id="1202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43F3D766" w14:textId="3B31F437" w:rsidTr="004F615B">
        <w:trPr>
          <w:trHeight w:val="408"/>
          <w:jc w:val="center"/>
          <w:del w:id="1203" w:author="Salas López Marcos Alam (UPGM)" w:date="2016-06-23T10:08:00Z"/>
        </w:trPr>
        <w:tc>
          <w:tcPr>
            <w:tcW w:w="3157" w:type="dxa"/>
          </w:tcPr>
          <w:p w14:paraId="437E1A51" w14:textId="69A718AA" w:rsidR="0092141C" w:rsidDel="00024A5C" w:rsidRDefault="0092141C" w:rsidP="004F615B">
            <w:pPr>
              <w:jc w:val="both"/>
              <w:rPr>
                <w:del w:id="1204" w:author="Salas López Marcos Alam (UPGM)" w:date="2016-06-23T10:08:00Z"/>
                <w:color w:val="31849B" w:themeColor="accent5" w:themeShade="BF"/>
              </w:rPr>
            </w:pPr>
            <w:del w:id="1205" w:author="Salas López Marcos Alam (UPGM)" w:date="2016-06-23T10:08:00Z">
              <w:r w:rsidDel="00024A5C">
                <w:rPr>
                  <w:color w:val="31849B" w:themeColor="accent5" w:themeShade="BF"/>
                </w:rPr>
                <w:delText>Actividades</w:delText>
              </w:r>
            </w:del>
          </w:p>
        </w:tc>
        <w:tc>
          <w:tcPr>
            <w:tcW w:w="2045" w:type="dxa"/>
          </w:tcPr>
          <w:p w14:paraId="57C47E40" w14:textId="4A6A1DF4" w:rsidR="0092141C" w:rsidRPr="0008458C" w:rsidDel="00024A5C" w:rsidRDefault="0092141C" w:rsidP="004F615B">
            <w:pPr>
              <w:jc w:val="center"/>
              <w:rPr>
                <w:del w:id="1206" w:author="Salas López Marcos Alam (UPGM)" w:date="2016-06-23T10:08:00Z"/>
                <w:color w:val="31849B" w:themeColor="accent5" w:themeShade="BF"/>
              </w:rPr>
            </w:pPr>
            <w:del w:id="1207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282C3B83" w14:textId="640BFE91" w:rsidR="0092141C" w:rsidRPr="0008458C" w:rsidDel="00024A5C" w:rsidRDefault="0092141C" w:rsidP="004F615B">
            <w:pPr>
              <w:jc w:val="center"/>
              <w:rPr>
                <w:del w:id="1208" w:author="Salas López Marcos Alam (UPGM)" w:date="2016-06-23T10:08:00Z"/>
                <w:color w:val="31849B" w:themeColor="accent5" w:themeShade="BF"/>
              </w:rPr>
            </w:pPr>
            <w:del w:id="1209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7EF624A5" w14:textId="56F3601A" w:rsidTr="004F615B">
        <w:trPr>
          <w:trHeight w:val="408"/>
          <w:jc w:val="center"/>
          <w:del w:id="1210" w:author="Salas López Marcos Alam (UPGM)" w:date="2016-06-23T10:08:00Z"/>
        </w:trPr>
        <w:tc>
          <w:tcPr>
            <w:tcW w:w="3157" w:type="dxa"/>
          </w:tcPr>
          <w:p w14:paraId="7C9B307A" w14:textId="0672BF45" w:rsidR="0092141C" w:rsidDel="00024A5C" w:rsidRDefault="0092141C" w:rsidP="004F615B">
            <w:pPr>
              <w:jc w:val="both"/>
              <w:rPr>
                <w:del w:id="1211" w:author="Salas López Marcos Alam (UPGM)" w:date="2016-06-23T10:08:00Z"/>
                <w:color w:val="31849B" w:themeColor="accent5" w:themeShade="BF"/>
              </w:rPr>
            </w:pPr>
            <w:del w:id="1212" w:author="Salas López Marcos Alam (UPGM)" w:date="2016-06-23T10:08:00Z">
              <w:r w:rsidDel="00024A5C">
                <w:rPr>
                  <w:color w:val="31849B" w:themeColor="accent5" w:themeShade="BF"/>
                </w:rPr>
                <w:delText>Área</w:delText>
              </w:r>
            </w:del>
          </w:p>
        </w:tc>
        <w:tc>
          <w:tcPr>
            <w:tcW w:w="2045" w:type="dxa"/>
          </w:tcPr>
          <w:p w14:paraId="689FC303" w14:textId="7B207302" w:rsidR="0092141C" w:rsidRPr="0008458C" w:rsidDel="00024A5C" w:rsidRDefault="0092141C" w:rsidP="004F615B">
            <w:pPr>
              <w:jc w:val="center"/>
              <w:rPr>
                <w:del w:id="1213" w:author="Salas López Marcos Alam (UPGM)" w:date="2016-06-23T10:08:00Z"/>
                <w:color w:val="31849B" w:themeColor="accent5" w:themeShade="BF"/>
              </w:rPr>
            </w:pPr>
            <w:del w:id="1214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54092C52" w14:textId="26E915BB" w:rsidR="0092141C" w:rsidRPr="0008458C" w:rsidDel="00024A5C" w:rsidRDefault="0092141C" w:rsidP="004F615B">
            <w:pPr>
              <w:jc w:val="center"/>
              <w:rPr>
                <w:del w:id="1215" w:author="Salas López Marcos Alam (UPGM)" w:date="2016-06-23T10:08:00Z"/>
                <w:color w:val="31849B" w:themeColor="accent5" w:themeShade="BF"/>
              </w:rPr>
            </w:pPr>
            <w:del w:id="1216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54FCAFC0" w14:textId="57C14D77" w:rsidTr="004F615B">
        <w:trPr>
          <w:trHeight w:val="408"/>
          <w:jc w:val="center"/>
          <w:del w:id="1217" w:author="Salas López Marcos Alam (UPGM)" w:date="2016-06-23T10:08:00Z"/>
        </w:trPr>
        <w:tc>
          <w:tcPr>
            <w:tcW w:w="3157" w:type="dxa"/>
          </w:tcPr>
          <w:p w14:paraId="43E8CC7F" w14:textId="51BAB5FD" w:rsidR="0092141C" w:rsidDel="00024A5C" w:rsidRDefault="0092141C" w:rsidP="004F615B">
            <w:pPr>
              <w:jc w:val="both"/>
              <w:rPr>
                <w:del w:id="1218" w:author="Salas López Marcos Alam (UPGM)" w:date="2016-06-23T10:08:00Z"/>
                <w:color w:val="31849B" w:themeColor="accent5" w:themeShade="BF"/>
              </w:rPr>
            </w:pPr>
            <w:del w:id="1219" w:author="Salas López Marcos Alam (UPGM)" w:date="2016-06-23T10:08:00Z">
              <w:r w:rsidDel="00024A5C">
                <w:rPr>
                  <w:color w:val="31849B" w:themeColor="accent5" w:themeShade="BF"/>
                </w:rPr>
                <w:delText>Sub área</w:delText>
              </w:r>
            </w:del>
          </w:p>
        </w:tc>
        <w:tc>
          <w:tcPr>
            <w:tcW w:w="2045" w:type="dxa"/>
          </w:tcPr>
          <w:p w14:paraId="54F9F608" w14:textId="02E47E02" w:rsidR="0092141C" w:rsidRPr="0008458C" w:rsidDel="00024A5C" w:rsidRDefault="0092141C" w:rsidP="004F615B">
            <w:pPr>
              <w:jc w:val="center"/>
              <w:rPr>
                <w:del w:id="1220" w:author="Salas López Marcos Alam (UPGM)" w:date="2016-06-23T10:08:00Z"/>
                <w:color w:val="31849B" w:themeColor="accent5" w:themeShade="BF"/>
              </w:rPr>
            </w:pPr>
            <w:del w:id="1221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14607F34" w14:textId="12C2D710" w:rsidR="0092141C" w:rsidRPr="0008458C" w:rsidDel="00024A5C" w:rsidRDefault="0092141C" w:rsidP="004F615B">
            <w:pPr>
              <w:jc w:val="center"/>
              <w:rPr>
                <w:del w:id="1222" w:author="Salas López Marcos Alam (UPGM)" w:date="2016-06-23T10:08:00Z"/>
                <w:color w:val="31849B" w:themeColor="accent5" w:themeShade="BF"/>
              </w:rPr>
            </w:pPr>
            <w:del w:id="1223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92141C" w:rsidRPr="0008458C" w:rsidDel="00024A5C" w14:paraId="4AE54529" w14:textId="46F89F58" w:rsidTr="004F615B">
        <w:trPr>
          <w:trHeight w:val="408"/>
          <w:jc w:val="center"/>
          <w:del w:id="1224" w:author="Salas López Marcos Alam (UPGM)" w:date="2016-06-23T10:08:00Z"/>
        </w:trPr>
        <w:tc>
          <w:tcPr>
            <w:tcW w:w="3157" w:type="dxa"/>
          </w:tcPr>
          <w:p w14:paraId="7CEF4BFC" w14:textId="2DC5B81B" w:rsidR="0092141C" w:rsidDel="00024A5C" w:rsidRDefault="0092141C" w:rsidP="004F615B">
            <w:pPr>
              <w:jc w:val="both"/>
              <w:rPr>
                <w:del w:id="1225" w:author="Salas López Marcos Alam (UPGM)" w:date="2016-06-23T10:08:00Z"/>
                <w:color w:val="31849B" w:themeColor="accent5" w:themeShade="BF"/>
              </w:rPr>
            </w:pPr>
            <w:del w:id="1226" w:author="Salas López Marcos Alam (UPGM)" w:date="2016-06-23T10:08:00Z">
              <w:r w:rsidDel="00024A5C">
                <w:rPr>
                  <w:color w:val="31849B" w:themeColor="accent5" w:themeShade="BF"/>
                </w:rPr>
                <w:delText>Tiempo</w:delText>
              </w:r>
            </w:del>
          </w:p>
        </w:tc>
        <w:tc>
          <w:tcPr>
            <w:tcW w:w="2045" w:type="dxa"/>
          </w:tcPr>
          <w:p w14:paraId="034310B1" w14:textId="1534B08A" w:rsidR="0092141C" w:rsidRPr="0008458C" w:rsidDel="00024A5C" w:rsidRDefault="0092141C" w:rsidP="004F615B">
            <w:pPr>
              <w:jc w:val="center"/>
              <w:rPr>
                <w:del w:id="1227" w:author="Salas López Marcos Alam (UPGM)" w:date="2016-06-23T10:08:00Z"/>
                <w:color w:val="31849B" w:themeColor="accent5" w:themeShade="BF"/>
              </w:rPr>
            </w:pPr>
            <w:del w:id="1228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</w:tcPr>
          <w:p w14:paraId="3EE3F971" w14:textId="2165519C" w:rsidR="0092141C" w:rsidRPr="0008458C" w:rsidDel="00024A5C" w:rsidRDefault="0092141C" w:rsidP="004F615B">
            <w:pPr>
              <w:jc w:val="center"/>
              <w:rPr>
                <w:del w:id="1229" w:author="Salas López Marcos Alam (UPGM)" w:date="2016-06-23T10:08:00Z"/>
                <w:color w:val="31849B" w:themeColor="accent5" w:themeShade="BF"/>
              </w:rPr>
            </w:pPr>
            <w:del w:id="1230" w:author="Salas López Marcos Alam (UPGM)" w:date="2016-06-23T10:08:00Z">
              <w:r w:rsidRPr="0008458C" w:rsidDel="00024A5C">
                <w:rPr>
                  <w:color w:val="31849B" w:themeColor="accent5" w:themeShade="BF"/>
                </w:rPr>
                <w:delText>N/A</w:delText>
              </w:r>
            </w:del>
          </w:p>
        </w:tc>
      </w:tr>
    </w:tbl>
    <w:p w14:paraId="5DCD60C4" w14:textId="77777777" w:rsidR="00B139B4" w:rsidRDefault="00B139B4" w:rsidP="00FB728B">
      <w:pPr>
        <w:jc w:val="both"/>
      </w:pP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</w:tblPr>
      <w:tblGrid>
        <w:gridCol w:w="3157"/>
        <w:gridCol w:w="2045"/>
        <w:gridCol w:w="2292"/>
      </w:tblGrid>
      <w:tr w:rsidR="00024A5C" w:rsidRPr="0008458C" w14:paraId="57B780AB" w14:textId="77777777" w:rsidTr="00C60581">
        <w:trPr>
          <w:jc w:val="center"/>
          <w:ins w:id="1231" w:author="Salas López Marcos Alam (UPGM)" w:date="2016-06-23T10:07:00Z"/>
        </w:trPr>
        <w:tc>
          <w:tcPr>
            <w:tcW w:w="3157" w:type="dxa"/>
            <w:shd w:val="clear" w:color="auto" w:fill="365F91" w:themeFill="accent1" w:themeFillShade="BF"/>
            <w:vAlign w:val="center"/>
          </w:tcPr>
          <w:p w14:paraId="76B453F6" w14:textId="77777777" w:rsidR="00024A5C" w:rsidRPr="0008458C" w:rsidRDefault="00024A5C" w:rsidP="00C60581">
            <w:pPr>
              <w:rPr>
                <w:ins w:id="1232" w:author="Salas López Marcos Alam (UPGM)" w:date="2016-06-23T10:07:00Z"/>
                <w:rFonts w:cs="Arial"/>
                <w:b/>
                <w:bCs/>
                <w:color w:val="DBE5F1" w:themeColor="accent1" w:themeTint="33"/>
              </w:rPr>
            </w:pPr>
            <w:ins w:id="1233" w:author="Salas López Marcos Alam (UPGM)" w:date="2016-06-23T10:07:00Z">
              <w:r w:rsidRPr="0008458C">
                <w:rPr>
                  <w:rFonts w:cs="Arial"/>
                  <w:b/>
                  <w:bCs/>
                  <w:color w:val="DBE5F1" w:themeColor="accent1" w:themeTint="33"/>
                </w:rPr>
                <w:t>Campo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7F05FF9F" w14:textId="77777777" w:rsidR="00024A5C" w:rsidRPr="0008458C" w:rsidRDefault="00024A5C" w:rsidP="00C60581">
            <w:pPr>
              <w:jc w:val="center"/>
              <w:rPr>
                <w:ins w:id="1234" w:author="Salas López Marcos Alam (UPGM)" w:date="2016-06-23T10:07:00Z"/>
                <w:rFonts w:cs="Arial"/>
                <w:b/>
                <w:bCs/>
                <w:color w:val="DBE5F1" w:themeColor="accent1" w:themeTint="33"/>
              </w:rPr>
            </w:pPr>
            <w:ins w:id="1235" w:author="Salas López Marcos Alam (UPGM)" w:date="2016-06-23T10:07:00Z">
              <w:r w:rsidRPr="0008458C">
                <w:rPr>
                  <w:rFonts w:cs="Arial"/>
                  <w:b/>
                  <w:bCs/>
                  <w:color w:val="DBE5F1" w:themeColor="accent1" w:themeTint="33"/>
                </w:rPr>
                <w:t>¿Actualizable? Si/No</w:t>
              </w:r>
            </w:ins>
          </w:p>
        </w:tc>
        <w:tc>
          <w:tcPr>
            <w:tcW w:w="2292" w:type="dxa"/>
            <w:shd w:val="clear" w:color="auto" w:fill="365F91" w:themeFill="accent1" w:themeFillShade="BF"/>
            <w:vAlign w:val="center"/>
          </w:tcPr>
          <w:p w14:paraId="242C6F53" w14:textId="77777777" w:rsidR="00024A5C" w:rsidRPr="0008458C" w:rsidRDefault="00024A5C" w:rsidP="00C60581">
            <w:pPr>
              <w:jc w:val="center"/>
              <w:rPr>
                <w:ins w:id="1236" w:author="Salas López Marcos Alam (UPGM)" w:date="2016-06-23T10:07:00Z"/>
                <w:rFonts w:cs="Arial"/>
                <w:b/>
                <w:bCs/>
                <w:color w:val="DBE5F1" w:themeColor="accent1" w:themeTint="33"/>
              </w:rPr>
            </w:pPr>
            <w:ins w:id="1237" w:author="Salas López Marcos Alam (UPGM)" w:date="2016-06-23T10:07:00Z">
              <w:r w:rsidRPr="0008458C">
                <w:rPr>
                  <w:rFonts w:cs="Arial"/>
                  <w:b/>
                  <w:bCs/>
                  <w:color w:val="DBE5F1" w:themeColor="accent1" w:themeTint="33"/>
                </w:rPr>
                <w:t>Observaciones</w:t>
              </w:r>
            </w:ins>
          </w:p>
        </w:tc>
      </w:tr>
      <w:tr w:rsidR="00024A5C" w:rsidRPr="0008458C" w14:paraId="42A7AA96" w14:textId="77777777" w:rsidTr="00C60581">
        <w:trPr>
          <w:trHeight w:val="408"/>
          <w:jc w:val="center"/>
          <w:ins w:id="1238" w:author="Salas López Marcos Alam (UPGM)" w:date="2016-06-23T10:07:00Z"/>
        </w:trPr>
        <w:tc>
          <w:tcPr>
            <w:tcW w:w="3157" w:type="dxa"/>
            <w:vAlign w:val="center"/>
          </w:tcPr>
          <w:p w14:paraId="35CFFED5" w14:textId="77777777" w:rsidR="00024A5C" w:rsidRPr="0008458C" w:rsidRDefault="00024A5C" w:rsidP="00C60581">
            <w:pPr>
              <w:rPr>
                <w:ins w:id="1239" w:author="Salas López Marcos Alam (UPGM)" w:date="2016-06-23T10:07:00Z"/>
                <w:color w:val="31849B" w:themeColor="accent5" w:themeShade="BF"/>
              </w:rPr>
            </w:pPr>
            <w:ins w:id="1240" w:author="Salas López Marcos Alam (UPGM)" w:date="2016-06-23T10:07:00Z">
              <w:r>
                <w:rPr>
                  <w:color w:val="31849B" w:themeColor="accent5" w:themeShade="BF"/>
                </w:rPr>
                <w:t>Usuario</w:t>
              </w:r>
            </w:ins>
          </w:p>
        </w:tc>
        <w:tc>
          <w:tcPr>
            <w:tcW w:w="2045" w:type="dxa"/>
            <w:vAlign w:val="center"/>
          </w:tcPr>
          <w:p w14:paraId="076FFBA3" w14:textId="77777777" w:rsidR="00024A5C" w:rsidRPr="0008458C" w:rsidRDefault="00024A5C" w:rsidP="00C60581">
            <w:pPr>
              <w:jc w:val="center"/>
              <w:rPr>
                <w:ins w:id="1241" w:author="Salas López Marcos Alam (UPGM)" w:date="2016-06-23T10:07:00Z"/>
                <w:color w:val="31849B" w:themeColor="accent5" w:themeShade="BF"/>
              </w:rPr>
            </w:pPr>
            <w:ins w:id="1242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E154FEA" w14:textId="77777777" w:rsidR="00024A5C" w:rsidRPr="0008458C" w:rsidRDefault="00024A5C" w:rsidP="00C60581">
            <w:pPr>
              <w:jc w:val="center"/>
              <w:rPr>
                <w:ins w:id="1243" w:author="Salas López Marcos Alam (UPGM)" w:date="2016-06-23T10:07:00Z"/>
                <w:color w:val="31849B" w:themeColor="accent5" w:themeShade="BF"/>
              </w:rPr>
            </w:pPr>
            <w:ins w:id="1244" w:author="Salas López Marcos Alam (UPGM)" w:date="2016-06-23T10:07:00Z">
              <w:r>
                <w:rPr>
                  <w:color w:val="31849B" w:themeColor="accent5" w:themeShade="BF"/>
                </w:rPr>
                <w:t>correo electrónico</w:t>
              </w:r>
            </w:ins>
          </w:p>
        </w:tc>
      </w:tr>
      <w:tr w:rsidR="00024A5C" w:rsidRPr="0008458C" w14:paraId="6569D0CA" w14:textId="77777777" w:rsidTr="00C60581">
        <w:trPr>
          <w:trHeight w:val="408"/>
          <w:jc w:val="center"/>
          <w:ins w:id="1245" w:author="Salas López Marcos Alam (UPGM)" w:date="2016-06-23T10:07:00Z"/>
        </w:trPr>
        <w:tc>
          <w:tcPr>
            <w:tcW w:w="3157" w:type="dxa"/>
            <w:vAlign w:val="center"/>
          </w:tcPr>
          <w:p w14:paraId="35480998" w14:textId="77777777" w:rsidR="00024A5C" w:rsidRDefault="00024A5C" w:rsidP="00C60581">
            <w:pPr>
              <w:rPr>
                <w:ins w:id="1246" w:author="Salas López Marcos Alam (UPGM)" w:date="2016-06-23T10:07:00Z"/>
                <w:color w:val="31849B" w:themeColor="accent5" w:themeShade="BF"/>
              </w:rPr>
            </w:pPr>
            <w:ins w:id="1247" w:author="Salas López Marcos Alam (UPGM)" w:date="2016-06-23T10:07:00Z">
              <w:r>
                <w:rPr>
                  <w:color w:val="31849B" w:themeColor="accent5" w:themeShade="BF"/>
                </w:rPr>
                <w:t>Rol</w:t>
              </w:r>
            </w:ins>
          </w:p>
        </w:tc>
        <w:tc>
          <w:tcPr>
            <w:tcW w:w="2045" w:type="dxa"/>
            <w:vAlign w:val="center"/>
          </w:tcPr>
          <w:p w14:paraId="27A4E28A" w14:textId="77777777" w:rsidR="00024A5C" w:rsidRPr="0008458C" w:rsidRDefault="00024A5C" w:rsidP="00C60581">
            <w:pPr>
              <w:jc w:val="center"/>
              <w:rPr>
                <w:ins w:id="1248" w:author="Salas López Marcos Alam (UPGM)" w:date="2016-06-23T10:07:00Z"/>
                <w:color w:val="31849B" w:themeColor="accent5" w:themeShade="BF"/>
              </w:rPr>
            </w:pPr>
            <w:ins w:id="1249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B938532" w14:textId="77777777" w:rsidR="00024A5C" w:rsidRPr="0008458C" w:rsidRDefault="00024A5C" w:rsidP="00C60581">
            <w:pPr>
              <w:jc w:val="center"/>
              <w:rPr>
                <w:ins w:id="1250" w:author="Salas López Marcos Alam (UPGM)" w:date="2016-06-23T10:07:00Z"/>
                <w:color w:val="31849B" w:themeColor="accent5" w:themeShade="BF"/>
              </w:rPr>
            </w:pPr>
            <w:ins w:id="1251" w:author="Salas López Marcos Alam (UPGM)" w:date="2016-06-23T10:07:00Z">
              <w:r>
                <w:rPr>
                  <w:color w:val="31849B" w:themeColor="accent5" w:themeShade="BF"/>
                </w:rPr>
                <w:t>se seleccionará de catálogo</w:t>
              </w:r>
            </w:ins>
          </w:p>
        </w:tc>
      </w:tr>
      <w:tr w:rsidR="00024A5C" w:rsidRPr="0008458C" w14:paraId="6D6E08DB" w14:textId="77777777" w:rsidTr="00C60581">
        <w:trPr>
          <w:trHeight w:val="408"/>
          <w:jc w:val="center"/>
          <w:ins w:id="1252" w:author="Salas López Marcos Alam (UPGM)" w:date="2016-06-23T10:07:00Z"/>
        </w:trPr>
        <w:tc>
          <w:tcPr>
            <w:tcW w:w="3157" w:type="dxa"/>
            <w:vAlign w:val="center"/>
          </w:tcPr>
          <w:p w14:paraId="277BB884" w14:textId="77777777" w:rsidR="00024A5C" w:rsidRPr="0008458C" w:rsidRDefault="00024A5C" w:rsidP="00C60581">
            <w:pPr>
              <w:rPr>
                <w:ins w:id="1253" w:author="Salas López Marcos Alam (UPGM)" w:date="2016-06-23T10:07:00Z"/>
                <w:color w:val="31849B" w:themeColor="accent5" w:themeShade="BF"/>
              </w:rPr>
            </w:pPr>
            <w:ins w:id="1254" w:author="Salas López Marcos Alam (UPGM)" w:date="2016-06-23T10:07:00Z">
              <w:r>
                <w:rPr>
                  <w:color w:val="31849B" w:themeColor="accent5" w:themeShade="BF"/>
                </w:rPr>
                <w:t>Contraseña</w:t>
              </w:r>
            </w:ins>
          </w:p>
        </w:tc>
        <w:tc>
          <w:tcPr>
            <w:tcW w:w="2045" w:type="dxa"/>
            <w:vAlign w:val="center"/>
          </w:tcPr>
          <w:p w14:paraId="50625F57" w14:textId="77777777" w:rsidR="00024A5C" w:rsidRPr="0008458C" w:rsidRDefault="00024A5C" w:rsidP="00C60581">
            <w:pPr>
              <w:jc w:val="center"/>
              <w:rPr>
                <w:ins w:id="1255" w:author="Salas López Marcos Alam (UPGM)" w:date="2016-06-23T10:07:00Z"/>
                <w:color w:val="31849B" w:themeColor="accent5" w:themeShade="BF"/>
              </w:rPr>
            </w:pPr>
            <w:ins w:id="1256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8F08011" w14:textId="77777777" w:rsidR="00024A5C" w:rsidRPr="0008458C" w:rsidRDefault="00024A5C" w:rsidP="00C60581">
            <w:pPr>
              <w:jc w:val="center"/>
              <w:rPr>
                <w:ins w:id="1257" w:author="Salas López Marcos Alam (UPGM)" w:date="2016-06-23T10:07:00Z"/>
                <w:color w:val="31849B" w:themeColor="accent5" w:themeShade="BF"/>
              </w:rPr>
            </w:pPr>
            <w:ins w:id="1258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49865070" w14:textId="77777777" w:rsidTr="00C60581">
        <w:trPr>
          <w:trHeight w:val="408"/>
          <w:jc w:val="center"/>
          <w:ins w:id="1259" w:author="Salas López Marcos Alam (UPGM)" w:date="2016-06-23T10:07:00Z"/>
        </w:trPr>
        <w:tc>
          <w:tcPr>
            <w:tcW w:w="3157" w:type="dxa"/>
            <w:vAlign w:val="center"/>
          </w:tcPr>
          <w:p w14:paraId="31569CFD" w14:textId="77777777" w:rsidR="00024A5C" w:rsidRDefault="00024A5C" w:rsidP="00C60581">
            <w:pPr>
              <w:rPr>
                <w:ins w:id="1260" w:author="Salas López Marcos Alam (UPGM)" w:date="2016-06-23T10:07:00Z"/>
                <w:color w:val="31849B" w:themeColor="accent5" w:themeShade="BF"/>
              </w:rPr>
            </w:pPr>
            <w:ins w:id="1261" w:author="Salas López Marcos Alam (UPGM)" w:date="2016-06-23T10:07:00Z">
              <w:r>
                <w:rPr>
                  <w:color w:val="31849B" w:themeColor="accent5" w:themeShade="BF"/>
                </w:rPr>
                <w:t>Nombre</w:t>
              </w:r>
            </w:ins>
          </w:p>
        </w:tc>
        <w:tc>
          <w:tcPr>
            <w:tcW w:w="2045" w:type="dxa"/>
            <w:vAlign w:val="center"/>
          </w:tcPr>
          <w:p w14:paraId="62D1713F" w14:textId="77777777" w:rsidR="00024A5C" w:rsidRPr="0008458C" w:rsidRDefault="00024A5C" w:rsidP="00C60581">
            <w:pPr>
              <w:jc w:val="center"/>
              <w:rPr>
                <w:ins w:id="1262" w:author="Salas López Marcos Alam (UPGM)" w:date="2016-06-23T10:07:00Z"/>
                <w:color w:val="31849B" w:themeColor="accent5" w:themeShade="BF"/>
              </w:rPr>
            </w:pPr>
            <w:ins w:id="1263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7F267D7" w14:textId="77777777" w:rsidR="00024A5C" w:rsidRPr="0008458C" w:rsidRDefault="00024A5C" w:rsidP="00C60581">
            <w:pPr>
              <w:jc w:val="center"/>
              <w:rPr>
                <w:ins w:id="1264" w:author="Salas López Marcos Alam (UPGM)" w:date="2016-06-23T10:07:00Z"/>
                <w:color w:val="31849B" w:themeColor="accent5" w:themeShade="BF"/>
              </w:rPr>
            </w:pPr>
            <w:ins w:id="1265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2971F53C" w14:textId="77777777" w:rsidTr="00C60581">
        <w:trPr>
          <w:trHeight w:val="408"/>
          <w:jc w:val="center"/>
          <w:ins w:id="1266" w:author="Salas López Marcos Alam (UPGM)" w:date="2016-06-23T10:07:00Z"/>
        </w:trPr>
        <w:tc>
          <w:tcPr>
            <w:tcW w:w="3157" w:type="dxa"/>
            <w:vAlign w:val="center"/>
          </w:tcPr>
          <w:p w14:paraId="40C8AE68" w14:textId="77777777" w:rsidR="00024A5C" w:rsidRDefault="00024A5C" w:rsidP="00C60581">
            <w:pPr>
              <w:rPr>
                <w:ins w:id="1267" w:author="Salas López Marcos Alam (UPGM)" w:date="2016-06-23T10:07:00Z"/>
                <w:color w:val="31849B" w:themeColor="accent5" w:themeShade="BF"/>
              </w:rPr>
            </w:pPr>
            <w:ins w:id="1268" w:author="Salas López Marcos Alam (UPGM)" w:date="2016-06-23T10:07:00Z">
              <w:r>
                <w:rPr>
                  <w:color w:val="31849B" w:themeColor="accent5" w:themeShade="BF"/>
                </w:rPr>
                <w:t>Apellido Paterno</w:t>
              </w:r>
            </w:ins>
          </w:p>
        </w:tc>
        <w:tc>
          <w:tcPr>
            <w:tcW w:w="2045" w:type="dxa"/>
            <w:vAlign w:val="center"/>
          </w:tcPr>
          <w:p w14:paraId="6DD79DD3" w14:textId="77777777" w:rsidR="00024A5C" w:rsidRPr="0008458C" w:rsidRDefault="00024A5C" w:rsidP="00C60581">
            <w:pPr>
              <w:jc w:val="center"/>
              <w:rPr>
                <w:ins w:id="1269" w:author="Salas López Marcos Alam (UPGM)" w:date="2016-06-23T10:07:00Z"/>
                <w:color w:val="31849B" w:themeColor="accent5" w:themeShade="BF"/>
              </w:rPr>
            </w:pPr>
            <w:ins w:id="1270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3CEA3E3" w14:textId="77777777" w:rsidR="00024A5C" w:rsidRPr="0008458C" w:rsidRDefault="00024A5C" w:rsidP="00C60581">
            <w:pPr>
              <w:jc w:val="center"/>
              <w:rPr>
                <w:ins w:id="1271" w:author="Salas López Marcos Alam (UPGM)" w:date="2016-06-23T10:07:00Z"/>
                <w:color w:val="31849B" w:themeColor="accent5" w:themeShade="BF"/>
              </w:rPr>
            </w:pPr>
            <w:ins w:id="1272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68E20372" w14:textId="77777777" w:rsidTr="00C60581">
        <w:trPr>
          <w:trHeight w:val="408"/>
          <w:jc w:val="center"/>
          <w:ins w:id="1273" w:author="Salas López Marcos Alam (UPGM)" w:date="2016-06-23T10:07:00Z"/>
        </w:trPr>
        <w:tc>
          <w:tcPr>
            <w:tcW w:w="3157" w:type="dxa"/>
            <w:vAlign w:val="center"/>
          </w:tcPr>
          <w:p w14:paraId="13D9DA5D" w14:textId="77777777" w:rsidR="00024A5C" w:rsidRDefault="00024A5C" w:rsidP="00C60581">
            <w:pPr>
              <w:rPr>
                <w:ins w:id="1274" w:author="Salas López Marcos Alam (UPGM)" w:date="2016-06-23T10:07:00Z"/>
                <w:color w:val="31849B" w:themeColor="accent5" w:themeShade="BF"/>
              </w:rPr>
            </w:pPr>
            <w:ins w:id="1275" w:author="Salas López Marcos Alam (UPGM)" w:date="2016-06-23T10:07:00Z">
              <w:r>
                <w:rPr>
                  <w:color w:val="31849B" w:themeColor="accent5" w:themeShade="BF"/>
                </w:rPr>
                <w:t>Apellido Materno</w:t>
              </w:r>
            </w:ins>
          </w:p>
        </w:tc>
        <w:tc>
          <w:tcPr>
            <w:tcW w:w="2045" w:type="dxa"/>
            <w:vAlign w:val="center"/>
          </w:tcPr>
          <w:p w14:paraId="279AD3EA" w14:textId="77777777" w:rsidR="00024A5C" w:rsidRPr="0008458C" w:rsidRDefault="00024A5C" w:rsidP="00C60581">
            <w:pPr>
              <w:jc w:val="center"/>
              <w:rPr>
                <w:ins w:id="1276" w:author="Salas López Marcos Alam (UPGM)" w:date="2016-06-23T10:07:00Z"/>
                <w:color w:val="31849B" w:themeColor="accent5" w:themeShade="BF"/>
              </w:rPr>
            </w:pPr>
            <w:ins w:id="1277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9C07F56" w14:textId="77777777" w:rsidR="00024A5C" w:rsidRPr="0008458C" w:rsidRDefault="00024A5C" w:rsidP="00C60581">
            <w:pPr>
              <w:jc w:val="center"/>
              <w:rPr>
                <w:ins w:id="1278" w:author="Salas López Marcos Alam (UPGM)" w:date="2016-06-23T10:07:00Z"/>
                <w:color w:val="31849B" w:themeColor="accent5" w:themeShade="BF"/>
              </w:rPr>
            </w:pPr>
            <w:ins w:id="1279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62DE1936" w14:textId="77777777" w:rsidTr="00C60581">
        <w:trPr>
          <w:trHeight w:val="408"/>
          <w:jc w:val="center"/>
          <w:ins w:id="1280" w:author="Salas López Marcos Alam (UPGM)" w:date="2016-06-23T10:07:00Z"/>
        </w:trPr>
        <w:tc>
          <w:tcPr>
            <w:tcW w:w="3157" w:type="dxa"/>
            <w:vAlign w:val="center"/>
          </w:tcPr>
          <w:p w14:paraId="41AB1A56" w14:textId="77777777" w:rsidR="00024A5C" w:rsidRDefault="00024A5C" w:rsidP="00C60581">
            <w:pPr>
              <w:rPr>
                <w:ins w:id="1281" w:author="Salas López Marcos Alam (UPGM)" w:date="2016-06-23T10:07:00Z"/>
                <w:color w:val="31849B" w:themeColor="accent5" w:themeShade="BF"/>
              </w:rPr>
            </w:pPr>
            <w:ins w:id="1282" w:author="Salas López Marcos Alam (UPGM)" w:date="2016-06-23T10:07:00Z">
              <w:r>
                <w:rPr>
                  <w:color w:val="31849B" w:themeColor="accent5" w:themeShade="BF"/>
                </w:rPr>
                <w:t>Día_fnac</w:t>
              </w:r>
            </w:ins>
          </w:p>
        </w:tc>
        <w:tc>
          <w:tcPr>
            <w:tcW w:w="2045" w:type="dxa"/>
            <w:vAlign w:val="center"/>
          </w:tcPr>
          <w:p w14:paraId="5C1E1AA0" w14:textId="77777777" w:rsidR="00024A5C" w:rsidRPr="0008458C" w:rsidRDefault="00024A5C" w:rsidP="00C60581">
            <w:pPr>
              <w:jc w:val="center"/>
              <w:rPr>
                <w:ins w:id="1283" w:author="Salas López Marcos Alam (UPGM)" w:date="2016-06-23T10:07:00Z"/>
                <w:color w:val="31849B" w:themeColor="accent5" w:themeShade="BF"/>
              </w:rPr>
            </w:pPr>
            <w:ins w:id="1284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9F04D9C" w14:textId="77777777" w:rsidR="00024A5C" w:rsidRPr="0008458C" w:rsidRDefault="00024A5C" w:rsidP="00C60581">
            <w:pPr>
              <w:jc w:val="center"/>
              <w:rPr>
                <w:ins w:id="1285" w:author="Salas López Marcos Alam (UPGM)" w:date="2016-06-23T10:07:00Z"/>
                <w:color w:val="31849B" w:themeColor="accent5" w:themeShade="BF"/>
              </w:rPr>
            </w:pPr>
            <w:ins w:id="1286" w:author="Salas López Marcos Alam (UPGM)" w:date="2016-06-23T10:07:00Z">
              <w:r>
                <w:rPr>
                  <w:color w:val="31849B" w:themeColor="accent5" w:themeShade="BF"/>
                </w:rPr>
                <w:t>dd</w:t>
              </w:r>
            </w:ins>
          </w:p>
        </w:tc>
      </w:tr>
      <w:tr w:rsidR="00024A5C" w:rsidRPr="0008458C" w14:paraId="21D486E0" w14:textId="77777777" w:rsidTr="00C60581">
        <w:trPr>
          <w:trHeight w:val="408"/>
          <w:jc w:val="center"/>
          <w:ins w:id="1287" w:author="Salas López Marcos Alam (UPGM)" w:date="2016-06-23T10:07:00Z"/>
        </w:trPr>
        <w:tc>
          <w:tcPr>
            <w:tcW w:w="3157" w:type="dxa"/>
            <w:vAlign w:val="center"/>
          </w:tcPr>
          <w:p w14:paraId="7D7A07A7" w14:textId="77777777" w:rsidR="00024A5C" w:rsidRDefault="00024A5C" w:rsidP="00C60581">
            <w:pPr>
              <w:rPr>
                <w:ins w:id="1288" w:author="Salas López Marcos Alam (UPGM)" w:date="2016-06-23T10:07:00Z"/>
                <w:color w:val="31849B" w:themeColor="accent5" w:themeShade="BF"/>
              </w:rPr>
            </w:pPr>
            <w:ins w:id="1289" w:author="Salas López Marcos Alam (UPGM)" w:date="2016-06-23T10:07:00Z">
              <w:r>
                <w:rPr>
                  <w:color w:val="31849B" w:themeColor="accent5" w:themeShade="BF"/>
                </w:rPr>
                <w:t>Mes_fnac</w:t>
              </w:r>
            </w:ins>
          </w:p>
        </w:tc>
        <w:tc>
          <w:tcPr>
            <w:tcW w:w="2045" w:type="dxa"/>
            <w:vAlign w:val="center"/>
          </w:tcPr>
          <w:p w14:paraId="4D84861B" w14:textId="77777777" w:rsidR="00024A5C" w:rsidRPr="0008458C" w:rsidRDefault="00024A5C" w:rsidP="00C60581">
            <w:pPr>
              <w:jc w:val="center"/>
              <w:rPr>
                <w:ins w:id="1290" w:author="Salas López Marcos Alam (UPGM)" w:date="2016-06-23T10:07:00Z"/>
                <w:color w:val="31849B" w:themeColor="accent5" w:themeShade="BF"/>
              </w:rPr>
            </w:pPr>
            <w:ins w:id="1291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0199E23" w14:textId="77777777" w:rsidR="00024A5C" w:rsidRPr="0008458C" w:rsidRDefault="00024A5C" w:rsidP="00C60581">
            <w:pPr>
              <w:jc w:val="center"/>
              <w:rPr>
                <w:ins w:id="1292" w:author="Salas López Marcos Alam (UPGM)" w:date="2016-06-23T10:07:00Z"/>
                <w:color w:val="31849B" w:themeColor="accent5" w:themeShade="BF"/>
              </w:rPr>
            </w:pPr>
            <w:ins w:id="1293" w:author="Salas López Marcos Alam (UPGM)" w:date="2016-06-23T10:07:00Z">
              <w:r>
                <w:rPr>
                  <w:color w:val="31849B" w:themeColor="accent5" w:themeShade="BF"/>
                </w:rPr>
                <w:t>mm</w:t>
              </w:r>
            </w:ins>
          </w:p>
        </w:tc>
      </w:tr>
      <w:tr w:rsidR="00024A5C" w:rsidRPr="0008458C" w14:paraId="0CD684BD" w14:textId="77777777" w:rsidTr="00C60581">
        <w:trPr>
          <w:trHeight w:val="408"/>
          <w:jc w:val="center"/>
          <w:ins w:id="1294" w:author="Salas López Marcos Alam (UPGM)" w:date="2016-06-23T10:07:00Z"/>
        </w:trPr>
        <w:tc>
          <w:tcPr>
            <w:tcW w:w="3157" w:type="dxa"/>
            <w:vAlign w:val="center"/>
          </w:tcPr>
          <w:p w14:paraId="7146F10D" w14:textId="77777777" w:rsidR="00024A5C" w:rsidRDefault="00024A5C" w:rsidP="00C60581">
            <w:pPr>
              <w:rPr>
                <w:ins w:id="1295" w:author="Salas López Marcos Alam (UPGM)" w:date="2016-06-23T10:07:00Z"/>
                <w:color w:val="31849B" w:themeColor="accent5" w:themeShade="BF"/>
              </w:rPr>
            </w:pPr>
            <w:ins w:id="1296" w:author="Salas López Marcos Alam (UPGM)" w:date="2016-06-23T10:07:00Z">
              <w:r>
                <w:rPr>
                  <w:color w:val="31849B" w:themeColor="accent5" w:themeShade="BF"/>
                </w:rPr>
                <w:t>Año_fnac</w:t>
              </w:r>
            </w:ins>
          </w:p>
        </w:tc>
        <w:tc>
          <w:tcPr>
            <w:tcW w:w="2045" w:type="dxa"/>
            <w:vAlign w:val="center"/>
          </w:tcPr>
          <w:p w14:paraId="499A69F9" w14:textId="77777777" w:rsidR="00024A5C" w:rsidRPr="0008458C" w:rsidRDefault="00024A5C" w:rsidP="00C60581">
            <w:pPr>
              <w:jc w:val="center"/>
              <w:rPr>
                <w:ins w:id="1297" w:author="Salas López Marcos Alam (UPGM)" w:date="2016-06-23T10:07:00Z"/>
                <w:color w:val="31849B" w:themeColor="accent5" w:themeShade="BF"/>
              </w:rPr>
            </w:pPr>
            <w:ins w:id="1298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3E03ED0" w14:textId="77777777" w:rsidR="00024A5C" w:rsidRPr="0008458C" w:rsidRDefault="00024A5C" w:rsidP="00C60581">
            <w:pPr>
              <w:jc w:val="center"/>
              <w:rPr>
                <w:ins w:id="1299" w:author="Salas López Marcos Alam (UPGM)" w:date="2016-06-23T10:07:00Z"/>
                <w:color w:val="31849B" w:themeColor="accent5" w:themeShade="BF"/>
              </w:rPr>
            </w:pPr>
            <w:ins w:id="1300" w:author="Salas López Marcos Alam (UPGM)" w:date="2016-06-23T10:07:00Z">
              <w:r>
                <w:rPr>
                  <w:color w:val="31849B" w:themeColor="accent5" w:themeShade="BF"/>
                </w:rPr>
                <w:t>aaaa</w:t>
              </w:r>
            </w:ins>
          </w:p>
        </w:tc>
      </w:tr>
      <w:tr w:rsidR="00024A5C" w:rsidRPr="0008458C" w14:paraId="6807AF05" w14:textId="77777777" w:rsidTr="00C60581">
        <w:trPr>
          <w:trHeight w:val="408"/>
          <w:jc w:val="center"/>
          <w:ins w:id="1301" w:author="Salas López Marcos Alam (UPGM)" w:date="2016-06-23T10:07:00Z"/>
        </w:trPr>
        <w:tc>
          <w:tcPr>
            <w:tcW w:w="3157" w:type="dxa"/>
            <w:vAlign w:val="center"/>
          </w:tcPr>
          <w:p w14:paraId="1CAEEB9A" w14:textId="77777777" w:rsidR="00024A5C" w:rsidRDefault="00024A5C" w:rsidP="00C60581">
            <w:pPr>
              <w:rPr>
                <w:ins w:id="1302" w:author="Salas López Marcos Alam (UPGM)" w:date="2016-06-23T10:07:00Z"/>
                <w:color w:val="31849B" w:themeColor="accent5" w:themeShade="BF"/>
              </w:rPr>
            </w:pPr>
            <w:ins w:id="1303" w:author="Salas López Marcos Alam (UPGM)" w:date="2016-06-23T10:07:00Z">
              <w:r>
                <w:rPr>
                  <w:color w:val="31849B" w:themeColor="accent5" w:themeShade="BF"/>
                </w:rPr>
                <w:t>Sexo</w:t>
              </w:r>
            </w:ins>
          </w:p>
        </w:tc>
        <w:tc>
          <w:tcPr>
            <w:tcW w:w="2045" w:type="dxa"/>
            <w:vAlign w:val="center"/>
          </w:tcPr>
          <w:p w14:paraId="7D913B79" w14:textId="77777777" w:rsidR="00024A5C" w:rsidRPr="0008458C" w:rsidRDefault="00024A5C" w:rsidP="00C60581">
            <w:pPr>
              <w:jc w:val="center"/>
              <w:rPr>
                <w:ins w:id="1304" w:author="Salas López Marcos Alam (UPGM)" w:date="2016-06-23T10:07:00Z"/>
                <w:color w:val="31849B" w:themeColor="accent5" w:themeShade="BF"/>
              </w:rPr>
            </w:pPr>
            <w:ins w:id="1305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7A38A91" w14:textId="77777777" w:rsidR="00024A5C" w:rsidRPr="0008458C" w:rsidRDefault="00024A5C" w:rsidP="00C60581">
            <w:pPr>
              <w:jc w:val="center"/>
              <w:rPr>
                <w:ins w:id="1306" w:author="Salas López Marcos Alam (UPGM)" w:date="2016-06-23T10:07:00Z"/>
                <w:color w:val="31849B" w:themeColor="accent5" w:themeShade="BF"/>
              </w:rPr>
            </w:pPr>
            <w:ins w:id="1307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04BB4B91" w14:textId="77777777" w:rsidTr="00C60581">
        <w:trPr>
          <w:trHeight w:val="408"/>
          <w:jc w:val="center"/>
          <w:ins w:id="1308" w:author="Salas López Marcos Alam (UPGM)" w:date="2016-06-23T10:07:00Z"/>
        </w:trPr>
        <w:tc>
          <w:tcPr>
            <w:tcW w:w="3157" w:type="dxa"/>
            <w:vAlign w:val="center"/>
          </w:tcPr>
          <w:p w14:paraId="09D24490" w14:textId="77777777" w:rsidR="00024A5C" w:rsidRDefault="00024A5C" w:rsidP="00C60581">
            <w:pPr>
              <w:rPr>
                <w:ins w:id="1309" w:author="Salas López Marcos Alam (UPGM)" w:date="2016-06-23T10:07:00Z"/>
                <w:color w:val="31849B" w:themeColor="accent5" w:themeShade="BF"/>
              </w:rPr>
            </w:pPr>
            <w:ins w:id="1310" w:author="Salas López Marcos Alam (UPGM)" w:date="2016-06-23T10:07:00Z">
              <w:r>
                <w:rPr>
                  <w:color w:val="31849B" w:themeColor="accent5" w:themeShade="BF"/>
                </w:rPr>
                <w:t>RFC</w:t>
              </w:r>
            </w:ins>
          </w:p>
        </w:tc>
        <w:tc>
          <w:tcPr>
            <w:tcW w:w="2045" w:type="dxa"/>
            <w:vAlign w:val="center"/>
          </w:tcPr>
          <w:p w14:paraId="629CF172" w14:textId="77777777" w:rsidR="00024A5C" w:rsidRPr="0008458C" w:rsidRDefault="00024A5C" w:rsidP="00C60581">
            <w:pPr>
              <w:jc w:val="center"/>
              <w:rPr>
                <w:ins w:id="1311" w:author="Salas López Marcos Alam (UPGM)" w:date="2016-06-23T10:07:00Z"/>
                <w:color w:val="31849B" w:themeColor="accent5" w:themeShade="BF"/>
              </w:rPr>
            </w:pPr>
            <w:ins w:id="1312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9E797E7" w14:textId="77777777" w:rsidR="00024A5C" w:rsidRPr="0008458C" w:rsidRDefault="00024A5C" w:rsidP="00C60581">
            <w:pPr>
              <w:jc w:val="center"/>
              <w:rPr>
                <w:ins w:id="1313" w:author="Salas López Marcos Alam (UPGM)" w:date="2016-06-23T10:07:00Z"/>
                <w:color w:val="31849B" w:themeColor="accent5" w:themeShade="BF"/>
              </w:rPr>
            </w:pPr>
            <w:ins w:id="1314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487E29A8" w14:textId="77777777" w:rsidTr="00C60581">
        <w:trPr>
          <w:trHeight w:val="408"/>
          <w:jc w:val="center"/>
          <w:ins w:id="1315" w:author="Salas López Marcos Alam (UPGM)" w:date="2016-06-23T10:07:00Z"/>
        </w:trPr>
        <w:tc>
          <w:tcPr>
            <w:tcW w:w="3157" w:type="dxa"/>
            <w:vAlign w:val="center"/>
          </w:tcPr>
          <w:p w14:paraId="204EBA91" w14:textId="77777777" w:rsidR="00024A5C" w:rsidRDefault="00024A5C" w:rsidP="00C60581">
            <w:pPr>
              <w:rPr>
                <w:ins w:id="1316" w:author="Salas López Marcos Alam (UPGM)" w:date="2016-06-23T10:07:00Z"/>
                <w:color w:val="31849B" w:themeColor="accent5" w:themeShade="BF"/>
              </w:rPr>
            </w:pPr>
            <w:ins w:id="1317" w:author="Salas López Marcos Alam (UPGM)" w:date="2016-06-23T10:07:00Z">
              <w:r>
                <w:rPr>
                  <w:color w:val="31849B" w:themeColor="accent5" w:themeShade="BF"/>
                </w:rPr>
                <w:t>No. Expediente</w:t>
              </w:r>
            </w:ins>
          </w:p>
        </w:tc>
        <w:tc>
          <w:tcPr>
            <w:tcW w:w="2045" w:type="dxa"/>
            <w:vAlign w:val="center"/>
          </w:tcPr>
          <w:p w14:paraId="07580BB2" w14:textId="77777777" w:rsidR="00024A5C" w:rsidRPr="0008458C" w:rsidRDefault="00024A5C" w:rsidP="00C60581">
            <w:pPr>
              <w:jc w:val="center"/>
              <w:rPr>
                <w:ins w:id="1318" w:author="Salas López Marcos Alam (UPGM)" w:date="2016-06-23T10:07:00Z"/>
                <w:color w:val="31849B" w:themeColor="accent5" w:themeShade="BF"/>
              </w:rPr>
            </w:pPr>
            <w:ins w:id="1319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7C555EC" w14:textId="77777777" w:rsidR="00024A5C" w:rsidRPr="0008458C" w:rsidRDefault="00024A5C" w:rsidP="00C60581">
            <w:pPr>
              <w:jc w:val="center"/>
              <w:rPr>
                <w:ins w:id="1320" w:author="Salas López Marcos Alam (UPGM)" w:date="2016-06-23T10:07:00Z"/>
                <w:color w:val="31849B" w:themeColor="accent5" w:themeShade="BF"/>
              </w:rPr>
            </w:pPr>
            <w:ins w:id="1321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164953D8" w14:textId="77777777" w:rsidTr="00C60581">
        <w:trPr>
          <w:trHeight w:val="408"/>
          <w:jc w:val="center"/>
          <w:ins w:id="1322" w:author="Salas López Marcos Alam (UPGM)" w:date="2016-06-23T10:07:00Z"/>
        </w:trPr>
        <w:tc>
          <w:tcPr>
            <w:tcW w:w="3157" w:type="dxa"/>
            <w:vAlign w:val="center"/>
          </w:tcPr>
          <w:p w14:paraId="2B10F397" w14:textId="77777777" w:rsidR="00024A5C" w:rsidRDefault="00024A5C" w:rsidP="00C60581">
            <w:pPr>
              <w:rPr>
                <w:ins w:id="1323" w:author="Salas López Marcos Alam (UPGM)" w:date="2016-06-23T10:07:00Z"/>
                <w:color w:val="31849B" w:themeColor="accent5" w:themeShade="BF"/>
              </w:rPr>
            </w:pPr>
            <w:ins w:id="1324" w:author="Salas López Marcos Alam (UPGM)" w:date="2016-06-23T10:07:00Z">
              <w:r>
                <w:rPr>
                  <w:color w:val="31849B" w:themeColor="accent5" w:themeShade="BF"/>
                </w:rPr>
                <w:t>Área</w:t>
              </w:r>
            </w:ins>
          </w:p>
        </w:tc>
        <w:tc>
          <w:tcPr>
            <w:tcW w:w="2045" w:type="dxa"/>
            <w:vAlign w:val="center"/>
          </w:tcPr>
          <w:p w14:paraId="445DAE5D" w14:textId="77777777" w:rsidR="00024A5C" w:rsidRPr="0008458C" w:rsidRDefault="00024A5C" w:rsidP="00C60581">
            <w:pPr>
              <w:jc w:val="center"/>
              <w:rPr>
                <w:ins w:id="1325" w:author="Salas López Marcos Alam (UPGM)" w:date="2016-06-23T10:07:00Z"/>
                <w:color w:val="31849B" w:themeColor="accent5" w:themeShade="BF"/>
              </w:rPr>
            </w:pPr>
            <w:ins w:id="1326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8F6FCB3" w14:textId="77777777" w:rsidR="00024A5C" w:rsidRPr="0008458C" w:rsidRDefault="00024A5C" w:rsidP="00C60581">
            <w:pPr>
              <w:jc w:val="center"/>
              <w:rPr>
                <w:ins w:id="1327" w:author="Salas López Marcos Alam (UPGM)" w:date="2016-06-23T10:07:00Z"/>
                <w:color w:val="31849B" w:themeColor="accent5" w:themeShade="BF"/>
              </w:rPr>
            </w:pPr>
            <w:ins w:id="1328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74EBEAC7" w14:textId="77777777" w:rsidTr="00C60581">
        <w:trPr>
          <w:trHeight w:val="408"/>
          <w:jc w:val="center"/>
          <w:ins w:id="1329" w:author="Salas López Marcos Alam (UPGM)" w:date="2016-06-23T10:07:00Z"/>
        </w:trPr>
        <w:tc>
          <w:tcPr>
            <w:tcW w:w="3157" w:type="dxa"/>
            <w:vAlign w:val="center"/>
          </w:tcPr>
          <w:p w14:paraId="16223FC4" w14:textId="77777777" w:rsidR="00024A5C" w:rsidRDefault="00024A5C" w:rsidP="00C60581">
            <w:pPr>
              <w:rPr>
                <w:ins w:id="1330" w:author="Salas López Marcos Alam (UPGM)" w:date="2016-06-23T10:07:00Z"/>
                <w:color w:val="31849B" w:themeColor="accent5" w:themeShade="BF"/>
              </w:rPr>
            </w:pPr>
            <w:ins w:id="1331" w:author="Salas López Marcos Alam (UPGM)" w:date="2016-06-23T10:07:00Z">
              <w:r>
                <w:rPr>
                  <w:color w:val="31849B" w:themeColor="accent5" w:themeShade="BF"/>
                </w:rPr>
                <w:t>Cargo</w:t>
              </w:r>
            </w:ins>
          </w:p>
        </w:tc>
        <w:tc>
          <w:tcPr>
            <w:tcW w:w="2045" w:type="dxa"/>
            <w:vAlign w:val="center"/>
          </w:tcPr>
          <w:p w14:paraId="3AF501D1" w14:textId="77777777" w:rsidR="00024A5C" w:rsidRPr="0008458C" w:rsidRDefault="00024A5C" w:rsidP="00C60581">
            <w:pPr>
              <w:jc w:val="center"/>
              <w:rPr>
                <w:ins w:id="1332" w:author="Salas López Marcos Alam (UPGM)" w:date="2016-06-23T10:07:00Z"/>
                <w:color w:val="31849B" w:themeColor="accent5" w:themeShade="BF"/>
              </w:rPr>
            </w:pPr>
            <w:ins w:id="1333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45390EE" w14:textId="77777777" w:rsidR="00024A5C" w:rsidRPr="0008458C" w:rsidRDefault="00024A5C" w:rsidP="00C60581">
            <w:pPr>
              <w:jc w:val="center"/>
              <w:rPr>
                <w:ins w:id="1334" w:author="Salas López Marcos Alam (UPGM)" w:date="2016-06-23T10:07:00Z"/>
                <w:color w:val="31849B" w:themeColor="accent5" w:themeShade="BF"/>
              </w:rPr>
            </w:pPr>
            <w:ins w:id="1335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0070D30C" w14:textId="77777777" w:rsidTr="00C60581">
        <w:trPr>
          <w:trHeight w:val="408"/>
          <w:jc w:val="center"/>
          <w:ins w:id="1336" w:author="Salas López Marcos Alam (UPGM)" w:date="2016-06-23T10:07:00Z"/>
        </w:trPr>
        <w:tc>
          <w:tcPr>
            <w:tcW w:w="3157" w:type="dxa"/>
            <w:vAlign w:val="center"/>
          </w:tcPr>
          <w:p w14:paraId="199AB8D9" w14:textId="77777777" w:rsidR="00024A5C" w:rsidRDefault="00024A5C" w:rsidP="00C60581">
            <w:pPr>
              <w:rPr>
                <w:ins w:id="1337" w:author="Salas López Marcos Alam (UPGM)" w:date="2016-06-23T10:07:00Z"/>
                <w:color w:val="31849B" w:themeColor="accent5" w:themeShade="BF"/>
              </w:rPr>
            </w:pPr>
            <w:ins w:id="1338" w:author="Salas López Marcos Alam (UPGM)" w:date="2016-06-23T10:07:00Z">
              <w:r>
                <w:rPr>
                  <w:color w:val="31849B" w:themeColor="accent5" w:themeShade="BF"/>
                </w:rPr>
                <w:t>Nivel</w:t>
              </w:r>
            </w:ins>
          </w:p>
        </w:tc>
        <w:tc>
          <w:tcPr>
            <w:tcW w:w="2045" w:type="dxa"/>
            <w:vAlign w:val="center"/>
          </w:tcPr>
          <w:p w14:paraId="5FB22DAE" w14:textId="77777777" w:rsidR="00024A5C" w:rsidRPr="0008458C" w:rsidRDefault="00024A5C" w:rsidP="00C60581">
            <w:pPr>
              <w:jc w:val="center"/>
              <w:rPr>
                <w:ins w:id="1339" w:author="Salas López Marcos Alam (UPGM)" w:date="2016-06-23T10:07:00Z"/>
                <w:color w:val="31849B" w:themeColor="accent5" w:themeShade="BF"/>
              </w:rPr>
            </w:pPr>
            <w:ins w:id="1340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18F45AD" w14:textId="77777777" w:rsidR="00024A5C" w:rsidRPr="0008458C" w:rsidRDefault="00024A5C" w:rsidP="00C60581">
            <w:pPr>
              <w:jc w:val="center"/>
              <w:rPr>
                <w:ins w:id="1341" w:author="Salas López Marcos Alam (UPGM)" w:date="2016-06-23T10:07:00Z"/>
                <w:color w:val="31849B" w:themeColor="accent5" w:themeShade="BF"/>
              </w:rPr>
            </w:pPr>
            <w:ins w:id="1342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18011AA7" w14:textId="77777777" w:rsidTr="00C60581">
        <w:trPr>
          <w:trHeight w:val="408"/>
          <w:jc w:val="center"/>
          <w:ins w:id="1343" w:author="Salas López Marcos Alam (UPGM)" w:date="2016-06-23T10:07:00Z"/>
        </w:trPr>
        <w:tc>
          <w:tcPr>
            <w:tcW w:w="3157" w:type="dxa"/>
            <w:vAlign w:val="center"/>
          </w:tcPr>
          <w:p w14:paraId="035D14A2" w14:textId="77777777" w:rsidR="00024A5C" w:rsidRDefault="00024A5C" w:rsidP="00C60581">
            <w:pPr>
              <w:rPr>
                <w:ins w:id="1344" w:author="Salas López Marcos Alam (UPGM)" w:date="2016-06-23T10:07:00Z"/>
                <w:color w:val="31849B" w:themeColor="accent5" w:themeShade="BF"/>
              </w:rPr>
            </w:pPr>
            <w:ins w:id="1345" w:author="Salas López Marcos Alam (UPGM)" w:date="2016-06-23T10:07:00Z">
              <w:r>
                <w:rPr>
                  <w:color w:val="31849B" w:themeColor="accent5" w:themeShade="BF"/>
                </w:rPr>
                <w:lastRenderedPageBreak/>
                <w:t>Cod_nivel</w:t>
              </w:r>
            </w:ins>
          </w:p>
        </w:tc>
        <w:tc>
          <w:tcPr>
            <w:tcW w:w="2045" w:type="dxa"/>
            <w:vAlign w:val="center"/>
          </w:tcPr>
          <w:p w14:paraId="24ED30D8" w14:textId="77777777" w:rsidR="00024A5C" w:rsidRPr="0008458C" w:rsidRDefault="00024A5C" w:rsidP="00C60581">
            <w:pPr>
              <w:jc w:val="center"/>
              <w:rPr>
                <w:ins w:id="1346" w:author="Salas López Marcos Alam (UPGM)" w:date="2016-06-23T10:07:00Z"/>
                <w:color w:val="31849B" w:themeColor="accent5" w:themeShade="BF"/>
              </w:rPr>
            </w:pPr>
            <w:ins w:id="1347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A7790F7" w14:textId="77777777" w:rsidR="00024A5C" w:rsidRPr="0008458C" w:rsidRDefault="00024A5C" w:rsidP="00C60581">
            <w:pPr>
              <w:jc w:val="center"/>
              <w:rPr>
                <w:ins w:id="1348" w:author="Salas López Marcos Alam (UPGM)" w:date="2016-06-23T10:07:00Z"/>
                <w:color w:val="31849B" w:themeColor="accent5" w:themeShade="BF"/>
              </w:rPr>
            </w:pPr>
            <w:ins w:id="1349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15E4DC32" w14:textId="77777777" w:rsidTr="00C60581">
        <w:trPr>
          <w:trHeight w:val="408"/>
          <w:jc w:val="center"/>
          <w:ins w:id="1350" w:author="Salas López Marcos Alam (UPGM)" w:date="2016-06-23T10:07:00Z"/>
        </w:trPr>
        <w:tc>
          <w:tcPr>
            <w:tcW w:w="3157" w:type="dxa"/>
            <w:vAlign w:val="center"/>
          </w:tcPr>
          <w:p w14:paraId="7D683C66" w14:textId="77777777" w:rsidR="00024A5C" w:rsidRDefault="00024A5C" w:rsidP="00C60581">
            <w:pPr>
              <w:rPr>
                <w:ins w:id="1351" w:author="Salas López Marcos Alam (UPGM)" w:date="2016-06-23T10:07:00Z"/>
                <w:color w:val="31849B" w:themeColor="accent5" w:themeShade="BF"/>
              </w:rPr>
            </w:pPr>
            <w:ins w:id="1352" w:author="Salas López Marcos Alam (UPGM)" w:date="2016-06-23T10:07:00Z">
              <w:r>
                <w:rPr>
                  <w:color w:val="31849B" w:themeColor="accent5" w:themeShade="BF"/>
                </w:rPr>
                <w:t>Estatus</w:t>
              </w:r>
            </w:ins>
          </w:p>
        </w:tc>
        <w:tc>
          <w:tcPr>
            <w:tcW w:w="2045" w:type="dxa"/>
            <w:vAlign w:val="center"/>
          </w:tcPr>
          <w:p w14:paraId="22E21D0D" w14:textId="77777777" w:rsidR="00024A5C" w:rsidRPr="0008458C" w:rsidRDefault="00024A5C" w:rsidP="00C60581">
            <w:pPr>
              <w:jc w:val="center"/>
              <w:rPr>
                <w:ins w:id="1353" w:author="Salas López Marcos Alam (UPGM)" w:date="2016-06-23T10:07:00Z"/>
                <w:color w:val="31849B" w:themeColor="accent5" w:themeShade="BF"/>
              </w:rPr>
            </w:pPr>
            <w:ins w:id="1354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7814946" w14:textId="77777777" w:rsidR="00024A5C" w:rsidRPr="0008458C" w:rsidRDefault="00024A5C" w:rsidP="00C60581">
            <w:pPr>
              <w:jc w:val="center"/>
              <w:rPr>
                <w:ins w:id="1355" w:author="Salas López Marcos Alam (UPGM)" w:date="2016-06-23T10:07:00Z"/>
                <w:color w:val="31849B" w:themeColor="accent5" w:themeShade="BF"/>
              </w:rPr>
            </w:pPr>
            <w:ins w:id="1356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314B0EA9" w14:textId="77777777" w:rsidTr="00C60581">
        <w:trPr>
          <w:trHeight w:val="408"/>
          <w:jc w:val="center"/>
          <w:ins w:id="1357" w:author="Salas López Marcos Alam (UPGM)" w:date="2016-06-23T10:07:00Z"/>
        </w:trPr>
        <w:tc>
          <w:tcPr>
            <w:tcW w:w="3157" w:type="dxa"/>
            <w:vAlign w:val="center"/>
          </w:tcPr>
          <w:p w14:paraId="07E034DF" w14:textId="77777777" w:rsidR="00024A5C" w:rsidRDefault="00024A5C" w:rsidP="00C60581">
            <w:pPr>
              <w:rPr>
                <w:ins w:id="1358" w:author="Salas López Marcos Alam (UPGM)" w:date="2016-06-23T10:07:00Z"/>
                <w:color w:val="31849B" w:themeColor="accent5" w:themeShade="BF"/>
              </w:rPr>
            </w:pPr>
            <w:ins w:id="1359" w:author="Salas López Marcos Alam (UPGM)" w:date="2016-06-23T10:07:00Z">
              <w:r>
                <w:rPr>
                  <w:color w:val="31849B" w:themeColor="accent5" w:themeShade="BF"/>
                </w:rPr>
                <w:t>Código puesto</w:t>
              </w:r>
            </w:ins>
          </w:p>
        </w:tc>
        <w:tc>
          <w:tcPr>
            <w:tcW w:w="2045" w:type="dxa"/>
            <w:vAlign w:val="center"/>
          </w:tcPr>
          <w:p w14:paraId="3F590629" w14:textId="77777777" w:rsidR="00024A5C" w:rsidRPr="0008458C" w:rsidRDefault="00024A5C" w:rsidP="00C60581">
            <w:pPr>
              <w:jc w:val="center"/>
              <w:rPr>
                <w:ins w:id="1360" w:author="Salas López Marcos Alam (UPGM)" w:date="2016-06-23T10:07:00Z"/>
                <w:color w:val="31849B" w:themeColor="accent5" w:themeShade="BF"/>
              </w:rPr>
            </w:pPr>
            <w:ins w:id="1361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54E20BE" w14:textId="77777777" w:rsidR="00024A5C" w:rsidRPr="0008458C" w:rsidRDefault="00024A5C" w:rsidP="00C60581">
            <w:pPr>
              <w:jc w:val="center"/>
              <w:rPr>
                <w:ins w:id="1362" w:author="Salas López Marcos Alam (UPGM)" w:date="2016-06-23T10:07:00Z"/>
                <w:color w:val="31849B" w:themeColor="accent5" w:themeShade="BF"/>
              </w:rPr>
            </w:pPr>
            <w:ins w:id="1363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23739E06" w14:textId="77777777" w:rsidTr="00C60581">
        <w:trPr>
          <w:trHeight w:val="408"/>
          <w:jc w:val="center"/>
          <w:ins w:id="1364" w:author="Salas López Marcos Alam (UPGM)" w:date="2016-06-23T10:07:00Z"/>
        </w:trPr>
        <w:tc>
          <w:tcPr>
            <w:tcW w:w="3157" w:type="dxa"/>
            <w:vAlign w:val="center"/>
          </w:tcPr>
          <w:p w14:paraId="277E49FB" w14:textId="77777777" w:rsidR="00024A5C" w:rsidRDefault="00024A5C" w:rsidP="00C60581">
            <w:pPr>
              <w:rPr>
                <w:ins w:id="1365" w:author="Salas López Marcos Alam (UPGM)" w:date="2016-06-23T10:07:00Z"/>
                <w:color w:val="31849B" w:themeColor="accent5" w:themeShade="BF"/>
              </w:rPr>
            </w:pPr>
            <w:ins w:id="1366" w:author="Salas López Marcos Alam (UPGM)" w:date="2016-06-23T10:07:00Z">
              <w:r>
                <w:rPr>
                  <w:color w:val="31849B" w:themeColor="accent5" w:themeShade="BF"/>
                </w:rPr>
                <w:t>Grado</w:t>
              </w:r>
            </w:ins>
          </w:p>
        </w:tc>
        <w:tc>
          <w:tcPr>
            <w:tcW w:w="2045" w:type="dxa"/>
            <w:vAlign w:val="center"/>
          </w:tcPr>
          <w:p w14:paraId="32E8DAD5" w14:textId="77777777" w:rsidR="00024A5C" w:rsidRPr="0008458C" w:rsidRDefault="00024A5C" w:rsidP="00C60581">
            <w:pPr>
              <w:jc w:val="center"/>
              <w:rPr>
                <w:ins w:id="1367" w:author="Salas López Marcos Alam (UPGM)" w:date="2016-06-23T10:07:00Z"/>
                <w:color w:val="31849B" w:themeColor="accent5" w:themeShade="BF"/>
              </w:rPr>
            </w:pPr>
            <w:ins w:id="1368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A1FDD25" w14:textId="77777777" w:rsidR="00024A5C" w:rsidRPr="0008458C" w:rsidRDefault="00024A5C" w:rsidP="00C60581">
            <w:pPr>
              <w:jc w:val="center"/>
              <w:rPr>
                <w:ins w:id="1369" w:author="Salas López Marcos Alam (UPGM)" w:date="2016-06-23T10:07:00Z"/>
                <w:color w:val="31849B" w:themeColor="accent5" w:themeShade="BF"/>
              </w:rPr>
            </w:pPr>
            <w:ins w:id="1370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2B8E0069" w14:textId="77777777" w:rsidTr="00C60581">
        <w:trPr>
          <w:trHeight w:val="408"/>
          <w:jc w:val="center"/>
          <w:ins w:id="1371" w:author="Salas López Marcos Alam (UPGM)" w:date="2016-06-23T10:07:00Z"/>
        </w:trPr>
        <w:tc>
          <w:tcPr>
            <w:tcW w:w="3157" w:type="dxa"/>
            <w:vAlign w:val="center"/>
          </w:tcPr>
          <w:p w14:paraId="25820DE5" w14:textId="77777777" w:rsidR="00024A5C" w:rsidRPr="00A3523C" w:rsidRDefault="00024A5C" w:rsidP="00C60581">
            <w:pPr>
              <w:rPr>
                <w:ins w:id="1372" w:author="Salas López Marcos Alam (UPGM)" w:date="2016-06-23T10:07:00Z"/>
                <w:color w:val="31849B" w:themeColor="accent5" w:themeShade="BF"/>
              </w:rPr>
            </w:pPr>
            <w:ins w:id="1373" w:author="Salas López Marcos Alam (UPGM)" w:date="2016-06-23T10:07:00Z">
              <w:r w:rsidRPr="00A3523C">
                <w:rPr>
                  <w:color w:val="31849B" w:themeColor="accent5" w:themeShade="BF"/>
                </w:rPr>
                <w:t>Cod</w:t>
              </w:r>
              <w:r>
                <w:rPr>
                  <w:color w:val="31849B" w:themeColor="accent5" w:themeShade="BF"/>
                </w:rPr>
                <w:t>_grado</w:t>
              </w:r>
            </w:ins>
          </w:p>
        </w:tc>
        <w:tc>
          <w:tcPr>
            <w:tcW w:w="2045" w:type="dxa"/>
            <w:vAlign w:val="center"/>
          </w:tcPr>
          <w:p w14:paraId="095BC923" w14:textId="77777777" w:rsidR="00024A5C" w:rsidRPr="00C60581" w:rsidRDefault="00024A5C" w:rsidP="00C60581">
            <w:pPr>
              <w:jc w:val="center"/>
              <w:rPr>
                <w:ins w:id="1374" w:author="Salas López Marcos Alam (UPGM)" w:date="2016-06-23T10:07:00Z"/>
                <w:color w:val="31849B" w:themeColor="accent5" w:themeShade="BF"/>
              </w:rPr>
            </w:pPr>
            <w:ins w:id="1375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13FE702" w14:textId="77777777" w:rsidR="00024A5C" w:rsidRPr="00C60581" w:rsidRDefault="00024A5C" w:rsidP="00C60581">
            <w:pPr>
              <w:jc w:val="center"/>
              <w:rPr>
                <w:ins w:id="1376" w:author="Salas López Marcos Alam (UPGM)" w:date="2016-06-23T10:07:00Z"/>
                <w:color w:val="31849B" w:themeColor="accent5" w:themeShade="BF"/>
              </w:rPr>
            </w:pPr>
            <w:ins w:id="1377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7D216C94" w14:textId="77777777" w:rsidTr="00C60581">
        <w:trPr>
          <w:trHeight w:val="408"/>
          <w:jc w:val="center"/>
          <w:ins w:id="1378" w:author="Salas López Marcos Alam (UPGM)" w:date="2016-06-23T10:07:00Z"/>
        </w:trPr>
        <w:tc>
          <w:tcPr>
            <w:tcW w:w="3157" w:type="dxa"/>
            <w:vAlign w:val="center"/>
          </w:tcPr>
          <w:p w14:paraId="01B276F8" w14:textId="77777777" w:rsidR="00024A5C" w:rsidRDefault="00024A5C" w:rsidP="00C60581">
            <w:pPr>
              <w:rPr>
                <w:ins w:id="1379" w:author="Salas López Marcos Alam (UPGM)" w:date="2016-06-23T10:07:00Z"/>
                <w:color w:val="31849B" w:themeColor="accent5" w:themeShade="BF"/>
              </w:rPr>
            </w:pPr>
            <w:ins w:id="1380" w:author="Salas López Marcos Alam (UPGM)" w:date="2016-06-23T10:07:00Z">
              <w:r>
                <w:rPr>
                  <w:color w:val="31849B" w:themeColor="accent5" w:themeShade="BF"/>
                </w:rPr>
                <w:t>CURP</w:t>
              </w:r>
            </w:ins>
          </w:p>
        </w:tc>
        <w:tc>
          <w:tcPr>
            <w:tcW w:w="2045" w:type="dxa"/>
            <w:vAlign w:val="center"/>
          </w:tcPr>
          <w:p w14:paraId="368AABC3" w14:textId="77777777" w:rsidR="00024A5C" w:rsidRPr="0008458C" w:rsidRDefault="00024A5C" w:rsidP="00C60581">
            <w:pPr>
              <w:jc w:val="center"/>
              <w:rPr>
                <w:ins w:id="1381" w:author="Salas López Marcos Alam (UPGM)" w:date="2016-06-23T10:07:00Z"/>
                <w:color w:val="31849B" w:themeColor="accent5" w:themeShade="BF"/>
              </w:rPr>
            </w:pPr>
            <w:ins w:id="1382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0EC1D01" w14:textId="77777777" w:rsidR="00024A5C" w:rsidRPr="0008458C" w:rsidRDefault="00024A5C" w:rsidP="00C60581">
            <w:pPr>
              <w:jc w:val="center"/>
              <w:rPr>
                <w:ins w:id="1383" w:author="Salas López Marcos Alam (UPGM)" w:date="2016-06-23T10:07:00Z"/>
                <w:color w:val="31849B" w:themeColor="accent5" w:themeShade="BF"/>
              </w:rPr>
            </w:pPr>
            <w:ins w:id="1384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59C3925B" w14:textId="77777777" w:rsidTr="00C60581">
        <w:trPr>
          <w:trHeight w:val="408"/>
          <w:jc w:val="center"/>
          <w:ins w:id="1385" w:author="Salas López Marcos Alam (UPGM)" w:date="2016-06-23T10:07:00Z"/>
        </w:trPr>
        <w:tc>
          <w:tcPr>
            <w:tcW w:w="3157" w:type="dxa"/>
            <w:vAlign w:val="center"/>
          </w:tcPr>
          <w:p w14:paraId="064F52F8" w14:textId="77777777" w:rsidR="00024A5C" w:rsidRDefault="00024A5C" w:rsidP="00C60581">
            <w:pPr>
              <w:rPr>
                <w:ins w:id="1386" w:author="Salas López Marcos Alam (UPGM)" w:date="2016-06-23T10:07:00Z"/>
                <w:color w:val="31849B" w:themeColor="accent5" w:themeShade="BF"/>
              </w:rPr>
            </w:pPr>
            <w:ins w:id="1387" w:author="Salas López Marcos Alam (UPGM)" w:date="2016-06-23T10:07:00Z">
              <w:r>
                <w:rPr>
                  <w:color w:val="31849B" w:themeColor="accent5" w:themeShade="BF"/>
                </w:rPr>
                <w:t>Lugar de nacimiento</w:t>
              </w:r>
            </w:ins>
          </w:p>
        </w:tc>
        <w:tc>
          <w:tcPr>
            <w:tcW w:w="2045" w:type="dxa"/>
            <w:vAlign w:val="center"/>
          </w:tcPr>
          <w:p w14:paraId="2C2EB402" w14:textId="77777777" w:rsidR="00024A5C" w:rsidRPr="0008458C" w:rsidRDefault="00024A5C" w:rsidP="00C60581">
            <w:pPr>
              <w:jc w:val="center"/>
              <w:rPr>
                <w:ins w:id="1388" w:author="Salas López Marcos Alam (UPGM)" w:date="2016-06-23T10:07:00Z"/>
                <w:color w:val="31849B" w:themeColor="accent5" w:themeShade="BF"/>
              </w:rPr>
            </w:pPr>
            <w:ins w:id="1389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6BC883F" w14:textId="77777777" w:rsidR="00024A5C" w:rsidRPr="0008458C" w:rsidRDefault="00024A5C" w:rsidP="00C60581">
            <w:pPr>
              <w:jc w:val="center"/>
              <w:rPr>
                <w:ins w:id="1390" w:author="Salas López Marcos Alam (UPGM)" w:date="2016-06-23T10:07:00Z"/>
                <w:color w:val="31849B" w:themeColor="accent5" w:themeShade="BF"/>
              </w:rPr>
            </w:pPr>
            <w:ins w:id="1391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1AD69F25" w14:textId="77777777" w:rsidTr="00C60581">
        <w:trPr>
          <w:trHeight w:val="408"/>
          <w:jc w:val="center"/>
          <w:ins w:id="1392" w:author="Salas López Marcos Alam (UPGM)" w:date="2016-06-23T10:07:00Z"/>
        </w:trPr>
        <w:tc>
          <w:tcPr>
            <w:tcW w:w="3157" w:type="dxa"/>
            <w:vAlign w:val="center"/>
          </w:tcPr>
          <w:p w14:paraId="3ED2931C" w14:textId="77777777" w:rsidR="00024A5C" w:rsidRDefault="00024A5C" w:rsidP="00C60581">
            <w:pPr>
              <w:rPr>
                <w:ins w:id="1393" w:author="Salas López Marcos Alam (UPGM)" w:date="2016-06-23T10:07:00Z"/>
                <w:color w:val="31849B" w:themeColor="accent5" w:themeShade="BF"/>
              </w:rPr>
            </w:pPr>
            <w:ins w:id="1394" w:author="Salas López Marcos Alam (UPGM)" w:date="2016-06-23T10:07:00Z">
              <w:r>
                <w:rPr>
                  <w:color w:val="31849B" w:themeColor="accent5" w:themeShade="BF"/>
                </w:rPr>
                <w:t>Nacionalidad</w:t>
              </w:r>
            </w:ins>
          </w:p>
        </w:tc>
        <w:tc>
          <w:tcPr>
            <w:tcW w:w="2045" w:type="dxa"/>
            <w:vAlign w:val="center"/>
          </w:tcPr>
          <w:p w14:paraId="2F628226" w14:textId="77777777" w:rsidR="00024A5C" w:rsidRPr="0008458C" w:rsidRDefault="00024A5C" w:rsidP="00C60581">
            <w:pPr>
              <w:jc w:val="center"/>
              <w:rPr>
                <w:ins w:id="1395" w:author="Salas López Marcos Alam (UPGM)" w:date="2016-06-23T10:07:00Z"/>
                <w:color w:val="31849B" w:themeColor="accent5" w:themeShade="BF"/>
              </w:rPr>
            </w:pPr>
            <w:ins w:id="1396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127B1A3" w14:textId="77777777" w:rsidR="00024A5C" w:rsidRPr="0008458C" w:rsidRDefault="00024A5C" w:rsidP="00C60581">
            <w:pPr>
              <w:jc w:val="center"/>
              <w:rPr>
                <w:ins w:id="1397" w:author="Salas López Marcos Alam (UPGM)" w:date="2016-06-23T10:07:00Z"/>
                <w:color w:val="31849B" w:themeColor="accent5" w:themeShade="BF"/>
              </w:rPr>
            </w:pPr>
            <w:ins w:id="1398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101DA2F2" w14:textId="77777777" w:rsidTr="00C60581">
        <w:trPr>
          <w:trHeight w:val="408"/>
          <w:jc w:val="center"/>
          <w:ins w:id="1399" w:author="Salas López Marcos Alam (UPGM)" w:date="2016-06-23T10:07:00Z"/>
        </w:trPr>
        <w:tc>
          <w:tcPr>
            <w:tcW w:w="3157" w:type="dxa"/>
            <w:vAlign w:val="center"/>
          </w:tcPr>
          <w:p w14:paraId="36A41BB2" w14:textId="77777777" w:rsidR="00024A5C" w:rsidRDefault="00024A5C" w:rsidP="00C60581">
            <w:pPr>
              <w:rPr>
                <w:ins w:id="1400" w:author="Salas López Marcos Alam (UPGM)" w:date="2016-06-23T10:07:00Z"/>
                <w:color w:val="31849B" w:themeColor="accent5" w:themeShade="BF"/>
              </w:rPr>
            </w:pPr>
            <w:ins w:id="1401" w:author="Salas López Marcos Alam (UPGM)" w:date="2016-06-23T10:07:00Z">
              <w:r>
                <w:rPr>
                  <w:color w:val="31849B" w:themeColor="accent5" w:themeShade="BF"/>
                </w:rPr>
                <w:t>Iniciales</w:t>
              </w:r>
            </w:ins>
          </w:p>
        </w:tc>
        <w:tc>
          <w:tcPr>
            <w:tcW w:w="2045" w:type="dxa"/>
            <w:vAlign w:val="center"/>
          </w:tcPr>
          <w:p w14:paraId="50C7398E" w14:textId="77777777" w:rsidR="00024A5C" w:rsidRPr="0008458C" w:rsidRDefault="00024A5C" w:rsidP="00C60581">
            <w:pPr>
              <w:jc w:val="center"/>
              <w:rPr>
                <w:ins w:id="1402" w:author="Salas López Marcos Alam (UPGM)" w:date="2016-06-23T10:07:00Z"/>
                <w:color w:val="31849B" w:themeColor="accent5" w:themeShade="BF"/>
              </w:rPr>
            </w:pPr>
            <w:ins w:id="1403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5F7D7C7" w14:textId="77777777" w:rsidR="00024A5C" w:rsidRPr="0008458C" w:rsidRDefault="00024A5C" w:rsidP="00C60581">
            <w:pPr>
              <w:jc w:val="center"/>
              <w:rPr>
                <w:ins w:id="1404" w:author="Salas López Marcos Alam (UPGM)" w:date="2016-06-23T10:07:00Z"/>
                <w:color w:val="31849B" w:themeColor="accent5" w:themeShade="BF"/>
              </w:rPr>
            </w:pPr>
            <w:ins w:id="1405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678C383B" w14:textId="77777777" w:rsidTr="00C60581">
        <w:trPr>
          <w:trHeight w:val="408"/>
          <w:jc w:val="center"/>
          <w:ins w:id="1406" w:author="Salas López Marcos Alam (UPGM)" w:date="2016-06-23T10:07:00Z"/>
        </w:trPr>
        <w:tc>
          <w:tcPr>
            <w:tcW w:w="3157" w:type="dxa"/>
            <w:vAlign w:val="center"/>
          </w:tcPr>
          <w:p w14:paraId="5C00D37D" w14:textId="77777777" w:rsidR="00024A5C" w:rsidRDefault="00024A5C" w:rsidP="00C60581">
            <w:pPr>
              <w:rPr>
                <w:ins w:id="1407" w:author="Salas López Marcos Alam (UPGM)" w:date="2016-06-23T10:07:00Z"/>
                <w:color w:val="31849B" w:themeColor="accent5" w:themeShade="BF"/>
              </w:rPr>
            </w:pPr>
            <w:ins w:id="1408" w:author="Salas López Marcos Alam (UPGM)" w:date="2016-06-23T10:07:00Z">
              <w:r>
                <w:rPr>
                  <w:color w:val="31849B" w:themeColor="accent5" w:themeShade="BF"/>
                </w:rPr>
                <w:t>Correo electrónico CNBV</w:t>
              </w:r>
            </w:ins>
          </w:p>
        </w:tc>
        <w:tc>
          <w:tcPr>
            <w:tcW w:w="2045" w:type="dxa"/>
            <w:vAlign w:val="center"/>
          </w:tcPr>
          <w:p w14:paraId="26BE3761" w14:textId="77777777" w:rsidR="00024A5C" w:rsidRPr="0008458C" w:rsidRDefault="00024A5C" w:rsidP="00C60581">
            <w:pPr>
              <w:jc w:val="center"/>
              <w:rPr>
                <w:ins w:id="1409" w:author="Salas López Marcos Alam (UPGM)" w:date="2016-06-23T10:07:00Z"/>
                <w:color w:val="31849B" w:themeColor="accent5" w:themeShade="BF"/>
              </w:rPr>
            </w:pPr>
            <w:ins w:id="1410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A5F5D53" w14:textId="77777777" w:rsidR="00024A5C" w:rsidRPr="0008458C" w:rsidRDefault="00024A5C" w:rsidP="00C60581">
            <w:pPr>
              <w:jc w:val="center"/>
              <w:rPr>
                <w:ins w:id="1411" w:author="Salas López Marcos Alam (UPGM)" w:date="2016-06-23T10:07:00Z"/>
                <w:color w:val="31849B" w:themeColor="accent5" w:themeShade="BF"/>
              </w:rPr>
            </w:pPr>
            <w:ins w:id="1412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12562075" w14:textId="77777777" w:rsidTr="00C60581">
        <w:trPr>
          <w:trHeight w:val="408"/>
          <w:jc w:val="center"/>
          <w:ins w:id="1413" w:author="Salas López Marcos Alam (UPGM)" w:date="2016-06-23T10:07:00Z"/>
        </w:trPr>
        <w:tc>
          <w:tcPr>
            <w:tcW w:w="3157" w:type="dxa"/>
            <w:vAlign w:val="center"/>
          </w:tcPr>
          <w:p w14:paraId="09560BAD" w14:textId="77777777" w:rsidR="00024A5C" w:rsidRDefault="00024A5C" w:rsidP="00C60581">
            <w:pPr>
              <w:rPr>
                <w:ins w:id="1414" w:author="Salas López Marcos Alam (UPGM)" w:date="2016-06-23T10:07:00Z"/>
                <w:color w:val="31849B" w:themeColor="accent5" w:themeShade="BF"/>
              </w:rPr>
            </w:pPr>
            <w:ins w:id="1415" w:author="Salas López Marcos Alam (UPGM)" w:date="2016-06-23T10:07:00Z">
              <w:r>
                <w:rPr>
                  <w:color w:val="31849B" w:themeColor="accent5" w:themeShade="BF"/>
                </w:rPr>
                <w:t>Correo electrónico Personal</w:t>
              </w:r>
            </w:ins>
          </w:p>
        </w:tc>
        <w:tc>
          <w:tcPr>
            <w:tcW w:w="2045" w:type="dxa"/>
            <w:vAlign w:val="center"/>
          </w:tcPr>
          <w:p w14:paraId="450A8FF7" w14:textId="77777777" w:rsidR="00024A5C" w:rsidRPr="0008458C" w:rsidRDefault="00024A5C" w:rsidP="00C60581">
            <w:pPr>
              <w:jc w:val="center"/>
              <w:rPr>
                <w:ins w:id="1416" w:author="Salas López Marcos Alam (UPGM)" w:date="2016-06-23T10:07:00Z"/>
                <w:color w:val="31849B" w:themeColor="accent5" w:themeShade="BF"/>
              </w:rPr>
            </w:pPr>
            <w:ins w:id="1417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141BF56" w14:textId="77777777" w:rsidR="00024A5C" w:rsidRPr="0008458C" w:rsidRDefault="00024A5C" w:rsidP="00C60581">
            <w:pPr>
              <w:jc w:val="center"/>
              <w:rPr>
                <w:ins w:id="1418" w:author="Salas López Marcos Alam (UPGM)" w:date="2016-06-23T10:07:00Z"/>
                <w:color w:val="31849B" w:themeColor="accent5" w:themeShade="BF"/>
              </w:rPr>
            </w:pPr>
            <w:ins w:id="1419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65D127AF" w14:textId="77777777" w:rsidTr="00C60581">
        <w:trPr>
          <w:trHeight w:val="408"/>
          <w:jc w:val="center"/>
          <w:ins w:id="1420" w:author="Salas López Marcos Alam (UPGM)" w:date="2016-06-23T10:07:00Z"/>
        </w:trPr>
        <w:tc>
          <w:tcPr>
            <w:tcW w:w="3157" w:type="dxa"/>
            <w:vAlign w:val="center"/>
          </w:tcPr>
          <w:p w14:paraId="0D27F6A8" w14:textId="77777777" w:rsidR="00024A5C" w:rsidRDefault="00024A5C" w:rsidP="00C60581">
            <w:pPr>
              <w:rPr>
                <w:ins w:id="1421" w:author="Salas López Marcos Alam (UPGM)" w:date="2016-06-23T10:07:00Z"/>
                <w:color w:val="31849B" w:themeColor="accent5" w:themeShade="BF"/>
              </w:rPr>
            </w:pPr>
            <w:ins w:id="1422" w:author="Salas López Marcos Alam (UPGM)" w:date="2016-06-23T10:07:00Z">
              <w:r>
                <w:rPr>
                  <w:color w:val="31849B" w:themeColor="accent5" w:themeShade="BF"/>
                </w:rPr>
                <w:t>Celular</w:t>
              </w:r>
            </w:ins>
          </w:p>
        </w:tc>
        <w:tc>
          <w:tcPr>
            <w:tcW w:w="2045" w:type="dxa"/>
            <w:vAlign w:val="center"/>
          </w:tcPr>
          <w:p w14:paraId="512E4FD1" w14:textId="77777777" w:rsidR="00024A5C" w:rsidRPr="0008458C" w:rsidRDefault="00024A5C" w:rsidP="00C60581">
            <w:pPr>
              <w:jc w:val="center"/>
              <w:rPr>
                <w:ins w:id="1423" w:author="Salas López Marcos Alam (UPGM)" w:date="2016-06-23T10:07:00Z"/>
                <w:color w:val="31849B" w:themeColor="accent5" w:themeShade="BF"/>
              </w:rPr>
            </w:pPr>
            <w:ins w:id="1424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8B8D505" w14:textId="77777777" w:rsidR="00024A5C" w:rsidRPr="0008458C" w:rsidRDefault="00024A5C" w:rsidP="00C60581">
            <w:pPr>
              <w:jc w:val="center"/>
              <w:rPr>
                <w:ins w:id="1425" w:author="Salas López Marcos Alam (UPGM)" w:date="2016-06-23T10:07:00Z"/>
                <w:color w:val="31849B" w:themeColor="accent5" w:themeShade="BF"/>
              </w:rPr>
            </w:pPr>
            <w:ins w:id="1426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4D64269F" w14:textId="77777777" w:rsidTr="00C60581">
        <w:trPr>
          <w:trHeight w:val="408"/>
          <w:jc w:val="center"/>
          <w:ins w:id="1427" w:author="Salas López Marcos Alam (UPGM)" w:date="2016-06-23T10:07:00Z"/>
        </w:trPr>
        <w:tc>
          <w:tcPr>
            <w:tcW w:w="3157" w:type="dxa"/>
            <w:vAlign w:val="center"/>
          </w:tcPr>
          <w:p w14:paraId="23EC62FB" w14:textId="77777777" w:rsidR="00024A5C" w:rsidRDefault="00024A5C" w:rsidP="00C60581">
            <w:pPr>
              <w:rPr>
                <w:ins w:id="1428" w:author="Salas López Marcos Alam (UPGM)" w:date="2016-06-23T10:07:00Z"/>
                <w:color w:val="31849B" w:themeColor="accent5" w:themeShade="BF"/>
              </w:rPr>
            </w:pPr>
            <w:ins w:id="1429" w:author="Salas López Marcos Alam (UPGM)" w:date="2016-06-23T10:07:00Z">
              <w:r>
                <w:rPr>
                  <w:color w:val="31849B" w:themeColor="accent5" w:themeShade="BF"/>
                </w:rPr>
                <w:t>Teléfono</w:t>
              </w:r>
            </w:ins>
          </w:p>
        </w:tc>
        <w:tc>
          <w:tcPr>
            <w:tcW w:w="2045" w:type="dxa"/>
            <w:vAlign w:val="center"/>
          </w:tcPr>
          <w:p w14:paraId="3E9DFB12" w14:textId="77777777" w:rsidR="00024A5C" w:rsidRPr="0008458C" w:rsidRDefault="00024A5C" w:rsidP="00C60581">
            <w:pPr>
              <w:jc w:val="center"/>
              <w:rPr>
                <w:ins w:id="1430" w:author="Salas López Marcos Alam (UPGM)" w:date="2016-06-23T10:07:00Z"/>
                <w:color w:val="31849B" w:themeColor="accent5" w:themeShade="BF"/>
              </w:rPr>
            </w:pPr>
            <w:ins w:id="1431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DB5AABE" w14:textId="77777777" w:rsidR="00024A5C" w:rsidRPr="0008458C" w:rsidRDefault="00024A5C" w:rsidP="00C60581">
            <w:pPr>
              <w:jc w:val="center"/>
              <w:rPr>
                <w:ins w:id="1432" w:author="Salas López Marcos Alam (UPGM)" w:date="2016-06-23T10:07:00Z"/>
                <w:color w:val="31849B" w:themeColor="accent5" w:themeShade="BF"/>
              </w:rPr>
            </w:pPr>
            <w:ins w:id="1433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7875A4A6" w14:textId="77777777" w:rsidTr="00C60581">
        <w:trPr>
          <w:trHeight w:val="408"/>
          <w:jc w:val="center"/>
          <w:ins w:id="1434" w:author="Salas López Marcos Alam (UPGM)" w:date="2016-06-23T10:07:00Z"/>
        </w:trPr>
        <w:tc>
          <w:tcPr>
            <w:tcW w:w="3157" w:type="dxa"/>
            <w:vAlign w:val="center"/>
          </w:tcPr>
          <w:p w14:paraId="162A754F" w14:textId="77777777" w:rsidR="00024A5C" w:rsidRDefault="00024A5C" w:rsidP="00C60581">
            <w:pPr>
              <w:rPr>
                <w:ins w:id="1435" w:author="Salas López Marcos Alam (UPGM)" w:date="2016-06-23T10:07:00Z"/>
                <w:color w:val="31849B" w:themeColor="accent5" w:themeShade="BF"/>
              </w:rPr>
            </w:pPr>
            <w:ins w:id="1436" w:author="Salas López Marcos Alam (UPGM)" w:date="2016-06-23T10:07:00Z">
              <w:r>
                <w:rPr>
                  <w:color w:val="31849B" w:themeColor="accent5" w:themeShade="BF"/>
                </w:rPr>
                <w:t>Dirección</w:t>
              </w:r>
            </w:ins>
          </w:p>
        </w:tc>
        <w:tc>
          <w:tcPr>
            <w:tcW w:w="2045" w:type="dxa"/>
            <w:vAlign w:val="center"/>
          </w:tcPr>
          <w:p w14:paraId="75E31F7A" w14:textId="77777777" w:rsidR="00024A5C" w:rsidRPr="0008458C" w:rsidRDefault="00024A5C" w:rsidP="00C60581">
            <w:pPr>
              <w:jc w:val="center"/>
              <w:rPr>
                <w:ins w:id="1437" w:author="Salas López Marcos Alam (UPGM)" w:date="2016-06-23T10:07:00Z"/>
                <w:color w:val="31849B" w:themeColor="accent5" w:themeShade="BF"/>
              </w:rPr>
            </w:pPr>
            <w:ins w:id="1438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53B8BF9" w14:textId="77777777" w:rsidR="00024A5C" w:rsidRPr="0008458C" w:rsidRDefault="00024A5C" w:rsidP="00C60581">
            <w:pPr>
              <w:jc w:val="center"/>
              <w:rPr>
                <w:ins w:id="1439" w:author="Salas López Marcos Alam (UPGM)" w:date="2016-06-23T10:07:00Z"/>
                <w:color w:val="31849B" w:themeColor="accent5" w:themeShade="BF"/>
              </w:rPr>
            </w:pPr>
            <w:ins w:id="1440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240CF0DE" w14:textId="77777777" w:rsidTr="00C60581">
        <w:trPr>
          <w:trHeight w:val="408"/>
          <w:jc w:val="center"/>
          <w:ins w:id="1441" w:author="Salas López Marcos Alam (UPGM)" w:date="2016-06-23T10:07:00Z"/>
        </w:trPr>
        <w:tc>
          <w:tcPr>
            <w:tcW w:w="3157" w:type="dxa"/>
            <w:vAlign w:val="center"/>
          </w:tcPr>
          <w:p w14:paraId="543A624C" w14:textId="77777777" w:rsidR="00024A5C" w:rsidRDefault="00024A5C" w:rsidP="00C60581">
            <w:pPr>
              <w:rPr>
                <w:ins w:id="1442" w:author="Salas López Marcos Alam (UPGM)" w:date="2016-06-23T10:07:00Z"/>
                <w:color w:val="31849B" w:themeColor="accent5" w:themeShade="BF"/>
              </w:rPr>
            </w:pPr>
            <w:ins w:id="1443" w:author="Salas López Marcos Alam (UPGM)" w:date="2016-06-23T10:07:00Z">
              <w:r>
                <w:rPr>
                  <w:color w:val="31849B" w:themeColor="accent5" w:themeShade="BF"/>
                </w:rPr>
                <w:t>Extensión</w:t>
              </w:r>
            </w:ins>
          </w:p>
        </w:tc>
        <w:tc>
          <w:tcPr>
            <w:tcW w:w="2045" w:type="dxa"/>
            <w:vAlign w:val="center"/>
          </w:tcPr>
          <w:p w14:paraId="5ED9F053" w14:textId="77777777" w:rsidR="00024A5C" w:rsidRPr="0008458C" w:rsidRDefault="00024A5C" w:rsidP="00C60581">
            <w:pPr>
              <w:jc w:val="center"/>
              <w:rPr>
                <w:ins w:id="1444" w:author="Salas López Marcos Alam (UPGM)" w:date="2016-06-23T10:07:00Z"/>
                <w:color w:val="31849B" w:themeColor="accent5" w:themeShade="BF"/>
              </w:rPr>
            </w:pPr>
            <w:ins w:id="1445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9E57D83" w14:textId="77777777" w:rsidR="00024A5C" w:rsidRPr="0008458C" w:rsidRDefault="00024A5C" w:rsidP="00C60581">
            <w:pPr>
              <w:jc w:val="center"/>
              <w:rPr>
                <w:ins w:id="1446" w:author="Salas López Marcos Alam (UPGM)" w:date="2016-06-23T10:07:00Z"/>
                <w:color w:val="31849B" w:themeColor="accent5" w:themeShade="BF"/>
              </w:rPr>
            </w:pPr>
            <w:ins w:id="1447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1FCEB5C2" w14:textId="77777777" w:rsidTr="00C60581">
        <w:trPr>
          <w:trHeight w:val="408"/>
          <w:jc w:val="center"/>
          <w:ins w:id="1448" w:author="Salas López Marcos Alam (UPGM)" w:date="2016-06-23T10:07:00Z"/>
        </w:trPr>
        <w:tc>
          <w:tcPr>
            <w:tcW w:w="3157" w:type="dxa"/>
            <w:vAlign w:val="center"/>
          </w:tcPr>
          <w:p w14:paraId="1F814C2B" w14:textId="77777777" w:rsidR="00024A5C" w:rsidRDefault="00024A5C" w:rsidP="00C60581">
            <w:pPr>
              <w:rPr>
                <w:ins w:id="1449" w:author="Salas López Marcos Alam (UPGM)" w:date="2016-06-23T10:07:00Z"/>
                <w:color w:val="31849B" w:themeColor="accent5" w:themeShade="BF"/>
              </w:rPr>
            </w:pPr>
            <w:ins w:id="1450" w:author="Salas López Marcos Alam (UPGM)" w:date="2016-06-23T10:07:00Z">
              <w:r>
                <w:rPr>
                  <w:color w:val="31849B" w:themeColor="accent5" w:themeShade="BF"/>
                </w:rPr>
                <w:t>Torre</w:t>
              </w:r>
            </w:ins>
          </w:p>
        </w:tc>
        <w:tc>
          <w:tcPr>
            <w:tcW w:w="2045" w:type="dxa"/>
            <w:vAlign w:val="center"/>
          </w:tcPr>
          <w:p w14:paraId="3E53C717" w14:textId="77777777" w:rsidR="00024A5C" w:rsidRPr="0008458C" w:rsidRDefault="00024A5C" w:rsidP="00C60581">
            <w:pPr>
              <w:jc w:val="center"/>
              <w:rPr>
                <w:ins w:id="1451" w:author="Salas López Marcos Alam (UPGM)" w:date="2016-06-23T10:07:00Z"/>
                <w:color w:val="31849B" w:themeColor="accent5" w:themeShade="BF"/>
              </w:rPr>
            </w:pPr>
            <w:ins w:id="1452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F09A369" w14:textId="77777777" w:rsidR="00024A5C" w:rsidRPr="0008458C" w:rsidRDefault="00024A5C" w:rsidP="00C60581">
            <w:pPr>
              <w:jc w:val="center"/>
              <w:rPr>
                <w:ins w:id="1453" w:author="Salas López Marcos Alam (UPGM)" w:date="2016-06-23T10:07:00Z"/>
                <w:color w:val="31849B" w:themeColor="accent5" w:themeShade="BF"/>
              </w:rPr>
            </w:pPr>
            <w:ins w:id="1454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035E400C" w14:textId="77777777" w:rsidTr="00C60581">
        <w:trPr>
          <w:trHeight w:val="408"/>
          <w:jc w:val="center"/>
          <w:ins w:id="1455" w:author="Salas López Marcos Alam (UPGM)" w:date="2016-06-23T10:07:00Z"/>
        </w:trPr>
        <w:tc>
          <w:tcPr>
            <w:tcW w:w="3157" w:type="dxa"/>
            <w:vAlign w:val="center"/>
          </w:tcPr>
          <w:p w14:paraId="581F994F" w14:textId="77777777" w:rsidR="00024A5C" w:rsidRDefault="00024A5C" w:rsidP="00C60581">
            <w:pPr>
              <w:rPr>
                <w:ins w:id="1456" w:author="Salas López Marcos Alam (UPGM)" w:date="2016-06-23T10:07:00Z"/>
                <w:color w:val="31849B" w:themeColor="accent5" w:themeShade="BF"/>
              </w:rPr>
            </w:pPr>
            <w:ins w:id="1457" w:author="Salas López Marcos Alam (UPGM)" w:date="2016-06-23T10:07:00Z">
              <w:r>
                <w:rPr>
                  <w:color w:val="31849B" w:themeColor="accent5" w:themeShade="BF"/>
                </w:rPr>
                <w:t>Piso</w:t>
              </w:r>
            </w:ins>
          </w:p>
        </w:tc>
        <w:tc>
          <w:tcPr>
            <w:tcW w:w="2045" w:type="dxa"/>
            <w:vAlign w:val="center"/>
          </w:tcPr>
          <w:p w14:paraId="4F4950A1" w14:textId="77777777" w:rsidR="00024A5C" w:rsidRPr="0008458C" w:rsidRDefault="00024A5C" w:rsidP="00C60581">
            <w:pPr>
              <w:jc w:val="center"/>
              <w:rPr>
                <w:ins w:id="1458" w:author="Salas López Marcos Alam (UPGM)" w:date="2016-06-23T10:07:00Z"/>
                <w:color w:val="31849B" w:themeColor="accent5" w:themeShade="BF"/>
              </w:rPr>
            </w:pPr>
            <w:ins w:id="1459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AA6FDAA" w14:textId="77777777" w:rsidR="00024A5C" w:rsidRPr="0008458C" w:rsidRDefault="00024A5C" w:rsidP="00C60581">
            <w:pPr>
              <w:jc w:val="center"/>
              <w:rPr>
                <w:ins w:id="1460" w:author="Salas López Marcos Alam (UPGM)" w:date="2016-06-23T10:07:00Z"/>
                <w:color w:val="31849B" w:themeColor="accent5" w:themeShade="BF"/>
              </w:rPr>
            </w:pPr>
            <w:ins w:id="1461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332C0995" w14:textId="77777777" w:rsidTr="00C60581">
        <w:trPr>
          <w:trHeight w:val="408"/>
          <w:jc w:val="center"/>
          <w:ins w:id="1462" w:author="Salas López Marcos Alam (UPGM)" w:date="2016-06-23T10:07:00Z"/>
        </w:trPr>
        <w:tc>
          <w:tcPr>
            <w:tcW w:w="3157" w:type="dxa"/>
            <w:vAlign w:val="center"/>
          </w:tcPr>
          <w:p w14:paraId="51CBC54E" w14:textId="77777777" w:rsidR="00024A5C" w:rsidRDefault="00024A5C" w:rsidP="00C60581">
            <w:pPr>
              <w:rPr>
                <w:ins w:id="1463" w:author="Salas López Marcos Alam (UPGM)" w:date="2016-06-23T10:07:00Z"/>
                <w:color w:val="31849B" w:themeColor="accent5" w:themeShade="BF"/>
              </w:rPr>
            </w:pPr>
            <w:ins w:id="1464" w:author="Salas López Marcos Alam (UPGM)" w:date="2016-06-23T10:07:00Z">
              <w:r>
                <w:rPr>
                  <w:color w:val="31849B" w:themeColor="accent5" w:themeShade="BF"/>
                </w:rPr>
                <w:t>Coordenada</w:t>
              </w:r>
            </w:ins>
          </w:p>
        </w:tc>
        <w:tc>
          <w:tcPr>
            <w:tcW w:w="2045" w:type="dxa"/>
            <w:vAlign w:val="center"/>
          </w:tcPr>
          <w:p w14:paraId="115D1CFA" w14:textId="77777777" w:rsidR="00024A5C" w:rsidRPr="0008458C" w:rsidRDefault="00024A5C" w:rsidP="00C60581">
            <w:pPr>
              <w:jc w:val="center"/>
              <w:rPr>
                <w:ins w:id="1465" w:author="Salas López Marcos Alam (UPGM)" w:date="2016-06-23T10:07:00Z"/>
                <w:color w:val="31849B" w:themeColor="accent5" w:themeShade="BF"/>
              </w:rPr>
            </w:pPr>
            <w:ins w:id="1466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C2D5BEB" w14:textId="77777777" w:rsidR="00024A5C" w:rsidRPr="0008458C" w:rsidRDefault="00024A5C" w:rsidP="00C60581">
            <w:pPr>
              <w:jc w:val="center"/>
              <w:rPr>
                <w:ins w:id="1467" w:author="Salas López Marcos Alam (UPGM)" w:date="2016-06-23T10:07:00Z"/>
                <w:color w:val="31849B" w:themeColor="accent5" w:themeShade="BF"/>
              </w:rPr>
            </w:pPr>
            <w:ins w:id="1468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0852435A" w14:textId="77777777" w:rsidTr="00C60581">
        <w:trPr>
          <w:trHeight w:val="408"/>
          <w:jc w:val="center"/>
          <w:ins w:id="1469" w:author="Salas López Marcos Alam (UPGM)" w:date="2016-06-23T10:07:00Z"/>
        </w:trPr>
        <w:tc>
          <w:tcPr>
            <w:tcW w:w="3157" w:type="dxa"/>
            <w:vAlign w:val="center"/>
          </w:tcPr>
          <w:p w14:paraId="3B787059" w14:textId="77777777" w:rsidR="00024A5C" w:rsidRDefault="00024A5C" w:rsidP="00C60581">
            <w:pPr>
              <w:rPr>
                <w:ins w:id="1470" w:author="Salas López Marcos Alam (UPGM)" w:date="2016-06-23T10:07:00Z"/>
                <w:color w:val="31849B" w:themeColor="accent5" w:themeShade="BF"/>
              </w:rPr>
            </w:pPr>
            <w:ins w:id="1471" w:author="Salas López Marcos Alam (UPGM)" w:date="2016-06-23T10:07:00Z">
              <w:r>
                <w:rPr>
                  <w:color w:val="31849B" w:themeColor="accent5" w:themeShade="BF"/>
                </w:rPr>
                <w:t>Cédula</w:t>
              </w:r>
            </w:ins>
          </w:p>
        </w:tc>
        <w:tc>
          <w:tcPr>
            <w:tcW w:w="2045" w:type="dxa"/>
            <w:vAlign w:val="center"/>
          </w:tcPr>
          <w:p w14:paraId="167ACA4B" w14:textId="77777777" w:rsidR="00024A5C" w:rsidRPr="0008458C" w:rsidRDefault="00024A5C" w:rsidP="00C60581">
            <w:pPr>
              <w:jc w:val="center"/>
              <w:rPr>
                <w:ins w:id="1472" w:author="Salas López Marcos Alam (UPGM)" w:date="2016-06-23T10:07:00Z"/>
                <w:color w:val="31849B" w:themeColor="accent5" w:themeShade="BF"/>
              </w:rPr>
            </w:pPr>
            <w:ins w:id="1473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FAF6F6A" w14:textId="77777777" w:rsidR="00024A5C" w:rsidRPr="0008458C" w:rsidRDefault="00024A5C" w:rsidP="00C60581">
            <w:pPr>
              <w:jc w:val="center"/>
              <w:rPr>
                <w:ins w:id="1474" w:author="Salas López Marcos Alam (UPGM)" w:date="2016-06-23T10:07:00Z"/>
                <w:color w:val="31849B" w:themeColor="accent5" w:themeShade="BF"/>
              </w:rPr>
            </w:pPr>
            <w:ins w:id="1475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5A73CFA4" w14:textId="77777777" w:rsidTr="00C60581">
        <w:trPr>
          <w:trHeight w:val="408"/>
          <w:jc w:val="center"/>
          <w:ins w:id="1476" w:author="Salas López Marcos Alam (UPGM)" w:date="2016-06-23T10:07:00Z"/>
        </w:trPr>
        <w:tc>
          <w:tcPr>
            <w:tcW w:w="3157" w:type="dxa"/>
            <w:vAlign w:val="center"/>
          </w:tcPr>
          <w:p w14:paraId="56EE8153" w14:textId="77777777" w:rsidR="00024A5C" w:rsidRDefault="00024A5C" w:rsidP="00C60581">
            <w:pPr>
              <w:rPr>
                <w:ins w:id="1477" w:author="Salas López Marcos Alam (UPGM)" w:date="2016-06-23T10:07:00Z"/>
                <w:color w:val="31849B" w:themeColor="accent5" w:themeShade="BF"/>
              </w:rPr>
            </w:pPr>
            <w:ins w:id="1478" w:author="Salas López Marcos Alam (UPGM)" w:date="2016-06-23T10:07:00Z">
              <w:r>
                <w:rPr>
                  <w:color w:val="31849B" w:themeColor="accent5" w:themeShade="BF"/>
                </w:rPr>
                <w:t>Currículum</w:t>
              </w:r>
            </w:ins>
          </w:p>
        </w:tc>
        <w:tc>
          <w:tcPr>
            <w:tcW w:w="2045" w:type="dxa"/>
            <w:vAlign w:val="center"/>
          </w:tcPr>
          <w:p w14:paraId="16E43EBF" w14:textId="77777777" w:rsidR="00024A5C" w:rsidRPr="0008458C" w:rsidRDefault="00024A5C" w:rsidP="00C60581">
            <w:pPr>
              <w:jc w:val="center"/>
              <w:rPr>
                <w:ins w:id="1479" w:author="Salas López Marcos Alam (UPGM)" w:date="2016-06-23T10:07:00Z"/>
                <w:color w:val="31849B" w:themeColor="accent5" w:themeShade="BF"/>
              </w:rPr>
            </w:pPr>
            <w:ins w:id="1480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D47E6F3" w14:textId="77777777" w:rsidR="00024A5C" w:rsidRPr="0008458C" w:rsidRDefault="00024A5C" w:rsidP="00C60581">
            <w:pPr>
              <w:jc w:val="center"/>
              <w:rPr>
                <w:ins w:id="1481" w:author="Salas López Marcos Alam (UPGM)" w:date="2016-06-23T10:07:00Z"/>
                <w:color w:val="31849B" w:themeColor="accent5" w:themeShade="BF"/>
              </w:rPr>
            </w:pPr>
            <w:ins w:id="1482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5A712803" w14:textId="77777777" w:rsidTr="00C60581">
        <w:trPr>
          <w:trHeight w:val="408"/>
          <w:jc w:val="center"/>
          <w:ins w:id="1483" w:author="Salas López Marcos Alam (UPGM)" w:date="2016-06-23T10:07:00Z"/>
        </w:trPr>
        <w:tc>
          <w:tcPr>
            <w:tcW w:w="3157" w:type="dxa"/>
            <w:vAlign w:val="center"/>
          </w:tcPr>
          <w:p w14:paraId="27F1BED7" w14:textId="77777777" w:rsidR="00024A5C" w:rsidRDefault="00024A5C" w:rsidP="00C60581">
            <w:pPr>
              <w:rPr>
                <w:ins w:id="1484" w:author="Salas López Marcos Alam (UPGM)" w:date="2016-06-23T10:07:00Z"/>
                <w:color w:val="31849B" w:themeColor="accent5" w:themeShade="BF"/>
              </w:rPr>
            </w:pPr>
            <w:ins w:id="1485" w:author="Salas López Marcos Alam (UPGM)" w:date="2016-06-23T10:07:00Z">
              <w:r>
                <w:rPr>
                  <w:color w:val="31849B" w:themeColor="accent5" w:themeShade="BF"/>
                </w:rPr>
                <w:t>Perfil de puesto</w:t>
              </w:r>
            </w:ins>
          </w:p>
        </w:tc>
        <w:tc>
          <w:tcPr>
            <w:tcW w:w="2045" w:type="dxa"/>
            <w:vAlign w:val="center"/>
          </w:tcPr>
          <w:p w14:paraId="0033060A" w14:textId="77777777" w:rsidR="00024A5C" w:rsidRPr="0008458C" w:rsidRDefault="00024A5C" w:rsidP="00C60581">
            <w:pPr>
              <w:jc w:val="center"/>
              <w:rPr>
                <w:ins w:id="1486" w:author="Salas López Marcos Alam (UPGM)" w:date="2016-06-23T10:07:00Z"/>
                <w:color w:val="31849B" w:themeColor="accent5" w:themeShade="BF"/>
              </w:rPr>
            </w:pPr>
            <w:ins w:id="1487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07B6F7F" w14:textId="77777777" w:rsidR="00024A5C" w:rsidRPr="0008458C" w:rsidRDefault="00024A5C" w:rsidP="00C60581">
            <w:pPr>
              <w:jc w:val="center"/>
              <w:rPr>
                <w:ins w:id="1488" w:author="Salas López Marcos Alam (UPGM)" w:date="2016-06-23T10:07:00Z"/>
                <w:color w:val="31849B" w:themeColor="accent5" w:themeShade="BF"/>
              </w:rPr>
            </w:pPr>
            <w:ins w:id="1489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0DDBC0E6" w14:textId="77777777" w:rsidTr="00C60581">
        <w:trPr>
          <w:trHeight w:val="408"/>
          <w:jc w:val="center"/>
          <w:ins w:id="1490" w:author="Salas López Marcos Alam (UPGM)" w:date="2016-06-23T10:07:00Z"/>
        </w:trPr>
        <w:tc>
          <w:tcPr>
            <w:tcW w:w="3157" w:type="dxa"/>
            <w:vAlign w:val="center"/>
          </w:tcPr>
          <w:p w14:paraId="4218F141" w14:textId="77777777" w:rsidR="00024A5C" w:rsidRDefault="00024A5C" w:rsidP="00C60581">
            <w:pPr>
              <w:rPr>
                <w:ins w:id="1491" w:author="Salas López Marcos Alam (UPGM)" w:date="2016-06-23T10:07:00Z"/>
                <w:color w:val="31849B" w:themeColor="accent5" w:themeShade="BF"/>
              </w:rPr>
            </w:pPr>
            <w:ins w:id="1492" w:author="Salas López Marcos Alam (UPGM)" w:date="2016-06-23T10:07:00Z">
              <w:r>
                <w:rPr>
                  <w:color w:val="31849B" w:themeColor="accent5" w:themeShade="BF"/>
                </w:rPr>
                <w:t>Estado civil</w:t>
              </w:r>
            </w:ins>
          </w:p>
        </w:tc>
        <w:tc>
          <w:tcPr>
            <w:tcW w:w="2045" w:type="dxa"/>
            <w:vAlign w:val="center"/>
          </w:tcPr>
          <w:p w14:paraId="51EC0F3F" w14:textId="77777777" w:rsidR="00024A5C" w:rsidRPr="0008458C" w:rsidRDefault="00024A5C" w:rsidP="00C60581">
            <w:pPr>
              <w:jc w:val="center"/>
              <w:rPr>
                <w:ins w:id="1493" w:author="Salas López Marcos Alam (UPGM)" w:date="2016-06-23T10:07:00Z"/>
                <w:color w:val="31849B" w:themeColor="accent5" w:themeShade="BF"/>
              </w:rPr>
            </w:pPr>
            <w:ins w:id="1494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811CC69" w14:textId="77777777" w:rsidR="00024A5C" w:rsidRPr="0008458C" w:rsidRDefault="00024A5C" w:rsidP="00C60581">
            <w:pPr>
              <w:jc w:val="center"/>
              <w:rPr>
                <w:ins w:id="1495" w:author="Salas López Marcos Alam (UPGM)" w:date="2016-06-23T10:07:00Z"/>
                <w:color w:val="31849B" w:themeColor="accent5" w:themeShade="BF"/>
              </w:rPr>
            </w:pPr>
            <w:ins w:id="1496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59D46BDC" w14:textId="77777777" w:rsidTr="00C60581">
        <w:trPr>
          <w:trHeight w:val="408"/>
          <w:jc w:val="center"/>
          <w:ins w:id="1497" w:author="Salas López Marcos Alam (UPGM)" w:date="2016-06-23T10:07:00Z"/>
        </w:trPr>
        <w:tc>
          <w:tcPr>
            <w:tcW w:w="3157" w:type="dxa"/>
            <w:vAlign w:val="center"/>
          </w:tcPr>
          <w:p w14:paraId="4283E87C" w14:textId="77777777" w:rsidR="00024A5C" w:rsidRDefault="00024A5C" w:rsidP="00C60581">
            <w:pPr>
              <w:rPr>
                <w:ins w:id="1498" w:author="Salas López Marcos Alam (UPGM)" w:date="2016-06-23T10:07:00Z"/>
                <w:color w:val="31849B" w:themeColor="accent5" w:themeShade="BF"/>
              </w:rPr>
            </w:pPr>
            <w:ins w:id="1499" w:author="Salas López Marcos Alam (UPGM)" w:date="2016-06-23T10:07:00Z">
              <w:r>
                <w:rPr>
                  <w:color w:val="31849B" w:themeColor="accent5" w:themeShade="BF"/>
                </w:rPr>
                <w:t>Desempeño</w:t>
              </w:r>
            </w:ins>
          </w:p>
        </w:tc>
        <w:tc>
          <w:tcPr>
            <w:tcW w:w="2045" w:type="dxa"/>
            <w:vAlign w:val="center"/>
          </w:tcPr>
          <w:p w14:paraId="597AA7F9" w14:textId="77777777" w:rsidR="00024A5C" w:rsidRPr="0008458C" w:rsidRDefault="00024A5C" w:rsidP="00C60581">
            <w:pPr>
              <w:jc w:val="center"/>
              <w:rPr>
                <w:ins w:id="1500" w:author="Salas López Marcos Alam (UPGM)" w:date="2016-06-23T10:07:00Z"/>
                <w:color w:val="31849B" w:themeColor="accent5" w:themeShade="BF"/>
              </w:rPr>
            </w:pPr>
            <w:ins w:id="1501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18AEDDF" w14:textId="77777777" w:rsidR="00024A5C" w:rsidRPr="0008458C" w:rsidRDefault="00024A5C" w:rsidP="00C60581">
            <w:pPr>
              <w:jc w:val="center"/>
              <w:rPr>
                <w:ins w:id="1502" w:author="Salas López Marcos Alam (UPGM)" w:date="2016-06-23T10:07:00Z"/>
                <w:color w:val="31849B" w:themeColor="accent5" w:themeShade="BF"/>
              </w:rPr>
            </w:pPr>
            <w:ins w:id="1503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5834F5C0" w14:textId="77777777" w:rsidTr="00C60581">
        <w:trPr>
          <w:trHeight w:val="408"/>
          <w:jc w:val="center"/>
          <w:ins w:id="1504" w:author="Salas López Marcos Alam (UPGM)" w:date="2016-06-23T10:07:00Z"/>
        </w:trPr>
        <w:tc>
          <w:tcPr>
            <w:tcW w:w="3157" w:type="dxa"/>
            <w:vAlign w:val="center"/>
          </w:tcPr>
          <w:p w14:paraId="453ACDAF" w14:textId="77777777" w:rsidR="00024A5C" w:rsidRDefault="00024A5C" w:rsidP="00C60581">
            <w:pPr>
              <w:rPr>
                <w:ins w:id="1505" w:author="Salas López Marcos Alam (UPGM)" w:date="2016-06-23T10:07:00Z"/>
                <w:color w:val="31849B" w:themeColor="accent5" w:themeShade="BF"/>
              </w:rPr>
            </w:pPr>
            <w:ins w:id="1506" w:author="Salas López Marcos Alam (UPGM)" w:date="2016-06-23T10:07:00Z">
              <w:r>
                <w:rPr>
                  <w:color w:val="31849B" w:themeColor="accent5" w:themeShade="BF"/>
                </w:rPr>
                <w:t>Documento del desempeño</w:t>
              </w:r>
            </w:ins>
          </w:p>
        </w:tc>
        <w:tc>
          <w:tcPr>
            <w:tcW w:w="2045" w:type="dxa"/>
            <w:vAlign w:val="center"/>
          </w:tcPr>
          <w:p w14:paraId="7BF18897" w14:textId="77777777" w:rsidR="00024A5C" w:rsidRPr="0008458C" w:rsidRDefault="00024A5C" w:rsidP="00C60581">
            <w:pPr>
              <w:jc w:val="center"/>
              <w:rPr>
                <w:ins w:id="1507" w:author="Salas López Marcos Alam (UPGM)" w:date="2016-06-23T10:07:00Z"/>
                <w:color w:val="31849B" w:themeColor="accent5" w:themeShade="BF"/>
              </w:rPr>
            </w:pPr>
            <w:ins w:id="1508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C11F6C6" w14:textId="77777777" w:rsidR="00024A5C" w:rsidRPr="0008458C" w:rsidRDefault="00024A5C" w:rsidP="00C60581">
            <w:pPr>
              <w:jc w:val="center"/>
              <w:rPr>
                <w:ins w:id="1509" w:author="Salas López Marcos Alam (UPGM)" w:date="2016-06-23T10:07:00Z"/>
                <w:color w:val="31849B" w:themeColor="accent5" w:themeShade="BF"/>
              </w:rPr>
            </w:pPr>
            <w:ins w:id="1510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785CD54B" w14:textId="77777777" w:rsidTr="00C60581">
        <w:trPr>
          <w:trHeight w:val="408"/>
          <w:jc w:val="center"/>
          <w:ins w:id="1511" w:author="Salas López Marcos Alam (UPGM)" w:date="2016-06-23T10:07:00Z"/>
        </w:trPr>
        <w:tc>
          <w:tcPr>
            <w:tcW w:w="3157" w:type="dxa"/>
            <w:vAlign w:val="center"/>
          </w:tcPr>
          <w:p w14:paraId="02C4AF47" w14:textId="77777777" w:rsidR="00024A5C" w:rsidRDefault="00024A5C" w:rsidP="00C60581">
            <w:pPr>
              <w:rPr>
                <w:ins w:id="1512" w:author="Salas López Marcos Alam (UPGM)" w:date="2016-06-23T10:07:00Z"/>
                <w:color w:val="31849B" w:themeColor="accent5" w:themeShade="BF"/>
              </w:rPr>
            </w:pPr>
            <w:ins w:id="1513" w:author="Salas López Marcos Alam (UPGM)" w:date="2016-06-23T10:07:00Z">
              <w:r>
                <w:rPr>
                  <w:color w:val="31849B" w:themeColor="accent5" w:themeShade="BF"/>
                </w:rPr>
                <w:t>Fotografía</w:t>
              </w:r>
            </w:ins>
          </w:p>
        </w:tc>
        <w:tc>
          <w:tcPr>
            <w:tcW w:w="2045" w:type="dxa"/>
            <w:vAlign w:val="center"/>
          </w:tcPr>
          <w:p w14:paraId="4E84F92E" w14:textId="77777777" w:rsidR="00024A5C" w:rsidRPr="0008458C" w:rsidRDefault="00024A5C" w:rsidP="00C60581">
            <w:pPr>
              <w:jc w:val="center"/>
              <w:rPr>
                <w:ins w:id="1514" w:author="Salas López Marcos Alam (UPGM)" w:date="2016-06-23T10:07:00Z"/>
                <w:color w:val="31849B" w:themeColor="accent5" w:themeShade="BF"/>
              </w:rPr>
            </w:pPr>
            <w:ins w:id="1515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E583101" w14:textId="77777777" w:rsidR="00024A5C" w:rsidRPr="0008458C" w:rsidRDefault="00024A5C" w:rsidP="00C60581">
            <w:pPr>
              <w:jc w:val="center"/>
              <w:rPr>
                <w:ins w:id="1516" w:author="Salas López Marcos Alam (UPGM)" w:date="2016-06-23T10:07:00Z"/>
                <w:color w:val="31849B" w:themeColor="accent5" w:themeShade="BF"/>
              </w:rPr>
            </w:pPr>
            <w:ins w:id="1517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038F71F0" w14:textId="77777777" w:rsidTr="00C60581">
        <w:trPr>
          <w:trHeight w:val="408"/>
          <w:jc w:val="center"/>
          <w:ins w:id="1518" w:author="Salas López Marcos Alam (UPGM)" w:date="2016-06-23T10:07:00Z"/>
        </w:trPr>
        <w:tc>
          <w:tcPr>
            <w:tcW w:w="3157" w:type="dxa"/>
            <w:vAlign w:val="center"/>
          </w:tcPr>
          <w:p w14:paraId="1C6F8799" w14:textId="77777777" w:rsidR="00024A5C" w:rsidRDefault="00024A5C" w:rsidP="00C60581">
            <w:pPr>
              <w:rPr>
                <w:ins w:id="1519" w:author="Salas López Marcos Alam (UPGM)" w:date="2016-06-23T10:07:00Z"/>
                <w:color w:val="31849B" w:themeColor="accent5" w:themeShade="BF"/>
              </w:rPr>
            </w:pPr>
            <w:ins w:id="1520" w:author="Salas López Marcos Alam (UPGM)" w:date="2016-06-23T10:07:00Z">
              <w:r>
                <w:rPr>
                  <w:color w:val="31849B" w:themeColor="accent5" w:themeShade="BF"/>
                </w:rPr>
                <w:t>Licenciatura</w:t>
              </w:r>
            </w:ins>
          </w:p>
        </w:tc>
        <w:tc>
          <w:tcPr>
            <w:tcW w:w="2045" w:type="dxa"/>
            <w:vAlign w:val="center"/>
          </w:tcPr>
          <w:p w14:paraId="7DB1BB0A" w14:textId="77777777" w:rsidR="00024A5C" w:rsidRPr="0008458C" w:rsidRDefault="00024A5C" w:rsidP="00C60581">
            <w:pPr>
              <w:jc w:val="center"/>
              <w:rPr>
                <w:ins w:id="1521" w:author="Salas López Marcos Alam (UPGM)" w:date="2016-06-23T10:07:00Z"/>
                <w:color w:val="31849B" w:themeColor="accent5" w:themeShade="BF"/>
              </w:rPr>
            </w:pPr>
            <w:ins w:id="1522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6617342" w14:textId="77777777" w:rsidR="00024A5C" w:rsidRPr="0008458C" w:rsidRDefault="00024A5C" w:rsidP="00C60581">
            <w:pPr>
              <w:jc w:val="center"/>
              <w:rPr>
                <w:ins w:id="1523" w:author="Salas López Marcos Alam (UPGM)" w:date="2016-06-23T10:07:00Z"/>
                <w:color w:val="31849B" w:themeColor="accent5" w:themeShade="BF"/>
              </w:rPr>
            </w:pPr>
            <w:ins w:id="1524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5B3BD357" w14:textId="77777777" w:rsidTr="00C60581">
        <w:trPr>
          <w:trHeight w:val="408"/>
          <w:jc w:val="center"/>
          <w:ins w:id="1525" w:author="Salas López Marcos Alam (UPGM)" w:date="2016-06-23T10:07:00Z"/>
        </w:trPr>
        <w:tc>
          <w:tcPr>
            <w:tcW w:w="3157" w:type="dxa"/>
            <w:vAlign w:val="center"/>
          </w:tcPr>
          <w:p w14:paraId="3112B830" w14:textId="77777777" w:rsidR="00024A5C" w:rsidRDefault="00024A5C" w:rsidP="00C60581">
            <w:pPr>
              <w:rPr>
                <w:ins w:id="1526" w:author="Salas López Marcos Alam (UPGM)" w:date="2016-06-23T10:07:00Z"/>
                <w:color w:val="31849B" w:themeColor="accent5" w:themeShade="BF"/>
              </w:rPr>
            </w:pPr>
            <w:ins w:id="1527" w:author="Salas López Marcos Alam (UPGM)" w:date="2016-06-23T10:07:00Z">
              <w:r>
                <w:rPr>
                  <w:color w:val="31849B" w:themeColor="accent5" w:themeShade="BF"/>
                </w:rPr>
                <w:t>Institución</w:t>
              </w:r>
            </w:ins>
          </w:p>
        </w:tc>
        <w:tc>
          <w:tcPr>
            <w:tcW w:w="2045" w:type="dxa"/>
            <w:vAlign w:val="center"/>
          </w:tcPr>
          <w:p w14:paraId="3630E586" w14:textId="77777777" w:rsidR="00024A5C" w:rsidRPr="0008458C" w:rsidRDefault="00024A5C" w:rsidP="00C60581">
            <w:pPr>
              <w:jc w:val="center"/>
              <w:rPr>
                <w:ins w:id="1528" w:author="Salas López Marcos Alam (UPGM)" w:date="2016-06-23T10:07:00Z"/>
                <w:color w:val="31849B" w:themeColor="accent5" w:themeShade="BF"/>
              </w:rPr>
            </w:pPr>
            <w:ins w:id="1529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CE22897" w14:textId="77777777" w:rsidR="00024A5C" w:rsidRPr="0008458C" w:rsidRDefault="00024A5C" w:rsidP="00C60581">
            <w:pPr>
              <w:jc w:val="center"/>
              <w:rPr>
                <w:ins w:id="1530" w:author="Salas López Marcos Alam (UPGM)" w:date="2016-06-23T10:07:00Z"/>
                <w:color w:val="31849B" w:themeColor="accent5" w:themeShade="BF"/>
              </w:rPr>
            </w:pPr>
            <w:ins w:id="1531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4F615B" w14:paraId="43946ED0" w14:textId="77777777" w:rsidTr="00C60581">
        <w:trPr>
          <w:trHeight w:val="408"/>
          <w:jc w:val="center"/>
          <w:ins w:id="1532" w:author="Salas López Marcos Alam (UPGM)" w:date="2016-06-23T10:07:00Z"/>
        </w:trPr>
        <w:tc>
          <w:tcPr>
            <w:tcW w:w="3157" w:type="dxa"/>
            <w:vAlign w:val="center"/>
          </w:tcPr>
          <w:p w14:paraId="21278A12" w14:textId="77777777" w:rsidR="00024A5C" w:rsidRPr="00C60581" w:rsidRDefault="00024A5C" w:rsidP="00C60581">
            <w:pPr>
              <w:rPr>
                <w:ins w:id="1533" w:author="Salas López Marcos Alam (UPGM)" w:date="2016-06-23T10:07:00Z"/>
                <w:color w:val="31849B" w:themeColor="accent5" w:themeShade="BF"/>
              </w:rPr>
            </w:pPr>
            <w:ins w:id="1534" w:author="Salas López Marcos Alam (UPGM)" w:date="2016-06-23T10:07:00Z">
              <w:r w:rsidRPr="00C60581">
                <w:rPr>
                  <w:color w:val="31849B" w:themeColor="accent5" w:themeShade="BF"/>
                </w:rPr>
                <w:t>Año</w:t>
              </w:r>
              <w:r>
                <w:rPr>
                  <w:color w:val="31849B" w:themeColor="accent5" w:themeShade="BF"/>
                </w:rPr>
                <w:t xml:space="preserve"> de </w:t>
              </w:r>
              <w:r w:rsidRPr="00C60581">
                <w:rPr>
                  <w:color w:val="31849B" w:themeColor="accent5" w:themeShade="BF"/>
                </w:rPr>
                <w:t>inicio</w:t>
              </w:r>
            </w:ins>
          </w:p>
        </w:tc>
        <w:tc>
          <w:tcPr>
            <w:tcW w:w="2045" w:type="dxa"/>
            <w:vAlign w:val="center"/>
          </w:tcPr>
          <w:p w14:paraId="04E8A9BD" w14:textId="77777777" w:rsidR="00024A5C" w:rsidRPr="00C60581" w:rsidRDefault="00024A5C" w:rsidP="00C60581">
            <w:pPr>
              <w:jc w:val="center"/>
              <w:rPr>
                <w:ins w:id="1535" w:author="Salas López Marcos Alam (UPGM)" w:date="2016-06-23T10:07:00Z"/>
                <w:color w:val="31849B" w:themeColor="accent5" w:themeShade="BF"/>
              </w:rPr>
            </w:pPr>
            <w:ins w:id="1536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CC458ED" w14:textId="77777777" w:rsidR="00024A5C" w:rsidRPr="00C60581" w:rsidRDefault="00024A5C" w:rsidP="00C60581">
            <w:pPr>
              <w:jc w:val="center"/>
              <w:rPr>
                <w:ins w:id="1537" w:author="Salas López Marcos Alam (UPGM)" w:date="2016-06-23T10:07:00Z"/>
                <w:color w:val="31849B" w:themeColor="accent5" w:themeShade="BF"/>
              </w:rPr>
            </w:pPr>
            <w:ins w:id="1538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4F615B" w14:paraId="4CE5A658" w14:textId="77777777" w:rsidTr="00C60581">
        <w:trPr>
          <w:trHeight w:val="408"/>
          <w:jc w:val="center"/>
          <w:ins w:id="1539" w:author="Salas López Marcos Alam (UPGM)" w:date="2016-06-23T10:07:00Z"/>
        </w:trPr>
        <w:tc>
          <w:tcPr>
            <w:tcW w:w="3157" w:type="dxa"/>
            <w:vAlign w:val="center"/>
          </w:tcPr>
          <w:p w14:paraId="306BFF00" w14:textId="77777777" w:rsidR="00024A5C" w:rsidRPr="00C60581" w:rsidRDefault="00024A5C" w:rsidP="00C60581">
            <w:pPr>
              <w:rPr>
                <w:ins w:id="1540" w:author="Salas López Marcos Alam (UPGM)" w:date="2016-06-23T10:07:00Z"/>
                <w:color w:val="31849B" w:themeColor="accent5" w:themeShade="BF"/>
              </w:rPr>
            </w:pPr>
            <w:ins w:id="1541" w:author="Salas López Marcos Alam (UPGM)" w:date="2016-06-23T10:07:00Z">
              <w:r w:rsidRPr="00C60581">
                <w:rPr>
                  <w:color w:val="31849B" w:themeColor="accent5" w:themeShade="BF"/>
                </w:rPr>
                <w:lastRenderedPageBreak/>
                <w:t>Año</w:t>
              </w:r>
              <w:r>
                <w:rPr>
                  <w:color w:val="31849B" w:themeColor="accent5" w:themeShade="BF"/>
                </w:rPr>
                <w:t xml:space="preserve"> de </w:t>
              </w:r>
              <w:r w:rsidRPr="00C60581">
                <w:rPr>
                  <w:color w:val="31849B" w:themeColor="accent5" w:themeShade="BF"/>
                </w:rPr>
                <w:t>término</w:t>
              </w:r>
            </w:ins>
          </w:p>
        </w:tc>
        <w:tc>
          <w:tcPr>
            <w:tcW w:w="2045" w:type="dxa"/>
            <w:vAlign w:val="center"/>
          </w:tcPr>
          <w:p w14:paraId="3A2269E2" w14:textId="77777777" w:rsidR="00024A5C" w:rsidRPr="00C60581" w:rsidRDefault="00024A5C" w:rsidP="00C60581">
            <w:pPr>
              <w:jc w:val="center"/>
              <w:rPr>
                <w:ins w:id="1542" w:author="Salas López Marcos Alam (UPGM)" w:date="2016-06-23T10:07:00Z"/>
                <w:color w:val="31849B" w:themeColor="accent5" w:themeShade="BF"/>
              </w:rPr>
            </w:pPr>
            <w:ins w:id="1543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544D67F" w14:textId="77777777" w:rsidR="00024A5C" w:rsidRPr="00C60581" w:rsidRDefault="00024A5C" w:rsidP="00C60581">
            <w:pPr>
              <w:jc w:val="center"/>
              <w:rPr>
                <w:ins w:id="1544" w:author="Salas López Marcos Alam (UPGM)" w:date="2016-06-23T10:07:00Z"/>
                <w:color w:val="31849B" w:themeColor="accent5" w:themeShade="BF"/>
              </w:rPr>
            </w:pPr>
            <w:ins w:id="1545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6AD10229" w14:textId="77777777" w:rsidTr="00C60581">
        <w:trPr>
          <w:trHeight w:val="408"/>
          <w:jc w:val="center"/>
          <w:ins w:id="1546" w:author="Salas López Marcos Alam (UPGM)" w:date="2016-06-23T10:07:00Z"/>
        </w:trPr>
        <w:tc>
          <w:tcPr>
            <w:tcW w:w="3157" w:type="dxa"/>
            <w:vAlign w:val="center"/>
          </w:tcPr>
          <w:p w14:paraId="212B6080" w14:textId="77777777" w:rsidR="00024A5C" w:rsidRPr="00C60581" w:rsidRDefault="00024A5C" w:rsidP="00C60581">
            <w:pPr>
              <w:rPr>
                <w:ins w:id="1547" w:author="Salas López Marcos Alam (UPGM)" w:date="2016-06-23T10:07:00Z"/>
                <w:color w:val="31849B" w:themeColor="accent5" w:themeShade="BF"/>
              </w:rPr>
            </w:pPr>
            <w:ins w:id="1548" w:author="Salas López Marcos Alam (UPGM)" w:date="2016-06-23T10:07:00Z">
              <w:r w:rsidRPr="00C60581">
                <w:rPr>
                  <w:color w:val="31849B" w:themeColor="accent5" w:themeShade="BF"/>
                </w:rPr>
                <w:t>Años</w:t>
              </w:r>
              <w:r>
                <w:rPr>
                  <w:color w:val="31849B" w:themeColor="accent5" w:themeShade="BF"/>
                </w:rPr>
                <w:t xml:space="preserve"> de </w:t>
              </w:r>
              <w:r w:rsidRPr="00C60581">
                <w:rPr>
                  <w:color w:val="31849B" w:themeColor="accent5" w:themeShade="BF"/>
                </w:rPr>
                <w:t>licenciatura</w:t>
              </w:r>
            </w:ins>
          </w:p>
        </w:tc>
        <w:tc>
          <w:tcPr>
            <w:tcW w:w="2045" w:type="dxa"/>
            <w:vAlign w:val="center"/>
          </w:tcPr>
          <w:p w14:paraId="1821E2DF" w14:textId="77777777" w:rsidR="00024A5C" w:rsidRPr="00C60581" w:rsidRDefault="00024A5C" w:rsidP="00C60581">
            <w:pPr>
              <w:jc w:val="center"/>
              <w:rPr>
                <w:ins w:id="1549" w:author="Salas López Marcos Alam (UPGM)" w:date="2016-06-23T10:07:00Z"/>
                <w:color w:val="31849B" w:themeColor="accent5" w:themeShade="BF"/>
              </w:rPr>
            </w:pPr>
            <w:ins w:id="1550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7094CB7" w14:textId="77777777" w:rsidR="00024A5C" w:rsidRPr="00C60581" w:rsidRDefault="00024A5C" w:rsidP="00C60581">
            <w:pPr>
              <w:jc w:val="center"/>
              <w:rPr>
                <w:ins w:id="1551" w:author="Salas López Marcos Alam (UPGM)" w:date="2016-06-23T10:07:00Z"/>
                <w:color w:val="31849B" w:themeColor="accent5" w:themeShade="BF"/>
              </w:rPr>
            </w:pPr>
            <w:ins w:id="1552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727AE74D" w14:textId="77777777" w:rsidTr="00C60581">
        <w:trPr>
          <w:trHeight w:val="408"/>
          <w:jc w:val="center"/>
          <w:ins w:id="1553" w:author="Salas López Marcos Alam (UPGM)" w:date="2016-06-23T10:07:00Z"/>
        </w:trPr>
        <w:tc>
          <w:tcPr>
            <w:tcW w:w="3157" w:type="dxa"/>
            <w:vAlign w:val="center"/>
          </w:tcPr>
          <w:p w14:paraId="6F4CDE7F" w14:textId="77777777" w:rsidR="00024A5C" w:rsidRDefault="00024A5C" w:rsidP="00C60581">
            <w:pPr>
              <w:rPr>
                <w:ins w:id="1554" w:author="Salas López Marcos Alam (UPGM)" w:date="2016-06-23T10:07:00Z"/>
                <w:color w:val="31849B" w:themeColor="accent5" w:themeShade="BF"/>
              </w:rPr>
            </w:pPr>
            <w:ins w:id="1555" w:author="Salas López Marcos Alam (UPGM)" w:date="2016-06-23T10:07:00Z">
              <w:r>
                <w:rPr>
                  <w:color w:val="31849B" w:themeColor="accent5" w:themeShade="BF"/>
                </w:rPr>
                <w:t>Documento obtenido</w:t>
              </w:r>
            </w:ins>
          </w:p>
        </w:tc>
        <w:tc>
          <w:tcPr>
            <w:tcW w:w="2045" w:type="dxa"/>
            <w:vAlign w:val="center"/>
          </w:tcPr>
          <w:p w14:paraId="730094DC" w14:textId="77777777" w:rsidR="00024A5C" w:rsidRPr="0008458C" w:rsidRDefault="00024A5C" w:rsidP="00C60581">
            <w:pPr>
              <w:jc w:val="center"/>
              <w:rPr>
                <w:ins w:id="1556" w:author="Salas López Marcos Alam (UPGM)" w:date="2016-06-23T10:07:00Z"/>
                <w:color w:val="31849B" w:themeColor="accent5" w:themeShade="BF"/>
              </w:rPr>
            </w:pPr>
            <w:ins w:id="1557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85BBD52" w14:textId="77777777" w:rsidR="00024A5C" w:rsidRPr="0008458C" w:rsidRDefault="00024A5C" w:rsidP="00C60581">
            <w:pPr>
              <w:jc w:val="center"/>
              <w:rPr>
                <w:ins w:id="1558" w:author="Salas López Marcos Alam (UPGM)" w:date="2016-06-23T10:07:00Z"/>
                <w:color w:val="31849B" w:themeColor="accent5" w:themeShade="BF"/>
              </w:rPr>
            </w:pPr>
            <w:ins w:id="1559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24CB3E78" w14:textId="77777777" w:rsidTr="00C60581">
        <w:trPr>
          <w:trHeight w:val="408"/>
          <w:jc w:val="center"/>
          <w:ins w:id="1560" w:author="Salas López Marcos Alam (UPGM)" w:date="2016-06-23T10:07:00Z"/>
        </w:trPr>
        <w:tc>
          <w:tcPr>
            <w:tcW w:w="3157" w:type="dxa"/>
            <w:vAlign w:val="center"/>
          </w:tcPr>
          <w:p w14:paraId="70086031" w14:textId="77777777" w:rsidR="00024A5C" w:rsidRPr="00C60581" w:rsidRDefault="00024A5C" w:rsidP="00C60581">
            <w:pPr>
              <w:rPr>
                <w:ins w:id="1561" w:author="Salas López Marcos Alam (UPGM)" w:date="2016-06-23T10:07:00Z"/>
                <w:color w:val="31849B" w:themeColor="accent5" w:themeShade="BF"/>
              </w:rPr>
            </w:pPr>
            <w:ins w:id="1562" w:author="Salas López Marcos Alam (UPGM)" w:date="2016-06-23T10:07:00Z">
              <w:r w:rsidRPr="00C60581">
                <w:rPr>
                  <w:color w:val="31849B" w:themeColor="accent5" w:themeShade="BF"/>
                </w:rPr>
                <w:t>Estatus</w:t>
              </w:r>
            </w:ins>
          </w:p>
        </w:tc>
        <w:tc>
          <w:tcPr>
            <w:tcW w:w="2045" w:type="dxa"/>
            <w:vAlign w:val="center"/>
          </w:tcPr>
          <w:p w14:paraId="0C5F354F" w14:textId="77777777" w:rsidR="00024A5C" w:rsidRPr="00C60581" w:rsidRDefault="00024A5C" w:rsidP="00C60581">
            <w:pPr>
              <w:jc w:val="center"/>
              <w:rPr>
                <w:ins w:id="1563" w:author="Salas López Marcos Alam (UPGM)" w:date="2016-06-23T10:07:00Z"/>
                <w:color w:val="31849B" w:themeColor="accent5" w:themeShade="BF"/>
              </w:rPr>
            </w:pPr>
            <w:ins w:id="1564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B8CD4C4" w14:textId="77777777" w:rsidR="00024A5C" w:rsidRPr="00C60581" w:rsidRDefault="00024A5C" w:rsidP="00C60581">
            <w:pPr>
              <w:jc w:val="center"/>
              <w:rPr>
                <w:ins w:id="1565" w:author="Salas López Marcos Alam (UPGM)" w:date="2016-06-23T10:07:00Z"/>
                <w:color w:val="31849B" w:themeColor="accent5" w:themeShade="BF"/>
              </w:rPr>
            </w:pPr>
            <w:ins w:id="1566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1CA08DB1" w14:textId="77777777" w:rsidTr="00C60581">
        <w:trPr>
          <w:trHeight w:val="408"/>
          <w:jc w:val="center"/>
          <w:ins w:id="1567" w:author="Salas López Marcos Alam (UPGM)" w:date="2016-06-23T10:07:00Z"/>
        </w:trPr>
        <w:tc>
          <w:tcPr>
            <w:tcW w:w="3157" w:type="dxa"/>
            <w:vAlign w:val="center"/>
          </w:tcPr>
          <w:p w14:paraId="24283E36" w14:textId="77777777" w:rsidR="00024A5C" w:rsidRDefault="00024A5C" w:rsidP="00C60581">
            <w:pPr>
              <w:rPr>
                <w:ins w:id="1568" w:author="Salas López Marcos Alam (UPGM)" w:date="2016-06-23T10:07:00Z"/>
                <w:color w:val="31849B" w:themeColor="accent5" w:themeShade="BF"/>
              </w:rPr>
            </w:pPr>
            <w:ins w:id="1569" w:author="Salas López Marcos Alam (UPGM)" w:date="2016-06-23T10:07:00Z">
              <w:r>
                <w:rPr>
                  <w:color w:val="31849B" w:themeColor="accent5" w:themeShade="BF"/>
                </w:rPr>
                <w:t>Habilidades</w:t>
              </w:r>
            </w:ins>
          </w:p>
        </w:tc>
        <w:tc>
          <w:tcPr>
            <w:tcW w:w="2045" w:type="dxa"/>
            <w:vAlign w:val="center"/>
          </w:tcPr>
          <w:p w14:paraId="36E7756F" w14:textId="77777777" w:rsidR="00024A5C" w:rsidRPr="0008458C" w:rsidRDefault="00024A5C" w:rsidP="00C60581">
            <w:pPr>
              <w:jc w:val="center"/>
              <w:rPr>
                <w:ins w:id="1570" w:author="Salas López Marcos Alam (UPGM)" w:date="2016-06-23T10:07:00Z"/>
                <w:color w:val="31849B" w:themeColor="accent5" w:themeShade="BF"/>
              </w:rPr>
            </w:pPr>
            <w:ins w:id="1571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890F8AA" w14:textId="77777777" w:rsidR="00024A5C" w:rsidRPr="0008458C" w:rsidRDefault="00024A5C" w:rsidP="00C60581">
            <w:pPr>
              <w:jc w:val="center"/>
              <w:rPr>
                <w:ins w:id="1572" w:author="Salas López Marcos Alam (UPGM)" w:date="2016-06-23T10:07:00Z"/>
                <w:color w:val="31849B" w:themeColor="accent5" w:themeShade="BF"/>
              </w:rPr>
            </w:pPr>
            <w:ins w:id="1573" w:author="Salas López Marcos Alam (UPGM)" w:date="2016-06-23T10:07:00Z">
              <w:r>
                <w:rPr>
                  <w:color w:val="31849B" w:themeColor="accent5" w:themeShade="BF"/>
                </w:rPr>
                <w:t>se seleccionará de catálogo</w:t>
              </w:r>
            </w:ins>
          </w:p>
        </w:tc>
      </w:tr>
      <w:tr w:rsidR="00024A5C" w:rsidRPr="0008458C" w14:paraId="6A157E80" w14:textId="77777777" w:rsidTr="00C60581">
        <w:trPr>
          <w:trHeight w:val="408"/>
          <w:jc w:val="center"/>
          <w:ins w:id="1574" w:author="Salas López Marcos Alam (UPGM)" w:date="2016-06-23T10:07:00Z"/>
        </w:trPr>
        <w:tc>
          <w:tcPr>
            <w:tcW w:w="3157" w:type="dxa"/>
            <w:vAlign w:val="center"/>
          </w:tcPr>
          <w:p w14:paraId="56688369" w14:textId="77777777" w:rsidR="00024A5C" w:rsidRDefault="00024A5C" w:rsidP="00C60581">
            <w:pPr>
              <w:rPr>
                <w:ins w:id="1575" w:author="Salas López Marcos Alam (UPGM)" w:date="2016-06-23T10:07:00Z"/>
                <w:color w:val="31849B" w:themeColor="accent5" w:themeShade="BF"/>
              </w:rPr>
            </w:pPr>
            <w:ins w:id="1576" w:author="Salas López Marcos Alam (UPGM)" w:date="2016-06-23T10:07:00Z">
              <w:r>
                <w:rPr>
                  <w:color w:val="31849B" w:themeColor="accent5" w:themeShade="BF"/>
                </w:rPr>
                <w:t>Nivel de Habilidad</w:t>
              </w:r>
            </w:ins>
          </w:p>
        </w:tc>
        <w:tc>
          <w:tcPr>
            <w:tcW w:w="2045" w:type="dxa"/>
            <w:vAlign w:val="center"/>
          </w:tcPr>
          <w:p w14:paraId="02863142" w14:textId="77777777" w:rsidR="00024A5C" w:rsidRPr="0008458C" w:rsidRDefault="00024A5C" w:rsidP="00C60581">
            <w:pPr>
              <w:jc w:val="center"/>
              <w:rPr>
                <w:ins w:id="1577" w:author="Salas López Marcos Alam (UPGM)" w:date="2016-06-23T10:07:00Z"/>
                <w:color w:val="31849B" w:themeColor="accent5" w:themeShade="BF"/>
              </w:rPr>
            </w:pPr>
            <w:ins w:id="1578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11C69D8" w14:textId="77777777" w:rsidR="00024A5C" w:rsidRPr="0008458C" w:rsidRDefault="00024A5C" w:rsidP="00C60581">
            <w:pPr>
              <w:jc w:val="center"/>
              <w:rPr>
                <w:ins w:id="1579" w:author="Salas López Marcos Alam (UPGM)" w:date="2016-06-23T10:07:00Z"/>
                <w:color w:val="31849B" w:themeColor="accent5" w:themeShade="BF"/>
              </w:rPr>
            </w:pPr>
            <w:ins w:id="1580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7DD5741C" w14:textId="77777777" w:rsidTr="00C60581">
        <w:trPr>
          <w:trHeight w:val="408"/>
          <w:jc w:val="center"/>
          <w:ins w:id="1581" w:author="Salas López Marcos Alam (UPGM)" w:date="2016-06-23T10:07:00Z"/>
        </w:trPr>
        <w:tc>
          <w:tcPr>
            <w:tcW w:w="3157" w:type="dxa"/>
            <w:vAlign w:val="center"/>
          </w:tcPr>
          <w:p w14:paraId="55A2EF28" w14:textId="77777777" w:rsidR="00024A5C" w:rsidRDefault="00024A5C" w:rsidP="00C60581">
            <w:pPr>
              <w:rPr>
                <w:ins w:id="1582" w:author="Salas López Marcos Alam (UPGM)" w:date="2016-06-23T10:07:00Z"/>
                <w:color w:val="31849B" w:themeColor="accent5" w:themeShade="BF"/>
              </w:rPr>
            </w:pPr>
            <w:ins w:id="1583" w:author="Salas López Marcos Alam (UPGM)" w:date="2016-06-23T10:07:00Z">
              <w:r>
                <w:rPr>
                  <w:color w:val="31849B" w:themeColor="accent5" w:themeShade="BF"/>
                </w:rPr>
                <w:t>Certificación</w:t>
              </w:r>
            </w:ins>
          </w:p>
        </w:tc>
        <w:tc>
          <w:tcPr>
            <w:tcW w:w="2045" w:type="dxa"/>
            <w:vAlign w:val="center"/>
          </w:tcPr>
          <w:p w14:paraId="66BDB8A1" w14:textId="77777777" w:rsidR="00024A5C" w:rsidRPr="0008458C" w:rsidRDefault="00024A5C" w:rsidP="00C60581">
            <w:pPr>
              <w:jc w:val="center"/>
              <w:rPr>
                <w:ins w:id="1584" w:author="Salas López Marcos Alam (UPGM)" w:date="2016-06-23T10:07:00Z"/>
                <w:color w:val="31849B" w:themeColor="accent5" w:themeShade="BF"/>
              </w:rPr>
            </w:pPr>
            <w:ins w:id="1585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760F64C" w14:textId="77777777" w:rsidR="00024A5C" w:rsidRPr="0008458C" w:rsidRDefault="00024A5C" w:rsidP="00C60581">
            <w:pPr>
              <w:jc w:val="center"/>
              <w:rPr>
                <w:ins w:id="1586" w:author="Salas López Marcos Alam (UPGM)" w:date="2016-06-23T10:07:00Z"/>
                <w:color w:val="31849B" w:themeColor="accent5" w:themeShade="BF"/>
              </w:rPr>
            </w:pPr>
            <w:ins w:id="1587" w:author="Salas López Marcos Alam (UPGM)" w:date="2016-06-23T10:07:00Z">
              <w:r>
                <w:rPr>
                  <w:color w:val="31849B" w:themeColor="accent5" w:themeShade="BF"/>
                </w:rPr>
                <w:t>se seleccionará de catálogo</w:t>
              </w:r>
            </w:ins>
          </w:p>
        </w:tc>
      </w:tr>
      <w:tr w:rsidR="00024A5C" w:rsidRPr="0008458C" w14:paraId="13904538" w14:textId="77777777" w:rsidTr="00C60581">
        <w:trPr>
          <w:trHeight w:val="408"/>
          <w:jc w:val="center"/>
          <w:ins w:id="1588" w:author="Salas López Marcos Alam (UPGM)" w:date="2016-06-23T10:07:00Z"/>
        </w:trPr>
        <w:tc>
          <w:tcPr>
            <w:tcW w:w="3157" w:type="dxa"/>
            <w:vAlign w:val="center"/>
          </w:tcPr>
          <w:p w14:paraId="00D44059" w14:textId="77777777" w:rsidR="00024A5C" w:rsidRDefault="00024A5C" w:rsidP="00C60581">
            <w:pPr>
              <w:rPr>
                <w:ins w:id="1589" w:author="Salas López Marcos Alam (UPGM)" w:date="2016-06-23T10:07:00Z"/>
                <w:color w:val="31849B" w:themeColor="accent5" w:themeShade="BF"/>
              </w:rPr>
            </w:pPr>
            <w:ins w:id="1590" w:author="Salas López Marcos Alam (UPGM)" w:date="2016-06-23T10:07:00Z">
              <w:r>
                <w:rPr>
                  <w:color w:val="31849B" w:themeColor="accent5" w:themeShade="BF"/>
                </w:rPr>
                <w:t>Año de certificación</w:t>
              </w:r>
            </w:ins>
          </w:p>
        </w:tc>
        <w:tc>
          <w:tcPr>
            <w:tcW w:w="2045" w:type="dxa"/>
            <w:vAlign w:val="center"/>
          </w:tcPr>
          <w:p w14:paraId="69B558A4" w14:textId="77777777" w:rsidR="00024A5C" w:rsidRPr="0008458C" w:rsidRDefault="00024A5C" w:rsidP="00C60581">
            <w:pPr>
              <w:jc w:val="center"/>
              <w:rPr>
                <w:ins w:id="1591" w:author="Salas López Marcos Alam (UPGM)" w:date="2016-06-23T10:07:00Z"/>
                <w:color w:val="31849B" w:themeColor="accent5" w:themeShade="BF"/>
              </w:rPr>
            </w:pPr>
            <w:ins w:id="1592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D168243" w14:textId="77777777" w:rsidR="00024A5C" w:rsidRPr="0008458C" w:rsidRDefault="00024A5C" w:rsidP="00C60581">
            <w:pPr>
              <w:jc w:val="center"/>
              <w:rPr>
                <w:ins w:id="1593" w:author="Salas López Marcos Alam (UPGM)" w:date="2016-06-23T10:07:00Z"/>
                <w:color w:val="31849B" w:themeColor="accent5" w:themeShade="BF"/>
              </w:rPr>
            </w:pPr>
            <w:ins w:id="1594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3F37C393" w14:textId="77777777" w:rsidTr="00C60581">
        <w:trPr>
          <w:trHeight w:val="408"/>
          <w:jc w:val="center"/>
          <w:ins w:id="1595" w:author="Salas López Marcos Alam (UPGM)" w:date="2016-06-23T10:07:00Z"/>
        </w:trPr>
        <w:tc>
          <w:tcPr>
            <w:tcW w:w="3157" w:type="dxa"/>
            <w:vAlign w:val="center"/>
          </w:tcPr>
          <w:p w14:paraId="20BC3902" w14:textId="77777777" w:rsidR="00024A5C" w:rsidRDefault="00024A5C" w:rsidP="00C60581">
            <w:pPr>
              <w:rPr>
                <w:ins w:id="1596" w:author="Salas López Marcos Alam (UPGM)" w:date="2016-06-23T10:07:00Z"/>
                <w:color w:val="31849B" w:themeColor="accent5" w:themeShade="BF"/>
              </w:rPr>
            </w:pPr>
            <w:ins w:id="1597" w:author="Salas López Marcos Alam (UPGM)" w:date="2016-06-23T10:07:00Z">
              <w:r>
                <w:rPr>
                  <w:color w:val="31849B" w:themeColor="accent5" w:themeShade="BF"/>
                </w:rPr>
                <w:t>Curso</w:t>
              </w:r>
            </w:ins>
          </w:p>
        </w:tc>
        <w:tc>
          <w:tcPr>
            <w:tcW w:w="2045" w:type="dxa"/>
            <w:vAlign w:val="center"/>
          </w:tcPr>
          <w:p w14:paraId="6FE3B606" w14:textId="77777777" w:rsidR="00024A5C" w:rsidRPr="0008458C" w:rsidRDefault="00024A5C" w:rsidP="00C60581">
            <w:pPr>
              <w:jc w:val="center"/>
              <w:rPr>
                <w:ins w:id="1598" w:author="Salas López Marcos Alam (UPGM)" w:date="2016-06-23T10:07:00Z"/>
                <w:color w:val="31849B" w:themeColor="accent5" w:themeShade="BF"/>
              </w:rPr>
            </w:pPr>
            <w:ins w:id="1599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DCAFC25" w14:textId="77777777" w:rsidR="00024A5C" w:rsidRPr="0008458C" w:rsidRDefault="00024A5C" w:rsidP="00C60581">
            <w:pPr>
              <w:jc w:val="center"/>
              <w:rPr>
                <w:ins w:id="1600" w:author="Salas López Marcos Alam (UPGM)" w:date="2016-06-23T10:07:00Z"/>
                <w:color w:val="31849B" w:themeColor="accent5" w:themeShade="BF"/>
              </w:rPr>
            </w:pPr>
            <w:ins w:id="1601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00D3138C" w14:textId="77777777" w:rsidTr="00C60581">
        <w:trPr>
          <w:trHeight w:val="408"/>
          <w:jc w:val="center"/>
          <w:ins w:id="1602" w:author="Salas López Marcos Alam (UPGM)" w:date="2016-06-23T10:07:00Z"/>
        </w:trPr>
        <w:tc>
          <w:tcPr>
            <w:tcW w:w="3157" w:type="dxa"/>
            <w:vAlign w:val="center"/>
          </w:tcPr>
          <w:p w14:paraId="5956B7B7" w14:textId="77777777" w:rsidR="00024A5C" w:rsidRDefault="00024A5C" w:rsidP="00C60581">
            <w:pPr>
              <w:rPr>
                <w:ins w:id="1603" w:author="Salas López Marcos Alam (UPGM)" w:date="2016-06-23T10:07:00Z"/>
                <w:color w:val="31849B" w:themeColor="accent5" w:themeShade="BF"/>
              </w:rPr>
            </w:pPr>
            <w:ins w:id="1604" w:author="Salas López Marcos Alam (UPGM)" w:date="2016-06-23T10:07:00Z">
              <w:r>
                <w:rPr>
                  <w:color w:val="31849B" w:themeColor="accent5" w:themeShade="BF"/>
                </w:rPr>
                <w:t>Día_inic_curso</w:t>
              </w:r>
            </w:ins>
          </w:p>
        </w:tc>
        <w:tc>
          <w:tcPr>
            <w:tcW w:w="2045" w:type="dxa"/>
            <w:vAlign w:val="center"/>
          </w:tcPr>
          <w:p w14:paraId="6ED2D519" w14:textId="77777777" w:rsidR="00024A5C" w:rsidRPr="0008458C" w:rsidRDefault="00024A5C" w:rsidP="00C60581">
            <w:pPr>
              <w:jc w:val="center"/>
              <w:rPr>
                <w:ins w:id="1605" w:author="Salas López Marcos Alam (UPGM)" w:date="2016-06-23T10:07:00Z"/>
                <w:color w:val="31849B" w:themeColor="accent5" w:themeShade="BF"/>
              </w:rPr>
            </w:pPr>
            <w:ins w:id="1606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9461652" w14:textId="77777777" w:rsidR="00024A5C" w:rsidRPr="0008458C" w:rsidRDefault="00024A5C" w:rsidP="00C60581">
            <w:pPr>
              <w:jc w:val="center"/>
              <w:rPr>
                <w:ins w:id="1607" w:author="Salas López Marcos Alam (UPGM)" w:date="2016-06-23T10:07:00Z"/>
                <w:color w:val="31849B" w:themeColor="accent5" w:themeShade="BF"/>
              </w:rPr>
            </w:pPr>
            <w:ins w:id="1608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7F742CFA" w14:textId="77777777" w:rsidTr="00C60581">
        <w:trPr>
          <w:trHeight w:val="408"/>
          <w:jc w:val="center"/>
          <w:ins w:id="1609" w:author="Salas López Marcos Alam (UPGM)" w:date="2016-06-23T10:07:00Z"/>
        </w:trPr>
        <w:tc>
          <w:tcPr>
            <w:tcW w:w="3157" w:type="dxa"/>
            <w:vAlign w:val="center"/>
          </w:tcPr>
          <w:p w14:paraId="3CA18779" w14:textId="77777777" w:rsidR="00024A5C" w:rsidRDefault="00024A5C" w:rsidP="00C60581">
            <w:pPr>
              <w:rPr>
                <w:ins w:id="1610" w:author="Salas López Marcos Alam (UPGM)" w:date="2016-06-23T10:07:00Z"/>
                <w:color w:val="31849B" w:themeColor="accent5" w:themeShade="BF"/>
              </w:rPr>
            </w:pPr>
            <w:ins w:id="1611" w:author="Salas López Marcos Alam (UPGM)" w:date="2016-06-23T10:07:00Z">
              <w:r>
                <w:rPr>
                  <w:color w:val="31849B" w:themeColor="accent5" w:themeShade="BF"/>
                </w:rPr>
                <w:t>Mes_inic_curso</w:t>
              </w:r>
            </w:ins>
          </w:p>
        </w:tc>
        <w:tc>
          <w:tcPr>
            <w:tcW w:w="2045" w:type="dxa"/>
            <w:vAlign w:val="center"/>
          </w:tcPr>
          <w:p w14:paraId="1BD70DD8" w14:textId="77777777" w:rsidR="00024A5C" w:rsidRPr="0008458C" w:rsidRDefault="00024A5C" w:rsidP="00C60581">
            <w:pPr>
              <w:jc w:val="center"/>
              <w:rPr>
                <w:ins w:id="1612" w:author="Salas López Marcos Alam (UPGM)" w:date="2016-06-23T10:07:00Z"/>
                <w:color w:val="31849B" w:themeColor="accent5" w:themeShade="BF"/>
              </w:rPr>
            </w:pPr>
            <w:ins w:id="1613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43AD117" w14:textId="77777777" w:rsidR="00024A5C" w:rsidRPr="0008458C" w:rsidRDefault="00024A5C" w:rsidP="00C60581">
            <w:pPr>
              <w:jc w:val="center"/>
              <w:rPr>
                <w:ins w:id="1614" w:author="Salas López Marcos Alam (UPGM)" w:date="2016-06-23T10:07:00Z"/>
                <w:color w:val="31849B" w:themeColor="accent5" w:themeShade="BF"/>
              </w:rPr>
            </w:pPr>
            <w:ins w:id="1615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16576744" w14:textId="77777777" w:rsidTr="00C60581">
        <w:trPr>
          <w:trHeight w:val="408"/>
          <w:jc w:val="center"/>
          <w:ins w:id="1616" w:author="Salas López Marcos Alam (UPGM)" w:date="2016-06-23T10:07:00Z"/>
        </w:trPr>
        <w:tc>
          <w:tcPr>
            <w:tcW w:w="3157" w:type="dxa"/>
            <w:vAlign w:val="center"/>
          </w:tcPr>
          <w:p w14:paraId="26EE79EB" w14:textId="77777777" w:rsidR="00024A5C" w:rsidRDefault="00024A5C" w:rsidP="00C60581">
            <w:pPr>
              <w:rPr>
                <w:ins w:id="1617" w:author="Salas López Marcos Alam (UPGM)" w:date="2016-06-23T10:07:00Z"/>
                <w:color w:val="31849B" w:themeColor="accent5" w:themeShade="BF"/>
              </w:rPr>
            </w:pPr>
            <w:ins w:id="1618" w:author="Salas López Marcos Alam (UPGM)" w:date="2016-06-23T10:07:00Z">
              <w:r>
                <w:rPr>
                  <w:color w:val="31849B" w:themeColor="accent5" w:themeShade="BF"/>
                </w:rPr>
                <w:t>Año_inic_curso</w:t>
              </w:r>
            </w:ins>
          </w:p>
        </w:tc>
        <w:tc>
          <w:tcPr>
            <w:tcW w:w="2045" w:type="dxa"/>
            <w:vAlign w:val="center"/>
          </w:tcPr>
          <w:p w14:paraId="25C7F308" w14:textId="77777777" w:rsidR="00024A5C" w:rsidRPr="0008458C" w:rsidRDefault="00024A5C" w:rsidP="00C60581">
            <w:pPr>
              <w:jc w:val="center"/>
              <w:rPr>
                <w:ins w:id="1619" w:author="Salas López Marcos Alam (UPGM)" w:date="2016-06-23T10:07:00Z"/>
                <w:color w:val="31849B" w:themeColor="accent5" w:themeShade="BF"/>
              </w:rPr>
            </w:pPr>
            <w:ins w:id="1620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2C33867" w14:textId="77777777" w:rsidR="00024A5C" w:rsidRPr="0008458C" w:rsidRDefault="00024A5C" w:rsidP="00C60581">
            <w:pPr>
              <w:jc w:val="center"/>
              <w:rPr>
                <w:ins w:id="1621" w:author="Salas López Marcos Alam (UPGM)" w:date="2016-06-23T10:07:00Z"/>
                <w:color w:val="31849B" w:themeColor="accent5" w:themeShade="BF"/>
              </w:rPr>
            </w:pPr>
            <w:ins w:id="1622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4D265869" w14:textId="77777777" w:rsidTr="00C60581">
        <w:trPr>
          <w:trHeight w:val="408"/>
          <w:jc w:val="center"/>
          <w:ins w:id="1623" w:author="Salas López Marcos Alam (UPGM)" w:date="2016-06-23T10:07:00Z"/>
        </w:trPr>
        <w:tc>
          <w:tcPr>
            <w:tcW w:w="3157" w:type="dxa"/>
            <w:vAlign w:val="center"/>
          </w:tcPr>
          <w:p w14:paraId="322156C0" w14:textId="77777777" w:rsidR="00024A5C" w:rsidRDefault="00024A5C" w:rsidP="00C60581">
            <w:pPr>
              <w:rPr>
                <w:ins w:id="1624" w:author="Salas López Marcos Alam (UPGM)" w:date="2016-06-23T10:07:00Z"/>
                <w:color w:val="31849B" w:themeColor="accent5" w:themeShade="BF"/>
              </w:rPr>
            </w:pPr>
            <w:ins w:id="1625" w:author="Salas López Marcos Alam (UPGM)" w:date="2016-06-23T10:07:00Z">
              <w:r>
                <w:rPr>
                  <w:color w:val="31849B" w:themeColor="accent5" w:themeShade="BF"/>
                </w:rPr>
                <w:t>Día_fin_curso</w:t>
              </w:r>
            </w:ins>
          </w:p>
        </w:tc>
        <w:tc>
          <w:tcPr>
            <w:tcW w:w="2045" w:type="dxa"/>
            <w:vAlign w:val="center"/>
          </w:tcPr>
          <w:p w14:paraId="4409D353" w14:textId="77777777" w:rsidR="00024A5C" w:rsidRPr="0008458C" w:rsidRDefault="00024A5C" w:rsidP="00C60581">
            <w:pPr>
              <w:jc w:val="center"/>
              <w:rPr>
                <w:ins w:id="1626" w:author="Salas López Marcos Alam (UPGM)" w:date="2016-06-23T10:07:00Z"/>
                <w:color w:val="31849B" w:themeColor="accent5" w:themeShade="BF"/>
              </w:rPr>
            </w:pPr>
            <w:ins w:id="1627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7FCED3F" w14:textId="77777777" w:rsidR="00024A5C" w:rsidRPr="0008458C" w:rsidRDefault="00024A5C" w:rsidP="00C60581">
            <w:pPr>
              <w:jc w:val="center"/>
              <w:rPr>
                <w:ins w:id="1628" w:author="Salas López Marcos Alam (UPGM)" w:date="2016-06-23T10:07:00Z"/>
                <w:color w:val="31849B" w:themeColor="accent5" w:themeShade="BF"/>
              </w:rPr>
            </w:pPr>
            <w:ins w:id="1629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6A2C86D4" w14:textId="77777777" w:rsidTr="00C60581">
        <w:trPr>
          <w:trHeight w:val="408"/>
          <w:jc w:val="center"/>
          <w:ins w:id="1630" w:author="Salas López Marcos Alam (UPGM)" w:date="2016-06-23T10:07:00Z"/>
        </w:trPr>
        <w:tc>
          <w:tcPr>
            <w:tcW w:w="3157" w:type="dxa"/>
            <w:vAlign w:val="center"/>
          </w:tcPr>
          <w:p w14:paraId="531A9BC5" w14:textId="77777777" w:rsidR="00024A5C" w:rsidRDefault="00024A5C" w:rsidP="00C60581">
            <w:pPr>
              <w:rPr>
                <w:ins w:id="1631" w:author="Salas López Marcos Alam (UPGM)" w:date="2016-06-23T10:07:00Z"/>
                <w:color w:val="31849B" w:themeColor="accent5" w:themeShade="BF"/>
              </w:rPr>
            </w:pPr>
            <w:ins w:id="1632" w:author="Salas López Marcos Alam (UPGM)" w:date="2016-06-23T10:07:00Z">
              <w:r>
                <w:rPr>
                  <w:color w:val="31849B" w:themeColor="accent5" w:themeShade="BF"/>
                </w:rPr>
                <w:t>Mes_fin_curso</w:t>
              </w:r>
            </w:ins>
          </w:p>
        </w:tc>
        <w:tc>
          <w:tcPr>
            <w:tcW w:w="2045" w:type="dxa"/>
            <w:vAlign w:val="center"/>
          </w:tcPr>
          <w:p w14:paraId="3ED6B66C" w14:textId="77777777" w:rsidR="00024A5C" w:rsidRPr="0008458C" w:rsidRDefault="00024A5C" w:rsidP="00C60581">
            <w:pPr>
              <w:jc w:val="center"/>
              <w:rPr>
                <w:ins w:id="1633" w:author="Salas López Marcos Alam (UPGM)" w:date="2016-06-23T10:07:00Z"/>
                <w:color w:val="31849B" w:themeColor="accent5" w:themeShade="BF"/>
              </w:rPr>
            </w:pPr>
            <w:ins w:id="1634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E212F9D" w14:textId="77777777" w:rsidR="00024A5C" w:rsidRPr="0008458C" w:rsidRDefault="00024A5C" w:rsidP="00C60581">
            <w:pPr>
              <w:jc w:val="center"/>
              <w:rPr>
                <w:ins w:id="1635" w:author="Salas López Marcos Alam (UPGM)" w:date="2016-06-23T10:07:00Z"/>
                <w:color w:val="31849B" w:themeColor="accent5" w:themeShade="BF"/>
              </w:rPr>
            </w:pPr>
            <w:ins w:id="1636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2A32E0EE" w14:textId="77777777" w:rsidTr="00C60581">
        <w:trPr>
          <w:trHeight w:val="408"/>
          <w:jc w:val="center"/>
          <w:ins w:id="1637" w:author="Salas López Marcos Alam (UPGM)" w:date="2016-06-23T10:07:00Z"/>
        </w:trPr>
        <w:tc>
          <w:tcPr>
            <w:tcW w:w="3157" w:type="dxa"/>
            <w:vAlign w:val="center"/>
          </w:tcPr>
          <w:p w14:paraId="493D6954" w14:textId="77777777" w:rsidR="00024A5C" w:rsidRDefault="00024A5C" w:rsidP="00C60581">
            <w:pPr>
              <w:rPr>
                <w:ins w:id="1638" w:author="Salas López Marcos Alam (UPGM)" w:date="2016-06-23T10:07:00Z"/>
                <w:color w:val="31849B" w:themeColor="accent5" w:themeShade="BF"/>
              </w:rPr>
            </w:pPr>
            <w:ins w:id="1639" w:author="Salas López Marcos Alam (UPGM)" w:date="2016-06-23T10:07:00Z">
              <w:r>
                <w:rPr>
                  <w:color w:val="31849B" w:themeColor="accent5" w:themeShade="BF"/>
                </w:rPr>
                <w:t>Año_fin_curso</w:t>
              </w:r>
            </w:ins>
          </w:p>
        </w:tc>
        <w:tc>
          <w:tcPr>
            <w:tcW w:w="2045" w:type="dxa"/>
            <w:vAlign w:val="center"/>
          </w:tcPr>
          <w:p w14:paraId="53FE8E16" w14:textId="77777777" w:rsidR="00024A5C" w:rsidRPr="0008458C" w:rsidRDefault="00024A5C" w:rsidP="00C60581">
            <w:pPr>
              <w:jc w:val="center"/>
              <w:rPr>
                <w:ins w:id="1640" w:author="Salas López Marcos Alam (UPGM)" w:date="2016-06-23T10:07:00Z"/>
                <w:color w:val="31849B" w:themeColor="accent5" w:themeShade="BF"/>
              </w:rPr>
            </w:pPr>
            <w:ins w:id="1641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79DC246" w14:textId="77777777" w:rsidR="00024A5C" w:rsidRPr="0008458C" w:rsidRDefault="00024A5C" w:rsidP="00C60581">
            <w:pPr>
              <w:jc w:val="center"/>
              <w:rPr>
                <w:ins w:id="1642" w:author="Salas López Marcos Alam (UPGM)" w:date="2016-06-23T10:07:00Z"/>
                <w:color w:val="31849B" w:themeColor="accent5" w:themeShade="BF"/>
              </w:rPr>
            </w:pPr>
            <w:ins w:id="1643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32797EF8" w14:textId="77777777" w:rsidTr="00C60581">
        <w:trPr>
          <w:trHeight w:val="408"/>
          <w:jc w:val="center"/>
          <w:ins w:id="1644" w:author="Salas López Marcos Alam (UPGM)" w:date="2016-06-23T10:07:00Z"/>
        </w:trPr>
        <w:tc>
          <w:tcPr>
            <w:tcW w:w="3157" w:type="dxa"/>
            <w:vAlign w:val="center"/>
          </w:tcPr>
          <w:p w14:paraId="7CEBDAB5" w14:textId="77777777" w:rsidR="00024A5C" w:rsidRDefault="00024A5C" w:rsidP="00C60581">
            <w:pPr>
              <w:rPr>
                <w:ins w:id="1645" w:author="Salas López Marcos Alam (UPGM)" w:date="2016-06-23T10:07:00Z"/>
                <w:color w:val="31849B" w:themeColor="accent5" w:themeShade="BF"/>
              </w:rPr>
            </w:pPr>
            <w:ins w:id="1646" w:author="Salas López Marcos Alam (UPGM)" w:date="2016-06-23T10:07:00Z">
              <w:r>
                <w:rPr>
                  <w:color w:val="31849B" w:themeColor="accent5" w:themeShade="BF"/>
                </w:rPr>
                <w:t>Duración del curso</w:t>
              </w:r>
            </w:ins>
          </w:p>
        </w:tc>
        <w:tc>
          <w:tcPr>
            <w:tcW w:w="2045" w:type="dxa"/>
            <w:vAlign w:val="center"/>
          </w:tcPr>
          <w:p w14:paraId="7F324032" w14:textId="77777777" w:rsidR="00024A5C" w:rsidRPr="0008458C" w:rsidRDefault="00024A5C" w:rsidP="00C60581">
            <w:pPr>
              <w:jc w:val="center"/>
              <w:rPr>
                <w:ins w:id="1647" w:author="Salas López Marcos Alam (UPGM)" w:date="2016-06-23T10:07:00Z"/>
                <w:color w:val="31849B" w:themeColor="accent5" w:themeShade="BF"/>
              </w:rPr>
            </w:pPr>
            <w:ins w:id="1648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5D5B47A" w14:textId="77777777" w:rsidR="00024A5C" w:rsidRPr="0008458C" w:rsidRDefault="00024A5C" w:rsidP="00C60581">
            <w:pPr>
              <w:jc w:val="center"/>
              <w:rPr>
                <w:ins w:id="1649" w:author="Salas López Marcos Alam (UPGM)" w:date="2016-06-23T10:07:00Z"/>
                <w:color w:val="31849B" w:themeColor="accent5" w:themeShade="BF"/>
              </w:rPr>
            </w:pPr>
            <w:ins w:id="1650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6FD7719D" w14:textId="77777777" w:rsidTr="00C60581">
        <w:trPr>
          <w:trHeight w:val="408"/>
          <w:jc w:val="center"/>
          <w:ins w:id="1651" w:author="Salas López Marcos Alam (UPGM)" w:date="2016-06-23T10:07:00Z"/>
        </w:trPr>
        <w:tc>
          <w:tcPr>
            <w:tcW w:w="3157" w:type="dxa"/>
            <w:vAlign w:val="center"/>
          </w:tcPr>
          <w:p w14:paraId="7A08B0FA" w14:textId="77777777" w:rsidR="00024A5C" w:rsidRDefault="00024A5C" w:rsidP="00C60581">
            <w:pPr>
              <w:rPr>
                <w:ins w:id="1652" w:author="Salas López Marcos Alam (UPGM)" w:date="2016-06-23T10:07:00Z"/>
                <w:color w:val="31849B" w:themeColor="accent5" w:themeShade="BF"/>
              </w:rPr>
            </w:pPr>
            <w:ins w:id="1653" w:author="Salas López Marcos Alam (UPGM)" w:date="2016-06-23T10:07:00Z">
              <w:r>
                <w:rPr>
                  <w:color w:val="31849B" w:themeColor="accent5" w:themeShade="BF"/>
                </w:rPr>
                <w:t>Institución que imparte el curso</w:t>
              </w:r>
            </w:ins>
          </w:p>
        </w:tc>
        <w:tc>
          <w:tcPr>
            <w:tcW w:w="2045" w:type="dxa"/>
            <w:vAlign w:val="center"/>
          </w:tcPr>
          <w:p w14:paraId="3A7A7290" w14:textId="77777777" w:rsidR="00024A5C" w:rsidRPr="0008458C" w:rsidRDefault="00024A5C" w:rsidP="00C60581">
            <w:pPr>
              <w:jc w:val="center"/>
              <w:rPr>
                <w:ins w:id="1654" w:author="Salas López Marcos Alam (UPGM)" w:date="2016-06-23T10:07:00Z"/>
                <w:color w:val="31849B" w:themeColor="accent5" w:themeShade="BF"/>
              </w:rPr>
            </w:pPr>
            <w:ins w:id="1655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689CF04" w14:textId="77777777" w:rsidR="00024A5C" w:rsidRPr="0008458C" w:rsidRDefault="00024A5C" w:rsidP="00C60581">
            <w:pPr>
              <w:jc w:val="center"/>
              <w:rPr>
                <w:ins w:id="1656" w:author="Salas López Marcos Alam (UPGM)" w:date="2016-06-23T10:07:00Z"/>
                <w:color w:val="31849B" w:themeColor="accent5" w:themeShade="BF"/>
              </w:rPr>
            </w:pPr>
            <w:ins w:id="1657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64C23C6A" w14:textId="77777777" w:rsidTr="00C60581">
        <w:trPr>
          <w:trHeight w:val="408"/>
          <w:jc w:val="center"/>
          <w:ins w:id="1658" w:author="Salas López Marcos Alam (UPGM)" w:date="2016-06-23T10:07:00Z"/>
        </w:trPr>
        <w:tc>
          <w:tcPr>
            <w:tcW w:w="3157" w:type="dxa"/>
            <w:vAlign w:val="center"/>
          </w:tcPr>
          <w:p w14:paraId="372E97D6" w14:textId="77777777" w:rsidR="00024A5C" w:rsidRDefault="00024A5C" w:rsidP="00C60581">
            <w:pPr>
              <w:rPr>
                <w:ins w:id="1659" w:author="Salas López Marcos Alam (UPGM)" w:date="2016-06-23T10:07:00Z"/>
                <w:color w:val="31849B" w:themeColor="accent5" w:themeShade="BF"/>
              </w:rPr>
            </w:pPr>
            <w:ins w:id="1660" w:author="Salas López Marcos Alam (UPGM)" w:date="2016-06-23T10:07:00Z">
              <w:r>
                <w:rPr>
                  <w:color w:val="31849B" w:themeColor="accent5" w:themeShade="BF"/>
                </w:rPr>
                <w:t>Empresa</w:t>
              </w:r>
            </w:ins>
          </w:p>
        </w:tc>
        <w:tc>
          <w:tcPr>
            <w:tcW w:w="2045" w:type="dxa"/>
            <w:vAlign w:val="center"/>
          </w:tcPr>
          <w:p w14:paraId="1183B3B4" w14:textId="77777777" w:rsidR="00024A5C" w:rsidRPr="0008458C" w:rsidRDefault="00024A5C" w:rsidP="00C60581">
            <w:pPr>
              <w:jc w:val="center"/>
              <w:rPr>
                <w:ins w:id="1661" w:author="Salas López Marcos Alam (UPGM)" w:date="2016-06-23T10:07:00Z"/>
                <w:color w:val="31849B" w:themeColor="accent5" w:themeShade="BF"/>
              </w:rPr>
            </w:pPr>
            <w:ins w:id="1662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491B465" w14:textId="77777777" w:rsidR="00024A5C" w:rsidRPr="0008458C" w:rsidRDefault="00024A5C" w:rsidP="00C60581">
            <w:pPr>
              <w:jc w:val="center"/>
              <w:rPr>
                <w:ins w:id="1663" w:author="Salas López Marcos Alam (UPGM)" w:date="2016-06-23T10:07:00Z"/>
                <w:color w:val="31849B" w:themeColor="accent5" w:themeShade="BF"/>
              </w:rPr>
            </w:pPr>
            <w:ins w:id="1664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320655E0" w14:textId="77777777" w:rsidTr="00C60581">
        <w:trPr>
          <w:trHeight w:val="408"/>
          <w:jc w:val="center"/>
          <w:ins w:id="1665" w:author="Salas López Marcos Alam (UPGM)" w:date="2016-06-23T10:07:00Z"/>
        </w:trPr>
        <w:tc>
          <w:tcPr>
            <w:tcW w:w="3157" w:type="dxa"/>
            <w:vAlign w:val="center"/>
          </w:tcPr>
          <w:p w14:paraId="0A94916B" w14:textId="77777777" w:rsidR="00024A5C" w:rsidRDefault="00024A5C" w:rsidP="00C60581">
            <w:pPr>
              <w:rPr>
                <w:ins w:id="1666" w:author="Salas López Marcos Alam (UPGM)" w:date="2016-06-23T10:07:00Z"/>
                <w:color w:val="31849B" w:themeColor="accent5" w:themeShade="BF"/>
              </w:rPr>
            </w:pPr>
            <w:ins w:id="1667" w:author="Salas López Marcos Alam (UPGM)" w:date="2016-06-23T10:07:00Z">
              <w:r>
                <w:rPr>
                  <w:color w:val="31849B" w:themeColor="accent5" w:themeShade="BF"/>
                </w:rPr>
                <w:t>Giro de la empresa</w:t>
              </w:r>
            </w:ins>
          </w:p>
        </w:tc>
        <w:tc>
          <w:tcPr>
            <w:tcW w:w="2045" w:type="dxa"/>
            <w:vAlign w:val="center"/>
          </w:tcPr>
          <w:p w14:paraId="009B605C" w14:textId="77777777" w:rsidR="00024A5C" w:rsidRPr="0008458C" w:rsidRDefault="00024A5C" w:rsidP="00C60581">
            <w:pPr>
              <w:jc w:val="center"/>
              <w:rPr>
                <w:ins w:id="1668" w:author="Salas López Marcos Alam (UPGM)" w:date="2016-06-23T10:07:00Z"/>
                <w:color w:val="31849B" w:themeColor="accent5" w:themeShade="BF"/>
              </w:rPr>
            </w:pPr>
            <w:ins w:id="1669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3CC5C85" w14:textId="77777777" w:rsidR="00024A5C" w:rsidRPr="0008458C" w:rsidRDefault="00024A5C" w:rsidP="00C60581">
            <w:pPr>
              <w:jc w:val="center"/>
              <w:rPr>
                <w:ins w:id="1670" w:author="Salas López Marcos Alam (UPGM)" w:date="2016-06-23T10:07:00Z"/>
                <w:color w:val="31849B" w:themeColor="accent5" w:themeShade="BF"/>
              </w:rPr>
            </w:pPr>
            <w:ins w:id="1671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4F615B" w14:paraId="6EB77E6C" w14:textId="77777777" w:rsidTr="00C60581">
        <w:trPr>
          <w:trHeight w:val="408"/>
          <w:jc w:val="center"/>
          <w:ins w:id="1672" w:author="Salas López Marcos Alam (UPGM)" w:date="2016-06-23T10:07:00Z"/>
        </w:trPr>
        <w:tc>
          <w:tcPr>
            <w:tcW w:w="3157" w:type="dxa"/>
            <w:vAlign w:val="center"/>
          </w:tcPr>
          <w:p w14:paraId="38194579" w14:textId="77777777" w:rsidR="00024A5C" w:rsidRPr="00C60581" w:rsidRDefault="00024A5C" w:rsidP="00C60581">
            <w:pPr>
              <w:rPr>
                <w:ins w:id="1673" w:author="Salas López Marcos Alam (UPGM)" w:date="2016-06-23T10:07:00Z"/>
                <w:color w:val="31849B" w:themeColor="accent5" w:themeShade="BF"/>
              </w:rPr>
            </w:pPr>
            <w:ins w:id="1674" w:author="Salas López Marcos Alam (UPGM)" w:date="2016-06-23T10:07:00Z">
              <w:r w:rsidRPr="00C60581">
                <w:rPr>
                  <w:color w:val="31849B" w:themeColor="accent5" w:themeShade="BF"/>
                </w:rPr>
                <w:t>Experiencia en la empresa</w:t>
              </w:r>
            </w:ins>
          </w:p>
        </w:tc>
        <w:tc>
          <w:tcPr>
            <w:tcW w:w="2045" w:type="dxa"/>
            <w:vAlign w:val="center"/>
          </w:tcPr>
          <w:p w14:paraId="3C8AF74B" w14:textId="77777777" w:rsidR="00024A5C" w:rsidRPr="00C60581" w:rsidRDefault="00024A5C" w:rsidP="00C60581">
            <w:pPr>
              <w:jc w:val="center"/>
              <w:rPr>
                <w:ins w:id="1675" w:author="Salas López Marcos Alam (UPGM)" w:date="2016-06-23T10:07:00Z"/>
                <w:color w:val="31849B" w:themeColor="accent5" w:themeShade="BF"/>
              </w:rPr>
            </w:pPr>
            <w:ins w:id="1676" w:author="Salas López Marcos Alam (UPGM)" w:date="2016-06-23T10:07:00Z">
              <w:r w:rsidRPr="00C60581">
                <w:rPr>
                  <w:color w:val="31849B" w:themeColor="accent5" w:themeShade="BF"/>
                </w:rPr>
                <w:t>Sí</w:t>
              </w:r>
            </w:ins>
          </w:p>
        </w:tc>
        <w:tc>
          <w:tcPr>
            <w:tcW w:w="2292" w:type="dxa"/>
            <w:vAlign w:val="center"/>
          </w:tcPr>
          <w:p w14:paraId="3A3DC4E6" w14:textId="77777777" w:rsidR="00024A5C" w:rsidRPr="00C60581" w:rsidRDefault="00024A5C" w:rsidP="00C60581">
            <w:pPr>
              <w:jc w:val="center"/>
              <w:rPr>
                <w:ins w:id="1677" w:author="Salas López Marcos Alam (UPGM)" w:date="2016-06-23T10:07:00Z"/>
                <w:color w:val="31849B" w:themeColor="accent5" w:themeShade="BF"/>
              </w:rPr>
            </w:pPr>
            <w:ins w:id="1678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4F615B" w14:paraId="37CC05BB" w14:textId="77777777" w:rsidTr="00C60581">
        <w:trPr>
          <w:trHeight w:val="408"/>
          <w:jc w:val="center"/>
          <w:ins w:id="1679" w:author="Salas López Marcos Alam (UPGM)" w:date="2016-06-23T10:07:00Z"/>
        </w:trPr>
        <w:tc>
          <w:tcPr>
            <w:tcW w:w="3157" w:type="dxa"/>
            <w:vAlign w:val="center"/>
          </w:tcPr>
          <w:p w14:paraId="1079F165" w14:textId="77777777" w:rsidR="00024A5C" w:rsidRPr="00C60581" w:rsidRDefault="00024A5C" w:rsidP="00C60581">
            <w:pPr>
              <w:rPr>
                <w:ins w:id="1680" w:author="Salas López Marcos Alam (UPGM)" w:date="2016-06-23T10:07:00Z"/>
                <w:color w:val="31849B" w:themeColor="accent5" w:themeShade="BF"/>
              </w:rPr>
            </w:pPr>
            <w:ins w:id="1681" w:author="Salas López Marcos Alam (UPGM)" w:date="2016-06-23T10:07:00Z">
              <w:r w:rsidRPr="00C60581">
                <w:rPr>
                  <w:color w:val="31849B" w:themeColor="accent5" w:themeShade="BF"/>
                </w:rPr>
                <w:t>Puesto en la empresa</w:t>
              </w:r>
            </w:ins>
          </w:p>
        </w:tc>
        <w:tc>
          <w:tcPr>
            <w:tcW w:w="2045" w:type="dxa"/>
            <w:vAlign w:val="center"/>
          </w:tcPr>
          <w:p w14:paraId="312E626B" w14:textId="77777777" w:rsidR="00024A5C" w:rsidRPr="00C60581" w:rsidRDefault="00024A5C" w:rsidP="00C60581">
            <w:pPr>
              <w:jc w:val="center"/>
              <w:rPr>
                <w:ins w:id="1682" w:author="Salas López Marcos Alam (UPGM)" w:date="2016-06-23T10:07:00Z"/>
                <w:color w:val="31849B" w:themeColor="accent5" w:themeShade="BF"/>
              </w:rPr>
            </w:pPr>
            <w:ins w:id="1683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B827B96" w14:textId="77777777" w:rsidR="00024A5C" w:rsidRPr="00C60581" w:rsidRDefault="00024A5C" w:rsidP="00C60581">
            <w:pPr>
              <w:jc w:val="center"/>
              <w:rPr>
                <w:ins w:id="1684" w:author="Salas López Marcos Alam (UPGM)" w:date="2016-06-23T10:07:00Z"/>
                <w:color w:val="31849B" w:themeColor="accent5" w:themeShade="BF"/>
              </w:rPr>
            </w:pPr>
            <w:ins w:id="1685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4F615B" w14:paraId="247525E7" w14:textId="77777777" w:rsidTr="00C60581">
        <w:trPr>
          <w:trHeight w:val="408"/>
          <w:jc w:val="center"/>
          <w:ins w:id="1686" w:author="Salas López Marcos Alam (UPGM)" w:date="2016-06-23T10:07:00Z"/>
        </w:trPr>
        <w:tc>
          <w:tcPr>
            <w:tcW w:w="3157" w:type="dxa"/>
            <w:vAlign w:val="center"/>
          </w:tcPr>
          <w:p w14:paraId="2904A16A" w14:textId="77777777" w:rsidR="00024A5C" w:rsidRPr="00C60581" w:rsidRDefault="00024A5C" w:rsidP="00C60581">
            <w:pPr>
              <w:rPr>
                <w:ins w:id="1687" w:author="Salas López Marcos Alam (UPGM)" w:date="2016-06-23T10:07:00Z"/>
                <w:color w:val="31849B" w:themeColor="accent5" w:themeShade="BF"/>
              </w:rPr>
            </w:pPr>
            <w:ins w:id="1688" w:author="Salas López Marcos Alam (UPGM)" w:date="2016-06-23T10:07:00Z">
              <w:r w:rsidRPr="00C60581">
                <w:rPr>
                  <w:color w:val="31849B" w:themeColor="accent5" w:themeShade="BF"/>
                </w:rPr>
                <w:t>Día_inic</w:t>
              </w:r>
            </w:ins>
          </w:p>
        </w:tc>
        <w:tc>
          <w:tcPr>
            <w:tcW w:w="2045" w:type="dxa"/>
            <w:vAlign w:val="center"/>
          </w:tcPr>
          <w:p w14:paraId="31B1281D" w14:textId="77777777" w:rsidR="00024A5C" w:rsidRPr="00C60581" w:rsidRDefault="00024A5C" w:rsidP="00C60581">
            <w:pPr>
              <w:jc w:val="center"/>
              <w:rPr>
                <w:ins w:id="1689" w:author="Salas López Marcos Alam (UPGM)" w:date="2016-06-23T10:07:00Z"/>
                <w:color w:val="31849B" w:themeColor="accent5" w:themeShade="BF"/>
              </w:rPr>
            </w:pPr>
            <w:ins w:id="1690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45CBABF" w14:textId="77777777" w:rsidR="00024A5C" w:rsidRPr="00C60581" w:rsidRDefault="00024A5C" w:rsidP="00C60581">
            <w:pPr>
              <w:jc w:val="center"/>
              <w:rPr>
                <w:ins w:id="1691" w:author="Salas López Marcos Alam (UPGM)" w:date="2016-06-23T10:07:00Z"/>
                <w:color w:val="31849B" w:themeColor="accent5" w:themeShade="BF"/>
              </w:rPr>
            </w:pPr>
            <w:ins w:id="1692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2A9E9E9E" w14:textId="77777777" w:rsidTr="00C60581">
        <w:trPr>
          <w:trHeight w:val="408"/>
          <w:jc w:val="center"/>
          <w:ins w:id="1693" w:author="Salas López Marcos Alam (UPGM)" w:date="2016-06-23T10:07:00Z"/>
        </w:trPr>
        <w:tc>
          <w:tcPr>
            <w:tcW w:w="3157" w:type="dxa"/>
            <w:vAlign w:val="center"/>
          </w:tcPr>
          <w:p w14:paraId="3D3BD3C7" w14:textId="77777777" w:rsidR="00024A5C" w:rsidRPr="00C60581" w:rsidRDefault="00024A5C" w:rsidP="00C60581">
            <w:pPr>
              <w:rPr>
                <w:ins w:id="1694" w:author="Salas López Marcos Alam (UPGM)" w:date="2016-06-23T10:07:00Z"/>
                <w:color w:val="31849B" w:themeColor="accent5" w:themeShade="BF"/>
              </w:rPr>
            </w:pPr>
            <w:ins w:id="1695" w:author="Salas López Marcos Alam (UPGM)" w:date="2016-06-23T10:07:00Z">
              <w:r w:rsidRPr="00C60581">
                <w:rPr>
                  <w:color w:val="31849B" w:themeColor="accent5" w:themeShade="BF"/>
                </w:rPr>
                <w:t>Mes_inic</w:t>
              </w:r>
            </w:ins>
          </w:p>
        </w:tc>
        <w:tc>
          <w:tcPr>
            <w:tcW w:w="2045" w:type="dxa"/>
            <w:vAlign w:val="center"/>
          </w:tcPr>
          <w:p w14:paraId="3B38505C" w14:textId="77777777" w:rsidR="00024A5C" w:rsidRPr="00C60581" w:rsidRDefault="00024A5C" w:rsidP="00C60581">
            <w:pPr>
              <w:jc w:val="center"/>
              <w:rPr>
                <w:ins w:id="1696" w:author="Salas López Marcos Alam (UPGM)" w:date="2016-06-23T10:07:00Z"/>
                <w:color w:val="31849B" w:themeColor="accent5" w:themeShade="BF"/>
              </w:rPr>
            </w:pPr>
            <w:ins w:id="1697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A6FB5CE" w14:textId="77777777" w:rsidR="00024A5C" w:rsidRPr="00C60581" w:rsidRDefault="00024A5C" w:rsidP="00C60581">
            <w:pPr>
              <w:jc w:val="center"/>
              <w:rPr>
                <w:ins w:id="1698" w:author="Salas López Marcos Alam (UPGM)" w:date="2016-06-23T10:07:00Z"/>
                <w:color w:val="31849B" w:themeColor="accent5" w:themeShade="BF"/>
              </w:rPr>
            </w:pPr>
            <w:ins w:id="1699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368900DA" w14:textId="77777777" w:rsidTr="00C60581">
        <w:trPr>
          <w:trHeight w:val="408"/>
          <w:jc w:val="center"/>
          <w:ins w:id="1700" w:author="Salas López Marcos Alam (UPGM)" w:date="2016-06-23T10:07:00Z"/>
        </w:trPr>
        <w:tc>
          <w:tcPr>
            <w:tcW w:w="3157" w:type="dxa"/>
            <w:vAlign w:val="center"/>
          </w:tcPr>
          <w:p w14:paraId="2237D3C4" w14:textId="77777777" w:rsidR="00024A5C" w:rsidRPr="00C60581" w:rsidRDefault="00024A5C" w:rsidP="00C60581">
            <w:pPr>
              <w:rPr>
                <w:ins w:id="1701" w:author="Salas López Marcos Alam (UPGM)" w:date="2016-06-23T10:07:00Z"/>
                <w:color w:val="31849B" w:themeColor="accent5" w:themeShade="BF"/>
              </w:rPr>
            </w:pPr>
            <w:ins w:id="1702" w:author="Salas López Marcos Alam (UPGM)" w:date="2016-06-23T10:07:00Z">
              <w:r w:rsidRPr="00C60581">
                <w:rPr>
                  <w:color w:val="31849B" w:themeColor="accent5" w:themeShade="BF"/>
                </w:rPr>
                <w:t>Año_inic</w:t>
              </w:r>
            </w:ins>
          </w:p>
        </w:tc>
        <w:tc>
          <w:tcPr>
            <w:tcW w:w="2045" w:type="dxa"/>
            <w:vAlign w:val="center"/>
          </w:tcPr>
          <w:p w14:paraId="52C3BACD" w14:textId="77777777" w:rsidR="00024A5C" w:rsidRPr="00C60581" w:rsidRDefault="00024A5C" w:rsidP="00C60581">
            <w:pPr>
              <w:jc w:val="center"/>
              <w:rPr>
                <w:ins w:id="1703" w:author="Salas López Marcos Alam (UPGM)" w:date="2016-06-23T10:07:00Z"/>
                <w:color w:val="31849B" w:themeColor="accent5" w:themeShade="BF"/>
              </w:rPr>
            </w:pPr>
            <w:ins w:id="1704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9E237F2" w14:textId="77777777" w:rsidR="00024A5C" w:rsidRPr="00C60581" w:rsidRDefault="00024A5C" w:rsidP="00C60581">
            <w:pPr>
              <w:jc w:val="center"/>
              <w:rPr>
                <w:ins w:id="1705" w:author="Salas López Marcos Alam (UPGM)" w:date="2016-06-23T10:07:00Z"/>
                <w:color w:val="31849B" w:themeColor="accent5" w:themeShade="BF"/>
              </w:rPr>
            </w:pPr>
            <w:ins w:id="1706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1D6ACC8F" w14:textId="77777777" w:rsidTr="00C60581">
        <w:trPr>
          <w:trHeight w:val="408"/>
          <w:jc w:val="center"/>
          <w:ins w:id="1707" w:author="Salas López Marcos Alam (UPGM)" w:date="2016-06-23T10:07:00Z"/>
        </w:trPr>
        <w:tc>
          <w:tcPr>
            <w:tcW w:w="3157" w:type="dxa"/>
            <w:vAlign w:val="center"/>
          </w:tcPr>
          <w:p w14:paraId="40F27F0A" w14:textId="77777777" w:rsidR="00024A5C" w:rsidRPr="00C60581" w:rsidRDefault="00024A5C" w:rsidP="00C60581">
            <w:pPr>
              <w:rPr>
                <w:ins w:id="1708" w:author="Salas López Marcos Alam (UPGM)" w:date="2016-06-23T10:07:00Z"/>
                <w:color w:val="31849B" w:themeColor="accent5" w:themeShade="BF"/>
              </w:rPr>
            </w:pPr>
            <w:ins w:id="1709" w:author="Salas López Marcos Alam (UPGM)" w:date="2016-06-23T10:07:00Z">
              <w:r w:rsidRPr="00C60581">
                <w:rPr>
                  <w:color w:val="31849B" w:themeColor="accent5" w:themeShade="BF"/>
                </w:rPr>
                <w:t>Día_fin</w:t>
              </w:r>
            </w:ins>
          </w:p>
        </w:tc>
        <w:tc>
          <w:tcPr>
            <w:tcW w:w="2045" w:type="dxa"/>
            <w:vAlign w:val="center"/>
          </w:tcPr>
          <w:p w14:paraId="3200864A" w14:textId="77777777" w:rsidR="00024A5C" w:rsidRPr="00C60581" w:rsidRDefault="00024A5C" w:rsidP="00C60581">
            <w:pPr>
              <w:jc w:val="center"/>
              <w:rPr>
                <w:ins w:id="1710" w:author="Salas López Marcos Alam (UPGM)" w:date="2016-06-23T10:07:00Z"/>
                <w:color w:val="31849B" w:themeColor="accent5" w:themeShade="BF"/>
              </w:rPr>
            </w:pPr>
            <w:ins w:id="1711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92C8EB0" w14:textId="77777777" w:rsidR="00024A5C" w:rsidRPr="00C60581" w:rsidRDefault="00024A5C" w:rsidP="00C60581">
            <w:pPr>
              <w:jc w:val="center"/>
              <w:rPr>
                <w:ins w:id="1712" w:author="Salas López Marcos Alam (UPGM)" w:date="2016-06-23T10:07:00Z"/>
                <w:color w:val="31849B" w:themeColor="accent5" w:themeShade="BF"/>
              </w:rPr>
            </w:pPr>
            <w:ins w:id="1713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057CD44D" w14:textId="77777777" w:rsidTr="00C60581">
        <w:trPr>
          <w:trHeight w:val="408"/>
          <w:jc w:val="center"/>
          <w:ins w:id="1714" w:author="Salas López Marcos Alam (UPGM)" w:date="2016-06-23T10:07:00Z"/>
        </w:trPr>
        <w:tc>
          <w:tcPr>
            <w:tcW w:w="3157" w:type="dxa"/>
            <w:vAlign w:val="center"/>
          </w:tcPr>
          <w:p w14:paraId="25363C87" w14:textId="77777777" w:rsidR="00024A5C" w:rsidRPr="00C60581" w:rsidRDefault="00024A5C" w:rsidP="00C60581">
            <w:pPr>
              <w:rPr>
                <w:ins w:id="1715" w:author="Salas López Marcos Alam (UPGM)" w:date="2016-06-23T10:07:00Z"/>
                <w:color w:val="31849B" w:themeColor="accent5" w:themeShade="BF"/>
              </w:rPr>
            </w:pPr>
            <w:ins w:id="1716" w:author="Salas López Marcos Alam (UPGM)" w:date="2016-06-23T10:07:00Z">
              <w:r w:rsidRPr="00C60581">
                <w:rPr>
                  <w:color w:val="31849B" w:themeColor="accent5" w:themeShade="BF"/>
                </w:rPr>
                <w:t>Mes_fin</w:t>
              </w:r>
            </w:ins>
          </w:p>
        </w:tc>
        <w:tc>
          <w:tcPr>
            <w:tcW w:w="2045" w:type="dxa"/>
            <w:vAlign w:val="center"/>
          </w:tcPr>
          <w:p w14:paraId="2CBCD1D3" w14:textId="77777777" w:rsidR="00024A5C" w:rsidRPr="00C60581" w:rsidRDefault="00024A5C" w:rsidP="00C60581">
            <w:pPr>
              <w:jc w:val="center"/>
              <w:rPr>
                <w:ins w:id="1717" w:author="Salas López Marcos Alam (UPGM)" w:date="2016-06-23T10:07:00Z"/>
                <w:color w:val="31849B" w:themeColor="accent5" w:themeShade="BF"/>
              </w:rPr>
            </w:pPr>
            <w:ins w:id="1718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2CA49C4" w14:textId="77777777" w:rsidR="00024A5C" w:rsidRPr="00C60581" w:rsidRDefault="00024A5C" w:rsidP="00C60581">
            <w:pPr>
              <w:jc w:val="center"/>
              <w:rPr>
                <w:ins w:id="1719" w:author="Salas López Marcos Alam (UPGM)" w:date="2016-06-23T10:07:00Z"/>
                <w:color w:val="31849B" w:themeColor="accent5" w:themeShade="BF"/>
              </w:rPr>
            </w:pPr>
            <w:ins w:id="1720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4B1BBF45" w14:textId="77777777" w:rsidTr="00C60581">
        <w:trPr>
          <w:trHeight w:val="408"/>
          <w:jc w:val="center"/>
          <w:ins w:id="1721" w:author="Salas López Marcos Alam (UPGM)" w:date="2016-06-23T10:07:00Z"/>
        </w:trPr>
        <w:tc>
          <w:tcPr>
            <w:tcW w:w="3157" w:type="dxa"/>
            <w:vAlign w:val="center"/>
          </w:tcPr>
          <w:p w14:paraId="20E93743" w14:textId="77777777" w:rsidR="00024A5C" w:rsidRPr="00C60581" w:rsidRDefault="00024A5C" w:rsidP="00C60581">
            <w:pPr>
              <w:rPr>
                <w:ins w:id="1722" w:author="Salas López Marcos Alam (UPGM)" w:date="2016-06-23T10:07:00Z"/>
                <w:color w:val="31849B" w:themeColor="accent5" w:themeShade="BF"/>
              </w:rPr>
            </w:pPr>
            <w:ins w:id="1723" w:author="Salas López Marcos Alam (UPGM)" w:date="2016-06-23T10:07:00Z">
              <w:r w:rsidRPr="00C60581">
                <w:rPr>
                  <w:color w:val="31849B" w:themeColor="accent5" w:themeShade="BF"/>
                </w:rPr>
                <w:t>Año_fin</w:t>
              </w:r>
            </w:ins>
          </w:p>
        </w:tc>
        <w:tc>
          <w:tcPr>
            <w:tcW w:w="2045" w:type="dxa"/>
            <w:vAlign w:val="center"/>
          </w:tcPr>
          <w:p w14:paraId="2DF9BC0A" w14:textId="77777777" w:rsidR="00024A5C" w:rsidRPr="00C60581" w:rsidRDefault="00024A5C" w:rsidP="00C60581">
            <w:pPr>
              <w:jc w:val="center"/>
              <w:rPr>
                <w:ins w:id="1724" w:author="Salas López Marcos Alam (UPGM)" w:date="2016-06-23T10:07:00Z"/>
                <w:color w:val="31849B" w:themeColor="accent5" w:themeShade="BF"/>
              </w:rPr>
            </w:pPr>
            <w:ins w:id="1725" w:author="Salas López Marcos Alam (UPGM)" w:date="2016-06-23T10:07:00Z">
              <w:r w:rsidRPr="00C60581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60AF9609" w14:textId="77777777" w:rsidR="00024A5C" w:rsidRPr="00C60581" w:rsidRDefault="00024A5C" w:rsidP="00C60581">
            <w:pPr>
              <w:jc w:val="center"/>
              <w:rPr>
                <w:ins w:id="1726" w:author="Salas López Marcos Alam (UPGM)" w:date="2016-06-23T10:07:00Z"/>
                <w:color w:val="31849B" w:themeColor="accent5" w:themeShade="BF"/>
              </w:rPr>
            </w:pPr>
            <w:ins w:id="1727" w:author="Salas López Marcos Alam (UPGM)" w:date="2016-06-23T10:07:00Z">
              <w:r w:rsidRPr="00C60581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4C71424D" w14:textId="77777777" w:rsidTr="00C60581">
        <w:trPr>
          <w:trHeight w:val="408"/>
          <w:jc w:val="center"/>
          <w:ins w:id="1728" w:author="Salas López Marcos Alam (UPGM)" w:date="2016-06-23T10:07:00Z"/>
        </w:trPr>
        <w:tc>
          <w:tcPr>
            <w:tcW w:w="3157" w:type="dxa"/>
            <w:vAlign w:val="center"/>
          </w:tcPr>
          <w:p w14:paraId="02859868" w14:textId="77777777" w:rsidR="00024A5C" w:rsidRDefault="00024A5C" w:rsidP="00C60581">
            <w:pPr>
              <w:rPr>
                <w:ins w:id="1729" w:author="Salas López Marcos Alam (UPGM)" w:date="2016-06-23T10:07:00Z"/>
                <w:color w:val="31849B" w:themeColor="accent5" w:themeShade="BF"/>
              </w:rPr>
            </w:pPr>
            <w:ins w:id="1730" w:author="Salas López Marcos Alam (UPGM)" w:date="2016-06-23T10:07:00Z">
              <w:r>
                <w:rPr>
                  <w:color w:val="31849B" w:themeColor="accent5" w:themeShade="BF"/>
                </w:rPr>
                <w:t>Actividades en la empresa</w:t>
              </w:r>
            </w:ins>
          </w:p>
        </w:tc>
        <w:tc>
          <w:tcPr>
            <w:tcW w:w="2045" w:type="dxa"/>
            <w:vAlign w:val="center"/>
          </w:tcPr>
          <w:p w14:paraId="5A347531" w14:textId="77777777" w:rsidR="00024A5C" w:rsidRPr="0008458C" w:rsidRDefault="00024A5C" w:rsidP="00C60581">
            <w:pPr>
              <w:jc w:val="center"/>
              <w:rPr>
                <w:ins w:id="1731" w:author="Salas López Marcos Alam (UPGM)" w:date="2016-06-23T10:07:00Z"/>
                <w:color w:val="31849B" w:themeColor="accent5" w:themeShade="BF"/>
              </w:rPr>
            </w:pPr>
            <w:ins w:id="1732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980C779" w14:textId="77777777" w:rsidR="00024A5C" w:rsidRPr="0008458C" w:rsidRDefault="00024A5C" w:rsidP="00C60581">
            <w:pPr>
              <w:jc w:val="center"/>
              <w:rPr>
                <w:ins w:id="1733" w:author="Salas López Marcos Alam (UPGM)" w:date="2016-06-23T10:07:00Z"/>
                <w:color w:val="31849B" w:themeColor="accent5" w:themeShade="BF"/>
              </w:rPr>
            </w:pPr>
            <w:ins w:id="1734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6E18B51A" w14:textId="77777777" w:rsidTr="00C60581">
        <w:trPr>
          <w:trHeight w:val="408"/>
          <w:jc w:val="center"/>
          <w:ins w:id="1735" w:author="Salas López Marcos Alam (UPGM)" w:date="2016-06-23T10:07:00Z"/>
        </w:trPr>
        <w:tc>
          <w:tcPr>
            <w:tcW w:w="3157" w:type="dxa"/>
            <w:vAlign w:val="center"/>
          </w:tcPr>
          <w:p w14:paraId="3009598B" w14:textId="77777777" w:rsidR="00024A5C" w:rsidRDefault="00024A5C" w:rsidP="00C60581">
            <w:pPr>
              <w:rPr>
                <w:ins w:id="1736" w:author="Salas López Marcos Alam (UPGM)" w:date="2016-06-23T10:07:00Z"/>
                <w:color w:val="31849B" w:themeColor="accent5" w:themeShade="BF"/>
              </w:rPr>
            </w:pPr>
            <w:ins w:id="1737" w:author="Salas López Marcos Alam (UPGM)" w:date="2016-06-23T10:07:00Z">
              <w:r>
                <w:rPr>
                  <w:color w:val="31849B" w:themeColor="accent5" w:themeShade="BF"/>
                </w:rPr>
                <w:lastRenderedPageBreak/>
                <w:t>Área en la empresa</w:t>
              </w:r>
            </w:ins>
          </w:p>
        </w:tc>
        <w:tc>
          <w:tcPr>
            <w:tcW w:w="2045" w:type="dxa"/>
            <w:vAlign w:val="center"/>
          </w:tcPr>
          <w:p w14:paraId="71BCED9A" w14:textId="77777777" w:rsidR="00024A5C" w:rsidRPr="0008458C" w:rsidRDefault="00024A5C" w:rsidP="00C60581">
            <w:pPr>
              <w:jc w:val="center"/>
              <w:rPr>
                <w:ins w:id="1738" w:author="Salas López Marcos Alam (UPGM)" w:date="2016-06-23T10:07:00Z"/>
                <w:color w:val="31849B" w:themeColor="accent5" w:themeShade="BF"/>
              </w:rPr>
            </w:pPr>
            <w:ins w:id="1739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7F4316A" w14:textId="77777777" w:rsidR="00024A5C" w:rsidRPr="0008458C" w:rsidRDefault="00024A5C" w:rsidP="00C60581">
            <w:pPr>
              <w:jc w:val="center"/>
              <w:rPr>
                <w:ins w:id="1740" w:author="Salas López Marcos Alam (UPGM)" w:date="2016-06-23T10:07:00Z"/>
                <w:color w:val="31849B" w:themeColor="accent5" w:themeShade="BF"/>
              </w:rPr>
            </w:pPr>
            <w:ins w:id="1741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21BD48F2" w14:textId="77777777" w:rsidTr="00C60581">
        <w:trPr>
          <w:trHeight w:val="408"/>
          <w:jc w:val="center"/>
          <w:ins w:id="1742" w:author="Salas López Marcos Alam (UPGM)" w:date="2016-06-23T10:07:00Z"/>
        </w:trPr>
        <w:tc>
          <w:tcPr>
            <w:tcW w:w="3157" w:type="dxa"/>
            <w:vAlign w:val="center"/>
          </w:tcPr>
          <w:p w14:paraId="44E8A18D" w14:textId="77777777" w:rsidR="00024A5C" w:rsidRDefault="00024A5C" w:rsidP="00C60581">
            <w:pPr>
              <w:rPr>
                <w:ins w:id="1743" w:author="Salas López Marcos Alam (UPGM)" w:date="2016-06-23T10:07:00Z"/>
                <w:color w:val="31849B" w:themeColor="accent5" w:themeShade="BF"/>
              </w:rPr>
            </w:pPr>
            <w:ins w:id="1744" w:author="Salas López Marcos Alam (UPGM)" w:date="2016-06-23T10:07:00Z">
              <w:r>
                <w:rPr>
                  <w:color w:val="31849B" w:themeColor="accent5" w:themeShade="BF"/>
                </w:rPr>
                <w:t>Sub área en la empresa</w:t>
              </w:r>
            </w:ins>
          </w:p>
        </w:tc>
        <w:tc>
          <w:tcPr>
            <w:tcW w:w="2045" w:type="dxa"/>
            <w:vAlign w:val="center"/>
          </w:tcPr>
          <w:p w14:paraId="2B8A88D9" w14:textId="77777777" w:rsidR="00024A5C" w:rsidRPr="0008458C" w:rsidRDefault="00024A5C" w:rsidP="00C60581">
            <w:pPr>
              <w:jc w:val="center"/>
              <w:rPr>
                <w:ins w:id="1745" w:author="Salas López Marcos Alam (UPGM)" w:date="2016-06-23T10:07:00Z"/>
                <w:color w:val="31849B" w:themeColor="accent5" w:themeShade="BF"/>
              </w:rPr>
            </w:pPr>
            <w:ins w:id="1746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7CB0B283" w14:textId="77777777" w:rsidR="00024A5C" w:rsidRPr="0008458C" w:rsidRDefault="00024A5C" w:rsidP="00C60581">
            <w:pPr>
              <w:jc w:val="center"/>
              <w:rPr>
                <w:ins w:id="1747" w:author="Salas López Marcos Alam (UPGM)" w:date="2016-06-23T10:07:00Z"/>
                <w:color w:val="31849B" w:themeColor="accent5" w:themeShade="BF"/>
              </w:rPr>
            </w:pPr>
            <w:ins w:id="1748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24A5C" w:rsidRPr="0008458C" w14:paraId="43AA349C" w14:textId="77777777" w:rsidTr="00C60581">
        <w:trPr>
          <w:trHeight w:val="408"/>
          <w:jc w:val="center"/>
          <w:ins w:id="1749" w:author="Salas López Marcos Alam (UPGM)" w:date="2016-06-23T10:07:00Z"/>
        </w:trPr>
        <w:tc>
          <w:tcPr>
            <w:tcW w:w="3157" w:type="dxa"/>
            <w:vAlign w:val="center"/>
          </w:tcPr>
          <w:p w14:paraId="75A44167" w14:textId="77777777" w:rsidR="00024A5C" w:rsidRDefault="00024A5C" w:rsidP="00C60581">
            <w:pPr>
              <w:rPr>
                <w:ins w:id="1750" w:author="Salas López Marcos Alam (UPGM)" w:date="2016-06-23T10:07:00Z"/>
                <w:color w:val="31849B" w:themeColor="accent5" w:themeShade="BF"/>
              </w:rPr>
            </w:pPr>
            <w:ins w:id="1751" w:author="Salas López Marcos Alam (UPGM)" w:date="2016-06-23T10:07:00Z">
              <w:r>
                <w:rPr>
                  <w:color w:val="31849B" w:themeColor="accent5" w:themeShade="BF"/>
                </w:rPr>
                <w:t>Tiempo en la empresa</w:t>
              </w:r>
            </w:ins>
          </w:p>
        </w:tc>
        <w:tc>
          <w:tcPr>
            <w:tcW w:w="2045" w:type="dxa"/>
            <w:vAlign w:val="center"/>
          </w:tcPr>
          <w:p w14:paraId="396E1649" w14:textId="77777777" w:rsidR="00024A5C" w:rsidRPr="0008458C" w:rsidRDefault="00024A5C" w:rsidP="00C60581">
            <w:pPr>
              <w:jc w:val="center"/>
              <w:rPr>
                <w:ins w:id="1752" w:author="Salas López Marcos Alam (UPGM)" w:date="2016-06-23T10:07:00Z"/>
                <w:color w:val="31849B" w:themeColor="accent5" w:themeShade="BF"/>
              </w:rPr>
            </w:pPr>
            <w:ins w:id="1753" w:author="Salas López Marcos Alam (UPGM)" w:date="2016-06-23T10:07:00Z">
              <w:r w:rsidRPr="0008458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F59D0C0" w14:textId="77777777" w:rsidR="00024A5C" w:rsidRPr="0008458C" w:rsidRDefault="00024A5C" w:rsidP="00C60581">
            <w:pPr>
              <w:jc w:val="center"/>
              <w:rPr>
                <w:ins w:id="1754" w:author="Salas López Marcos Alam (UPGM)" w:date="2016-06-23T10:07:00Z"/>
                <w:color w:val="31849B" w:themeColor="accent5" w:themeShade="BF"/>
              </w:rPr>
            </w:pPr>
            <w:ins w:id="1755" w:author="Salas López Marcos Alam (UPGM)" w:date="2016-06-23T10:07:00Z">
              <w:r w:rsidRPr="0008458C">
                <w:rPr>
                  <w:color w:val="31849B" w:themeColor="accent5" w:themeShade="BF"/>
                </w:rPr>
                <w:t>N/A</w:t>
              </w:r>
            </w:ins>
          </w:p>
        </w:tc>
      </w:tr>
    </w:tbl>
    <w:p w14:paraId="589B0FF5" w14:textId="77777777" w:rsidR="0092141C" w:rsidRPr="0008458C" w:rsidRDefault="0092141C" w:rsidP="00FB728B">
      <w:pPr>
        <w:jc w:val="both"/>
      </w:pPr>
    </w:p>
    <w:p w14:paraId="6EF01760" w14:textId="2D91F4DB" w:rsidR="00B139B4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Flujo de actividades</w:t>
      </w:r>
    </w:p>
    <w:p w14:paraId="2B0626C1" w14:textId="527F8D71" w:rsidR="00B139B4" w:rsidRPr="0008458C" w:rsidRDefault="00B139B4" w:rsidP="00156347">
      <w:pPr>
        <w:ind w:left="2124"/>
        <w:jc w:val="both"/>
      </w:pPr>
      <w:r w:rsidRPr="0008458C">
        <w:t>El flujo in</w:t>
      </w:r>
      <w:r w:rsidR="00507543" w:rsidRPr="0008458C">
        <w:t>i</w:t>
      </w:r>
      <w:r w:rsidRPr="0008458C">
        <w:t>cia cuando el actor selecciona la opción “</w:t>
      </w:r>
      <w:r w:rsidR="00C43C9B" w:rsidRPr="0008458C">
        <w:t>Modificar</w:t>
      </w:r>
      <w:r w:rsidR="00820A3D" w:rsidRPr="0008458C">
        <w:t>”</w:t>
      </w:r>
    </w:p>
    <w:p w14:paraId="3AC635E2" w14:textId="6308FD01" w:rsidR="00156347" w:rsidRPr="0008458C" w:rsidRDefault="00156347" w:rsidP="00156347">
      <w:pPr>
        <w:pStyle w:val="Prrafodelista"/>
        <w:ind w:left="2112"/>
        <w:rPr>
          <w:rFonts w:asciiTheme="minorHAnsi" w:hAnsiTheme="minorHAnsi"/>
        </w:rPr>
      </w:pPr>
      <w:r w:rsidRPr="0008458C">
        <w:rPr>
          <w:rFonts w:asciiTheme="minorHAnsi" w:hAnsiTheme="minorHAnsi"/>
        </w:rPr>
        <w:t xml:space="preserve">El sistema muestra una pantalla de captura que contiene un formulario con la información requerida para </w:t>
      </w:r>
      <w:r w:rsidR="00627469" w:rsidRPr="0008458C">
        <w:rPr>
          <w:rFonts w:asciiTheme="minorHAnsi" w:hAnsiTheme="minorHAnsi"/>
        </w:rPr>
        <w:t xml:space="preserve">modificar </w:t>
      </w:r>
      <w:r w:rsidR="00A52FEA">
        <w:rPr>
          <w:rFonts w:asciiTheme="minorHAnsi" w:hAnsiTheme="minorHAnsi"/>
        </w:rPr>
        <w:t xml:space="preserve"> </w:t>
      </w:r>
      <w:r w:rsidR="008171ED">
        <w:rPr>
          <w:rFonts w:asciiTheme="minorHAnsi" w:hAnsiTheme="minorHAnsi"/>
        </w:rPr>
        <w:t>los datos del</w:t>
      </w:r>
      <w:r w:rsidR="00A52FEA">
        <w:rPr>
          <w:rFonts w:asciiTheme="minorHAnsi" w:hAnsiTheme="minorHAnsi"/>
        </w:rPr>
        <w:t xml:space="preserve"> </w:t>
      </w:r>
      <w:r w:rsidRPr="0008458C">
        <w:rPr>
          <w:rFonts w:asciiTheme="minorHAnsi" w:hAnsiTheme="minorHAnsi"/>
        </w:rPr>
        <w:t>“</w:t>
      </w:r>
      <w:r w:rsidR="00D81A0B">
        <w:rPr>
          <w:rFonts w:asciiTheme="minorHAnsi" w:hAnsiTheme="minorHAnsi"/>
        </w:rPr>
        <w:t>Usuario</w:t>
      </w:r>
      <w:r w:rsidRPr="0008458C">
        <w:rPr>
          <w:rFonts w:asciiTheme="minorHAnsi" w:hAnsiTheme="minorHAnsi"/>
        </w:rPr>
        <w:t>” &lt;Ver tabla “Entradas”&gt;</w:t>
      </w:r>
    </w:p>
    <w:p w14:paraId="610E03E1" w14:textId="77777777" w:rsidR="00156347" w:rsidRPr="0008458C" w:rsidRDefault="00156347" w:rsidP="00156347">
      <w:pPr>
        <w:pStyle w:val="Prrafodelista"/>
        <w:ind w:left="2136"/>
        <w:rPr>
          <w:rFonts w:asciiTheme="minorHAnsi" w:hAnsiTheme="minorHAnsi"/>
        </w:rPr>
      </w:pPr>
    </w:p>
    <w:p w14:paraId="71B7B457" w14:textId="77777777" w:rsidR="00156347" w:rsidRPr="0008458C" w:rsidRDefault="00156347" w:rsidP="00156347">
      <w:pPr>
        <w:pStyle w:val="Prrafodelista"/>
        <w:ind w:left="2136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las opciones:</w:t>
      </w:r>
    </w:p>
    <w:p w14:paraId="2F8E5322" w14:textId="77777777" w:rsidR="00156347" w:rsidRPr="0008458C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08458C">
        <w:rPr>
          <w:rFonts w:asciiTheme="minorHAnsi" w:hAnsiTheme="minorHAnsi"/>
        </w:rPr>
        <w:t>Guardar</w:t>
      </w:r>
    </w:p>
    <w:p w14:paraId="02181DFD" w14:textId="77777777" w:rsidR="00156347" w:rsidRPr="0008458C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08458C">
        <w:rPr>
          <w:rFonts w:asciiTheme="minorHAnsi" w:hAnsiTheme="minorHAnsi"/>
        </w:rPr>
        <w:t>Cancelar</w:t>
      </w:r>
    </w:p>
    <w:p w14:paraId="72433631" w14:textId="0FE8B67D" w:rsidR="00156347" w:rsidRPr="0008458C" w:rsidRDefault="00156347" w:rsidP="00156347">
      <w:pPr>
        <w:ind w:left="2112"/>
      </w:pPr>
      <w:r w:rsidRPr="0008458C">
        <w:t xml:space="preserve">El actor </w:t>
      </w:r>
      <w:r w:rsidR="00470357" w:rsidRPr="0008458C">
        <w:t>modifica</w:t>
      </w:r>
      <w:r w:rsidRPr="0008458C">
        <w:t xml:space="preserve"> la información necesaria</w:t>
      </w:r>
    </w:p>
    <w:p w14:paraId="1782FA5B" w14:textId="77777777" w:rsidR="00156347" w:rsidRPr="0008458C" w:rsidRDefault="00156347" w:rsidP="00156347">
      <w:pPr>
        <w:ind w:left="2112"/>
      </w:pPr>
      <w:r w:rsidRPr="0008458C">
        <w:t>El actor selecciona la opción “Guardar”</w:t>
      </w:r>
    </w:p>
    <w:p w14:paraId="16CB258A" w14:textId="77777777" w:rsidR="00156347" w:rsidRPr="0008458C" w:rsidRDefault="00156347" w:rsidP="00156347">
      <w:pPr>
        <w:pStyle w:val="Prrafodelista"/>
        <w:numPr>
          <w:ilvl w:val="0"/>
          <w:numId w:val="16"/>
        </w:numPr>
        <w:ind w:left="283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muestra el mensaje “¿Desea guardar la información?” (Si/No)</w:t>
      </w:r>
    </w:p>
    <w:p w14:paraId="0A6BE69E" w14:textId="77777777" w:rsidR="00156347" w:rsidRPr="0008458C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“Si”</w:t>
      </w:r>
    </w:p>
    <w:p w14:paraId="687AF9D0" w14:textId="77777777" w:rsidR="00156347" w:rsidRPr="0008458C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guarda la información</w:t>
      </w:r>
    </w:p>
    <w:p w14:paraId="50CE862A" w14:textId="77777777" w:rsidR="00156347" w:rsidRPr="0008458C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“No”</w:t>
      </w:r>
    </w:p>
    <w:p w14:paraId="1DFDDECA" w14:textId="77777777" w:rsidR="00156347" w:rsidRPr="0008458C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actor sigue capturando la información necesaria</w:t>
      </w:r>
    </w:p>
    <w:p w14:paraId="2F58A395" w14:textId="74A1E047" w:rsidR="00156347" w:rsidRPr="0008458C" w:rsidRDefault="00156347" w:rsidP="00156347">
      <w:pPr>
        <w:ind w:left="2112"/>
      </w:pPr>
      <w:r w:rsidRPr="0008458C">
        <w:t xml:space="preserve">Termina el flujo </w:t>
      </w:r>
      <w:r w:rsidR="00524F67" w:rsidRPr="0008458C">
        <w:t>modificar</w:t>
      </w:r>
    </w:p>
    <w:p w14:paraId="5E4C9392" w14:textId="77777777" w:rsidR="00156347" w:rsidRPr="0008458C" w:rsidRDefault="00156347" w:rsidP="00FB728B">
      <w:pPr>
        <w:ind w:left="1080"/>
        <w:jc w:val="both"/>
      </w:pPr>
    </w:p>
    <w:p w14:paraId="1DF2274A" w14:textId="327DB896" w:rsidR="00B139B4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Salidas</w:t>
      </w:r>
    </w:p>
    <w:p w14:paraId="6DD9F44F" w14:textId="27615E39" w:rsidR="00B139B4" w:rsidRPr="0008458C" w:rsidRDefault="00507543" w:rsidP="00741B88">
      <w:pPr>
        <w:ind w:left="2124"/>
        <w:jc w:val="both"/>
      </w:pPr>
      <w:r w:rsidRPr="0008458C">
        <w:t>Documento</w:t>
      </w:r>
      <w:r w:rsidR="008C4A05" w:rsidRPr="0008458C">
        <w:t xml:space="preserve"> modificado en el sistema</w:t>
      </w:r>
    </w:p>
    <w:p w14:paraId="7CF8543D" w14:textId="4AE15DB7" w:rsidR="008A4765" w:rsidRPr="0008458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1756" w:name="_Toc454797982"/>
      <w:r w:rsidRPr="0008458C">
        <w:rPr>
          <w:rFonts w:asciiTheme="minorHAnsi" w:hAnsiTheme="minorHAnsi"/>
        </w:rPr>
        <w:t>Elimin</w:t>
      </w:r>
      <w:r w:rsidR="00163239" w:rsidRPr="0008458C">
        <w:rPr>
          <w:rFonts w:asciiTheme="minorHAnsi" w:hAnsiTheme="minorHAnsi"/>
        </w:rPr>
        <w:t>ar</w:t>
      </w:r>
      <w:bookmarkEnd w:id="1756"/>
    </w:p>
    <w:p w14:paraId="5DC49DCC" w14:textId="0A51E6CD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Descripción</w:t>
      </w:r>
    </w:p>
    <w:p w14:paraId="2E179C4A" w14:textId="33709E8A" w:rsidR="00F22D0E" w:rsidRPr="0008458C" w:rsidRDefault="00F22D0E" w:rsidP="00F22D0E">
      <w:pPr>
        <w:ind w:left="2124"/>
      </w:pPr>
      <w:r w:rsidRPr="0008458C">
        <w:t>En este flujo se describe la secuencia de las actividades ne</w:t>
      </w:r>
      <w:r w:rsidR="005E2D26" w:rsidRPr="0008458C">
        <w:t>cesarias para el flujo eliminar</w:t>
      </w:r>
    </w:p>
    <w:p w14:paraId="5AE67BD7" w14:textId="1AF18D2E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Entradas</w:t>
      </w:r>
    </w:p>
    <w:p w14:paraId="4342F606" w14:textId="7AE52595" w:rsidR="00870CD4" w:rsidRPr="0008458C" w:rsidRDefault="00870CD4" w:rsidP="00870CD4">
      <w:pPr>
        <w:ind w:left="2124"/>
      </w:pPr>
      <w:r w:rsidRPr="0008458C">
        <w:t>N/A</w:t>
      </w:r>
    </w:p>
    <w:p w14:paraId="5729D40D" w14:textId="6A14903C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Flujo de actividades</w:t>
      </w:r>
    </w:p>
    <w:p w14:paraId="4FB175EB" w14:textId="31130FE9" w:rsidR="00820A3D" w:rsidRPr="0008458C" w:rsidRDefault="00820A3D" w:rsidP="00820A3D">
      <w:pPr>
        <w:ind w:left="2124"/>
      </w:pPr>
      <w:r w:rsidRPr="0008458C">
        <w:t xml:space="preserve">El flujo </w:t>
      </w:r>
      <w:r w:rsidR="00F5519B" w:rsidRPr="0008458C">
        <w:t>inicia</w:t>
      </w:r>
      <w:r w:rsidRPr="0008458C">
        <w:t xml:space="preserve"> cuando el actor selecciona la opción “Eliminar”</w:t>
      </w:r>
    </w:p>
    <w:p w14:paraId="2C42C952" w14:textId="19321154" w:rsidR="00C938B0" w:rsidRPr="0008458C" w:rsidRDefault="00C938B0" w:rsidP="00820A3D">
      <w:pPr>
        <w:ind w:left="2124"/>
      </w:pPr>
      <w:r w:rsidRPr="0008458C">
        <w:lastRenderedPageBreak/>
        <w:t>El actor selecciona el elemento a borrar</w:t>
      </w:r>
    </w:p>
    <w:p w14:paraId="048E9CF8" w14:textId="346C2AB9" w:rsidR="00C938B0" w:rsidRPr="0008458C" w:rsidRDefault="00C938B0" w:rsidP="00820A3D">
      <w:pPr>
        <w:ind w:left="2124"/>
      </w:pPr>
      <w:r w:rsidRPr="0008458C">
        <w:t>El sistema muestra el mensaje “¿Desea borrar el elemento seleccionado?”</w:t>
      </w:r>
      <w:r w:rsidR="00A82807" w:rsidRPr="0008458C">
        <w:t xml:space="preserve"> (SI/No)</w:t>
      </w:r>
    </w:p>
    <w:p w14:paraId="325B4D54" w14:textId="30F83D07" w:rsidR="00544EBB" w:rsidRPr="0008458C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la opción “Si”</w:t>
      </w:r>
    </w:p>
    <w:p w14:paraId="3E4A0A23" w14:textId="28330679" w:rsidR="00544EBB" w:rsidRPr="0008458C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sistema borra el elemento seleccionado</w:t>
      </w:r>
    </w:p>
    <w:p w14:paraId="3973BD54" w14:textId="278CB785" w:rsidR="00544EBB" w:rsidRPr="0008458C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Si el actor selecciona “No”</w:t>
      </w:r>
    </w:p>
    <w:p w14:paraId="4D30E7FB" w14:textId="2B645893" w:rsidR="00544EBB" w:rsidRPr="0008458C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08458C">
        <w:rPr>
          <w:rFonts w:asciiTheme="minorHAnsi" w:hAnsiTheme="minorHAnsi"/>
        </w:rPr>
        <w:t>El actor continua en el formulario</w:t>
      </w:r>
    </w:p>
    <w:p w14:paraId="4C4540EF" w14:textId="442F02F3" w:rsidR="00D54BFF" w:rsidRPr="0008458C" w:rsidRDefault="00544EBB" w:rsidP="00DE2763">
      <w:pPr>
        <w:ind w:left="2136"/>
      </w:pPr>
      <w:r w:rsidRPr="0008458C">
        <w:t xml:space="preserve">Termina el flujo </w:t>
      </w:r>
      <w:r w:rsidR="00B36EAD" w:rsidRPr="0008458C">
        <w:t>eliminar</w:t>
      </w:r>
    </w:p>
    <w:p w14:paraId="7AB8D49B" w14:textId="5B4DB99B" w:rsidR="008A4765" w:rsidRPr="0008458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08458C">
        <w:rPr>
          <w:rFonts w:asciiTheme="minorHAnsi" w:hAnsiTheme="minorHAnsi"/>
        </w:rPr>
        <w:t>Salidas</w:t>
      </w:r>
    </w:p>
    <w:p w14:paraId="493845A7" w14:textId="0ED5043E" w:rsidR="00E12D41" w:rsidRPr="0008458C" w:rsidRDefault="00E12D41" w:rsidP="00E12D41">
      <w:pPr>
        <w:ind w:left="2124"/>
      </w:pPr>
      <w:r w:rsidRPr="0008458C">
        <w:t>El sistema realiza el borrado del elemento en la base de datos</w:t>
      </w:r>
    </w:p>
    <w:p w14:paraId="26780EDD" w14:textId="5DB894D4" w:rsidR="00570D90" w:rsidRPr="0008458C" w:rsidRDefault="00644A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1757" w:name="_Toc454797983"/>
      <w:r w:rsidRPr="0008458C">
        <w:rPr>
          <w:rFonts w:asciiTheme="minorHAnsi" w:hAnsiTheme="minorHAnsi"/>
        </w:rPr>
        <w:t>Flujos de Excepción</w:t>
      </w:r>
      <w:bookmarkEnd w:id="1757"/>
    </w:p>
    <w:p w14:paraId="5E08EFA2" w14:textId="17DE0800" w:rsidR="00BD06DA" w:rsidRPr="0008458C" w:rsidRDefault="00BD06DA" w:rsidP="00BD06DA">
      <w:pPr>
        <w:ind w:left="1416"/>
      </w:pPr>
      <w:r w:rsidRPr="0008458C">
        <w:t>N/A</w:t>
      </w:r>
    </w:p>
    <w:p w14:paraId="0F0D7CD5" w14:textId="50591B9A" w:rsidR="008A4765" w:rsidRPr="0008458C" w:rsidRDefault="00644A2C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758" w:name="_Toc454797984"/>
      <w:r w:rsidRPr="0008458C">
        <w:rPr>
          <w:rFonts w:asciiTheme="minorHAnsi" w:hAnsiTheme="minorHAnsi"/>
        </w:rPr>
        <w:t>Reglas de negocio</w:t>
      </w:r>
      <w:bookmarkEnd w:id="1758"/>
    </w:p>
    <w:p w14:paraId="2CE75104" w14:textId="77777777" w:rsidR="008B58BB" w:rsidRPr="008B58BB" w:rsidRDefault="008B58BB">
      <w:pPr>
        <w:ind w:left="426"/>
        <w:rPr>
          <w:ins w:id="1759" w:author="Lopez Guzman Susana Carolina" w:date="2016-06-21T09:57:00Z"/>
          <w:rFonts w:cs="Arial"/>
        </w:rPr>
        <w:pPrChange w:id="1760" w:author="Lopez Guzman Susana Carolina" w:date="2016-06-21T09:57:00Z">
          <w:pPr>
            <w:pStyle w:val="Prrafodelista"/>
            <w:numPr>
              <w:numId w:val="10"/>
            </w:numPr>
            <w:ind w:left="360" w:hanging="360"/>
          </w:pPr>
        </w:pPrChange>
      </w:pPr>
      <w:ins w:id="1761" w:author="Lopez Guzman Susana Carolina" w:date="2016-06-21T09:57:00Z">
        <w:r w:rsidRPr="0008458C">
          <w:t>N/A</w:t>
        </w:r>
      </w:ins>
    </w:p>
    <w:p w14:paraId="766FEFB6" w14:textId="103EEFA0" w:rsidR="00570D90" w:rsidRPr="0008458C" w:rsidDel="008B58BB" w:rsidRDefault="00570D90" w:rsidP="00FB728B">
      <w:pPr>
        <w:jc w:val="both"/>
        <w:rPr>
          <w:del w:id="1762" w:author="Lopez Guzman Susana Carolina" w:date="2016-06-21T09:57:00Z"/>
        </w:rPr>
      </w:pPr>
      <w:bookmarkStart w:id="1763" w:name="_Toc454797985"/>
      <w:bookmarkEnd w:id="1763"/>
    </w:p>
    <w:p w14:paraId="3F4C162C" w14:textId="597B91A4" w:rsidR="00570D90" w:rsidRPr="0008458C" w:rsidDel="008B58BB" w:rsidRDefault="00570D90" w:rsidP="00FB728B">
      <w:pPr>
        <w:pStyle w:val="Prrafodelista"/>
        <w:numPr>
          <w:ilvl w:val="1"/>
          <w:numId w:val="10"/>
        </w:numPr>
        <w:rPr>
          <w:del w:id="1764" w:author="Lopez Guzman Susana Carolina" w:date="2016-06-21T09:57:00Z"/>
          <w:rFonts w:asciiTheme="minorHAnsi" w:hAnsiTheme="minorHAnsi"/>
        </w:rPr>
      </w:pPr>
      <w:del w:id="1765" w:author="Lopez Guzman Susana Carolina" w:date="2016-06-21T09:57:00Z">
        <w:r w:rsidRPr="0008458C" w:rsidDel="008B58BB">
          <w:rPr>
            <w:rFonts w:asciiTheme="minorHAnsi" w:hAnsiTheme="minorHAnsi"/>
          </w:rPr>
          <w:delText>Regla de negocio</w:delText>
        </w:r>
        <w:bookmarkStart w:id="1766" w:name="_Toc454797986"/>
        <w:bookmarkEnd w:id="1766"/>
      </w:del>
    </w:p>
    <w:p w14:paraId="7C80F083" w14:textId="748F2A35" w:rsidR="00570D90" w:rsidRPr="0008458C" w:rsidDel="008B58BB" w:rsidRDefault="00570D90" w:rsidP="00FB728B">
      <w:pPr>
        <w:pStyle w:val="Prrafodelista"/>
        <w:numPr>
          <w:ilvl w:val="1"/>
          <w:numId w:val="10"/>
        </w:numPr>
        <w:rPr>
          <w:del w:id="1767" w:author="Lopez Guzman Susana Carolina" w:date="2016-06-21T09:57:00Z"/>
          <w:rFonts w:asciiTheme="minorHAnsi" w:hAnsiTheme="minorHAnsi"/>
        </w:rPr>
      </w:pPr>
      <w:del w:id="1768" w:author="Lopez Guzman Susana Carolina" w:date="2016-06-21T09:57:00Z">
        <w:r w:rsidRPr="0008458C" w:rsidDel="008B58BB">
          <w:rPr>
            <w:rFonts w:asciiTheme="minorHAnsi" w:hAnsiTheme="minorHAnsi"/>
          </w:rPr>
          <w:delText>Regla de negocio</w:delText>
        </w:r>
        <w:bookmarkStart w:id="1769" w:name="_Toc454797987"/>
        <w:bookmarkEnd w:id="1769"/>
      </w:del>
    </w:p>
    <w:p w14:paraId="5C4DF4C5" w14:textId="4A41C6CF" w:rsidR="008A4765" w:rsidRPr="0008458C" w:rsidRDefault="00A66530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770" w:name="_Toc454797988"/>
      <w:r w:rsidRPr="0008458C">
        <w:rPr>
          <w:rFonts w:asciiTheme="minorHAnsi" w:hAnsiTheme="minorHAnsi"/>
        </w:rPr>
        <w:t>Requerimientos Especiales</w:t>
      </w:r>
      <w:bookmarkEnd w:id="1770"/>
    </w:p>
    <w:p w14:paraId="5FDF244E" w14:textId="697CC4A5" w:rsidR="00AC7B14" w:rsidRPr="0008458C" w:rsidRDefault="006D3B12" w:rsidP="007A62B4">
      <w:pPr>
        <w:ind w:left="360"/>
        <w:rPr>
          <w:rFonts w:cs="Arial"/>
        </w:rPr>
      </w:pPr>
      <w:r w:rsidRPr="0008458C">
        <w:t>N/A</w:t>
      </w:r>
    </w:p>
    <w:p w14:paraId="0E80A4C6" w14:textId="77777777" w:rsidR="00AC7B14" w:rsidRPr="0008458C" w:rsidRDefault="00AC7B14" w:rsidP="00FB728B">
      <w:pPr>
        <w:jc w:val="both"/>
        <w:rPr>
          <w:rFonts w:cs="Arial"/>
        </w:rPr>
      </w:pPr>
    </w:p>
    <w:sectPr w:rsidR="00AC7B14" w:rsidRPr="0008458C" w:rsidSect="005529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E1ABC" w14:textId="77777777" w:rsidR="009B4217" w:rsidRDefault="009B4217" w:rsidP="0070080D">
      <w:pPr>
        <w:spacing w:after="0" w:line="240" w:lineRule="auto"/>
      </w:pPr>
      <w:r>
        <w:separator/>
      </w:r>
    </w:p>
  </w:endnote>
  <w:endnote w:type="continuationSeparator" w:id="0">
    <w:p w14:paraId="12582D2D" w14:textId="77777777" w:rsidR="009B4217" w:rsidRDefault="009B4217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DBA13" w14:textId="77777777" w:rsidR="00FA3BE2" w:rsidRDefault="00FA3BE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FA3BE2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FA3BE2" w:rsidRDefault="00FA3BE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FA3BE2" w:rsidRDefault="00FA3BE2">
          <w:pPr>
            <w:pStyle w:val="Encabezado"/>
            <w:jc w:val="right"/>
            <w:rPr>
              <w:caps/>
              <w:sz w:val="18"/>
            </w:rPr>
          </w:pPr>
        </w:p>
      </w:tc>
    </w:tr>
    <w:tr w:rsidR="00FA3BE2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479B0EB6" w:rsidR="00FA3BE2" w:rsidRDefault="00FA3BE2" w:rsidP="005040F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>CU -  USUARIOS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FA3BE2" w:rsidRDefault="00FA3BE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C3284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FA3BE2" w:rsidRDefault="00FA3BE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D429D" w14:textId="77777777" w:rsidR="00FA3BE2" w:rsidRDefault="00FA3B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44E6C" w14:textId="77777777" w:rsidR="009B4217" w:rsidRDefault="009B4217" w:rsidP="0070080D">
      <w:pPr>
        <w:spacing w:after="0" w:line="240" w:lineRule="auto"/>
      </w:pPr>
      <w:r>
        <w:separator/>
      </w:r>
    </w:p>
  </w:footnote>
  <w:footnote w:type="continuationSeparator" w:id="0">
    <w:p w14:paraId="201FE613" w14:textId="77777777" w:rsidR="009B4217" w:rsidRDefault="009B4217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920D2" w14:textId="77777777" w:rsidR="00FA3BE2" w:rsidRDefault="00FA3BE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FA3BE2" w:rsidRDefault="00FA3BE2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CAAC7" w14:textId="77777777" w:rsidR="00FA3BE2" w:rsidRDefault="00FA3B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C04002"/>
    <w:multiLevelType w:val="hybridMultilevel"/>
    <w:tmpl w:val="B414D3D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3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96004"/>
    <w:multiLevelType w:val="hybridMultilevel"/>
    <w:tmpl w:val="E7623F16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15202"/>
    <w:rsid w:val="00024A5C"/>
    <w:rsid w:val="000315A2"/>
    <w:rsid w:val="00064B4B"/>
    <w:rsid w:val="00072827"/>
    <w:rsid w:val="0008458C"/>
    <w:rsid w:val="000852B5"/>
    <w:rsid w:val="000A64C7"/>
    <w:rsid w:val="000A7097"/>
    <w:rsid w:val="000B24D5"/>
    <w:rsid w:val="000B38FE"/>
    <w:rsid w:val="000C393B"/>
    <w:rsid w:val="000D104F"/>
    <w:rsid w:val="000D50EC"/>
    <w:rsid w:val="000D6D5E"/>
    <w:rsid w:val="000D72FE"/>
    <w:rsid w:val="000E2B47"/>
    <w:rsid w:val="000E5EE2"/>
    <w:rsid w:val="00125848"/>
    <w:rsid w:val="00135195"/>
    <w:rsid w:val="00151D7B"/>
    <w:rsid w:val="0015464F"/>
    <w:rsid w:val="00156347"/>
    <w:rsid w:val="00156AC9"/>
    <w:rsid w:val="00163239"/>
    <w:rsid w:val="00175C9B"/>
    <w:rsid w:val="00177ED2"/>
    <w:rsid w:val="001A248A"/>
    <w:rsid w:val="001E21F0"/>
    <w:rsid w:val="001E630B"/>
    <w:rsid w:val="002008D8"/>
    <w:rsid w:val="00206EAC"/>
    <w:rsid w:val="00214974"/>
    <w:rsid w:val="00220AB7"/>
    <w:rsid w:val="002243FC"/>
    <w:rsid w:val="00226F36"/>
    <w:rsid w:val="00240405"/>
    <w:rsid w:val="002407BB"/>
    <w:rsid w:val="002437A8"/>
    <w:rsid w:val="00251578"/>
    <w:rsid w:val="00267A15"/>
    <w:rsid w:val="00276B72"/>
    <w:rsid w:val="00281FD1"/>
    <w:rsid w:val="0028468C"/>
    <w:rsid w:val="002933E8"/>
    <w:rsid w:val="00294AFA"/>
    <w:rsid w:val="0029597F"/>
    <w:rsid w:val="002A57E8"/>
    <w:rsid w:val="002C04DF"/>
    <w:rsid w:val="002C379D"/>
    <w:rsid w:val="002D09C1"/>
    <w:rsid w:val="002E2CE1"/>
    <w:rsid w:val="003064DF"/>
    <w:rsid w:val="00311787"/>
    <w:rsid w:val="00314043"/>
    <w:rsid w:val="0031581B"/>
    <w:rsid w:val="00333AC7"/>
    <w:rsid w:val="00347188"/>
    <w:rsid w:val="0035689C"/>
    <w:rsid w:val="00370609"/>
    <w:rsid w:val="003866D9"/>
    <w:rsid w:val="0039387B"/>
    <w:rsid w:val="003B5E75"/>
    <w:rsid w:val="003C53AC"/>
    <w:rsid w:val="003C5EC2"/>
    <w:rsid w:val="003D178D"/>
    <w:rsid w:val="003D1BB5"/>
    <w:rsid w:val="00413655"/>
    <w:rsid w:val="00420B86"/>
    <w:rsid w:val="0043323F"/>
    <w:rsid w:val="00441EB1"/>
    <w:rsid w:val="00463E47"/>
    <w:rsid w:val="00470357"/>
    <w:rsid w:val="004921B9"/>
    <w:rsid w:val="00492D0B"/>
    <w:rsid w:val="004934FC"/>
    <w:rsid w:val="004B019B"/>
    <w:rsid w:val="004B7477"/>
    <w:rsid w:val="004C5B3C"/>
    <w:rsid w:val="004E41C5"/>
    <w:rsid w:val="004E6314"/>
    <w:rsid w:val="004F3F62"/>
    <w:rsid w:val="004F615B"/>
    <w:rsid w:val="005040F2"/>
    <w:rsid w:val="00507543"/>
    <w:rsid w:val="00513CEC"/>
    <w:rsid w:val="0052177A"/>
    <w:rsid w:val="00524F67"/>
    <w:rsid w:val="00525D54"/>
    <w:rsid w:val="00531811"/>
    <w:rsid w:val="00544EBB"/>
    <w:rsid w:val="005529DC"/>
    <w:rsid w:val="00555AED"/>
    <w:rsid w:val="00561D01"/>
    <w:rsid w:val="00566954"/>
    <w:rsid w:val="00570D18"/>
    <w:rsid w:val="00570D90"/>
    <w:rsid w:val="00570DBC"/>
    <w:rsid w:val="0057278C"/>
    <w:rsid w:val="005959D6"/>
    <w:rsid w:val="0059600F"/>
    <w:rsid w:val="005A427D"/>
    <w:rsid w:val="005C0D7A"/>
    <w:rsid w:val="005C14F0"/>
    <w:rsid w:val="005C64C2"/>
    <w:rsid w:val="005D75F4"/>
    <w:rsid w:val="005E1631"/>
    <w:rsid w:val="005E2D26"/>
    <w:rsid w:val="005F25F8"/>
    <w:rsid w:val="005F7F49"/>
    <w:rsid w:val="00624750"/>
    <w:rsid w:val="00627469"/>
    <w:rsid w:val="00633B1A"/>
    <w:rsid w:val="00644A2C"/>
    <w:rsid w:val="0066760F"/>
    <w:rsid w:val="00672B0D"/>
    <w:rsid w:val="0068014A"/>
    <w:rsid w:val="0068038A"/>
    <w:rsid w:val="00690ED3"/>
    <w:rsid w:val="0069318A"/>
    <w:rsid w:val="00693483"/>
    <w:rsid w:val="00697E80"/>
    <w:rsid w:val="006A03AC"/>
    <w:rsid w:val="006A53A5"/>
    <w:rsid w:val="006B006A"/>
    <w:rsid w:val="006B28DE"/>
    <w:rsid w:val="006C079C"/>
    <w:rsid w:val="006C3581"/>
    <w:rsid w:val="006C4E99"/>
    <w:rsid w:val="006D3568"/>
    <w:rsid w:val="006D3B12"/>
    <w:rsid w:val="006E70ED"/>
    <w:rsid w:val="0070080D"/>
    <w:rsid w:val="007126B7"/>
    <w:rsid w:val="0071700B"/>
    <w:rsid w:val="007174E3"/>
    <w:rsid w:val="007249B6"/>
    <w:rsid w:val="007262FA"/>
    <w:rsid w:val="00734BCC"/>
    <w:rsid w:val="00741B88"/>
    <w:rsid w:val="00743750"/>
    <w:rsid w:val="00782FEE"/>
    <w:rsid w:val="007908F2"/>
    <w:rsid w:val="00794BF8"/>
    <w:rsid w:val="007A62B4"/>
    <w:rsid w:val="007B16F3"/>
    <w:rsid w:val="007C1778"/>
    <w:rsid w:val="007E7B4B"/>
    <w:rsid w:val="008151BE"/>
    <w:rsid w:val="008171ED"/>
    <w:rsid w:val="008179C1"/>
    <w:rsid w:val="00820A3D"/>
    <w:rsid w:val="00831346"/>
    <w:rsid w:val="0084175B"/>
    <w:rsid w:val="00854BBC"/>
    <w:rsid w:val="00855486"/>
    <w:rsid w:val="0086120D"/>
    <w:rsid w:val="0086389B"/>
    <w:rsid w:val="00870CD4"/>
    <w:rsid w:val="00881CAA"/>
    <w:rsid w:val="00891B37"/>
    <w:rsid w:val="008A4765"/>
    <w:rsid w:val="008B1352"/>
    <w:rsid w:val="008B58BB"/>
    <w:rsid w:val="008B6643"/>
    <w:rsid w:val="008C353E"/>
    <w:rsid w:val="008C4A05"/>
    <w:rsid w:val="008E30BA"/>
    <w:rsid w:val="008E41E2"/>
    <w:rsid w:val="008E646E"/>
    <w:rsid w:val="008F45F3"/>
    <w:rsid w:val="00901ED4"/>
    <w:rsid w:val="00917791"/>
    <w:rsid w:val="0092141C"/>
    <w:rsid w:val="009239F3"/>
    <w:rsid w:val="00934C2C"/>
    <w:rsid w:val="009460C9"/>
    <w:rsid w:val="009549D6"/>
    <w:rsid w:val="009637FE"/>
    <w:rsid w:val="00967167"/>
    <w:rsid w:val="00992F87"/>
    <w:rsid w:val="009976D5"/>
    <w:rsid w:val="00997C5E"/>
    <w:rsid w:val="009A5B2A"/>
    <w:rsid w:val="009A608C"/>
    <w:rsid w:val="009B4217"/>
    <w:rsid w:val="009C2611"/>
    <w:rsid w:val="009C3284"/>
    <w:rsid w:val="009E1EFA"/>
    <w:rsid w:val="009E52EA"/>
    <w:rsid w:val="009E7263"/>
    <w:rsid w:val="009F78A0"/>
    <w:rsid w:val="00A02B83"/>
    <w:rsid w:val="00A05CD4"/>
    <w:rsid w:val="00A224F6"/>
    <w:rsid w:val="00A23102"/>
    <w:rsid w:val="00A32DC1"/>
    <w:rsid w:val="00A3523C"/>
    <w:rsid w:val="00A406E7"/>
    <w:rsid w:val="00A51F08"/>
    <w:rsid w:val="00A52BA8"/>
    <w:rsid w:val="00A52FEA"/>
    <w:rsid w:val="00A66530"/>
    <w:rsid w:val="00A7411D"/>
    <w:rsid w:val="00A754FE"/>
    <w:rsid w:val="00A77E34"/>
    <w:rsid w:val="00A82807"/>
    <w:rsid w:val="00A95D5C"/>
    <w:rsid w:val="00AB68C4"/>
    <w:rsid w:val="00AC1ED9"/>
    <w:rsid w:val="00AC2E51"/>
    <w:rsid w:val="00AC7B14"/>
    <w:rsid w:val="00AE0535"/>
    <w:rsid w:val="00AE4B42"/>
    <w:rsid w:val="00AE58CB"/>
    <w:rsid w:val="00AE6E04"/>
    <w:rsid w:val="00AF26AF"/>
    <w:rsid w:val="00B0037C"/>
    <w:rsid w:val="00B01649"/>
    <w:rsid w:val="00B01DD2"/>
    <w:rsid w:val="00B139B4"/>
    <w:rsid w:val="00B2432F"/>
    <w:rsid w:val="00B31FF4"/>
    <w:rsid w:val="00B32B55"/>
    <w:rsid w:val="00B3392D"/>
    <w:rsid w:val="00B36EAD"/>
    <w:rsid w:val="00B56953"/>
    <w:rsid w:val="00B619ED"/>
    <w:rsid w:val="00B677FA"/>
    <w:rsid w:val="00B7174B"/>
    <w:rsid w:val="00B813D7"/>
    <w:rsid w:val="00B825F5"/>
    <w:rsid w:val="00BB051D"/>
    <w:rsid w:val="00BB5FEF"/>
    <w:rsid w:val="00BC0C5C"/>
    <w:rsid w:val="00BD05C6"/>
    <w:rsid w:val="00BD06DA"/>
    <w:rsid w:val="00BD4907"/>
    <w:rsid w:val="00BE3129"/>
    <w:rsid w:val="00C0605B"/>
    <w:rsid w:val="00C15A37"/>
    <w:rsid w:val="00C43156"/>
    <w:rsid w:val="00C43C9B"/>
    <w:rsid w:val="00C4660B"/>
    <w:rsid w:val="00C523D8"/>
    <w:rsid w:val="00C70DF4"/>
    <w:rsid w:val="00C75956"/>
    <w:rsid w:val="00C81FC2"/>
    <w:rsid w:val="00C938B0"/>
    <w:rsid w:val="00CB1955"/>
    <w:rsid w:val="00CC0983"/>
    <w:rsid w:val="00CD2050"/>
    <w:rsid w:val="00CD7F68"/>
    <w:rsid w:val="00D06FBF"/>
    <w:rsid w:val="00D11BE8"/>
    <w:rsid w:val="00D148A7"/>
    <w:rsid w:val="00D14B60"/>
    <w:rsid w:val="00D157DA"/>
    <w:rsid w:val="00D330FB"/>
    <w:rsid w:val="00D33F7E"/>
    <w:rsid w:val="00D34721"/>
    <w:rsid w:val="00D54BFF"/>
    <w:rsid w:val="00D7114B"/>
    <w:rsid w:val="00D71331"/>
    <w:rsid w:val="00D72961"/>
    <w:rsid w:val="00D7393B"/>
    <w:rsid w:val="00D802D7"/>
    <w:rsid w:val="00D80996"/>
    <w:rsid w:val="00D81A0B"/>
    <w:rsid w:val="00D83FAB"/>
    <w:rsid w:val="00D84174"/>
    <w:rsid w:val="00DB5B30"/>
    <w:rsid w:val="00DD3E54"/>
    <w:rsid w:val="00DE2763"/>
    <w:rsid w:val="00DF38E2"/>
    <w:rsid w:val="00DF44E5"/>
    <w:rsid w:val="00DF53A2"/>
    <w:rsid w:val="00E00F5D"/>
    <w:rsid w:val="00E033BD"/>
    <w:rsid w:val="00E12D41"/>
    <w:rsid w:val="00E13FB6"/>
    <w:rsid w:val="00E202D4"/>
    <w:rsid w:val="00E279E7"/>
    <w:rsid w:val="00E34214"/>
    <w:rsid w:val="00E66AF7"/>
    <w:rsid w:val="00E92D4A"/>
    <w:rsid w:val="00E9321D"/>
    <w:rsid w:val="00E95AE4"/>
    <w:rsid w:val="00EA00D3"/>
    <w:rsid w:val="00EA0A59"/>
    <w:rsid w:val="00EA32BB"/>
    <w:rsid w:val="00EB47A0"/>
    <w:rsid w:val="00EB543C"/>
    <w:rsid w:val="00EF622D"/>
    <w:rsid w:val="00EF6689"/>
    <w:rsid w:val="00F03F03"/>
    <w:rsid w:val="00F12136"/>
    <w:rsid w:val="00F17433"/>
    <w:rsid w:val="00F22D0E"/>
    <w:rsid w:val="00F310E0"/>
    <w:rsid w:val="00F3261C"/>
    <w:rsid w:val="00F329A4"/>
    <w:rsid w:val="00F32B0B"/>
    <w:rsid w:val="00F360CA"/>
    <w:rsid w:val="00F5519B"/>
    <w:rsid w:val="00F8017F"/>
    <w:rsid w:val="00F8196D"/>
    <w:rsid w:val="00FA3BE2"/>
    <w:rsid w:val="00FB728B"/>
    <w:rsid w:val="00FC029F"/>
    <w:rsid w:val="00FC332C"/>
    <w:rsid w:val="00FC521F"/>
    <w:rsid w:val="00FC5BE8"/>
    <w:rsid w:val="00FF11A2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2CF938-043F-4922-93E1-20789EF0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1742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USUARIOS</dc:creator>
  <cp:lastModifiedBy>cuasi</cp:lastModifiedBy>
  <cp:revision>7</cp:revision>
  <dcterms:created xsi:type="dcterms:W3CDTF">2016-06-23T15:30:00Z</dcterms:created>
  <dcterms:modified xsi:type="dcterms:W3CDTF">2016-06-27T18:37:00Z</dcterms:modified>
</cp:coreProperties>
</file>